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4374D" w14:textId="77777777" w:rsidR="007B022E" w:rsidRDefault="007B022E" w:rsidP="007B022E">
      <w:pPr>
        <w:pStyle w:val="NormalWeb"/>
      </w:pPr>
      <w:proofErr w:type="spellStart"/>
      <w:r>
        <w:rPr>
          <w:rStyle w:val="Strong"/>
        </w:rPr>
        <w:t>i</w:t>
      </w:r>
      <w:proofErr w:type="spellEnd"/>
      <w:r>
        <w:rPr>
          <w:rStyle w:val="Strong"/>
        </w:rPr>
        <w:t>. Abstract</w:t>
      </w:r>
    </w:p>
    <w:p w14:paraId="688A46D5" w14:textId="77777777" w:rsidR="007B022E" w:rsidRDefault="007B022E" w:rsidP="007B022E">
      <w:pPr>
        <w:pStyle w:val="NormalWeb"/>
      </w:pPr>
      <w:ins w:id="0" w:author="Carl Reed" w:date="2020-09-29T15:47:00Z">
        <w:r>
          <w:t xml:space="preserve">This stand defines the open </w:t>
        </w:r>
      </w:ins>
      <w:r>
        <w:t xml:space="preserve">CityGML </w:t>
      </w:r>
      <w:del w:id="1" w:author="Carl Reed" w:date="2020-09-29T15:47:00Z">
        <w:r w:rsidDel="007B022E">
          <w:delText xml:space="preserve">is an open </w:delText>
        </w:r>
      </w:del>
      <w:r>
        <w:t xml:space="preserve">conceptual model for the storage and exchange of virtual 3D city models. </w:t>
      </w:r>
      <w:del w:id="2" w:author="Carl Reed" w:date="2020-09-29T15:46:00Z">
        <w:r w:rsidDel="007B022E">
          <w:delText xml:space="preserve">It </w:delText>
        </w:r>
      </w:del>
      <w:ins w:id="3" w:author="Carl Reed" w:date="2020-09-29T15:46:00Z">
        <w:r>
          <w:t xml:space="preserve">The CityGML </w:t>
        </w:r>
      </w:ins>
      <w:ins w:id="4" w:author="Carl Reed" w:date="2020-09-29T15:47:00Z">
        <w:r>
          <w:t>c</w:t>
        </w:r>
      </w:ins>
      <w:ins w:id="5" w:author="Carl Reed" w:date="2020-09-29T15:46:00Z">
        <w:r>
          <w:t>onceptual</w:t>
        </w:r>
      </w:ins>
      <w:ins w:id="6" w:author="Carl Reed" w:date="2020-09-29T15:47:00Z">
        <w:r>
          <w:t xml:space="preserve"> </w:t>
        </w:r>
      </w:ins>
      <w:ins w:id="7" w:author="Carl Reed" w:date="2020-09-29T15:46:00Z">
        <w:r>
          <w:t xml:space="preserve">model </w:t>
        </w:r>
      </w:ins>
      <w:r>
        <w:t xml:space="preserve">is defined through a Unified Modeling Language (UML) object model. This UML model builds on the ISO Technical Committee 211 (ISO/TC211) conceptual model standards for spatial and temporal data. Building on the ISO foundation assures that the man-made features described in the city models share the same </w:t>
      </w:r>
      <w:commentRangeStart w:id="8"/>
      <w:commentRangeStart w:id="9"/>
      <w:r>
        <w:t>spatio</w:t>
      </w:r>
      <w:del w:id="10" w:author="Carl Reed" w:date="2020-09-29T15:47:00Z">
        <w:r w:rsidDel="007B022E">
          <w:delText>-</w:delText>
        </w:r>
      </w:del>
      <w:r>
        <w:t xml:space="preserve">temporal </w:t>
      </w:r>
      <w:commentRangeEnd w:id="8"/>
      <w:r>
        <w:rPr>
          <w:rStyle w:val="CommentReference"/>
          <w:rFonts w:asciiTheme="minorHAnsi" w:eastAsiaTheme="minorHAnsi" w:hAnsiTheme="minorHAnsi" w:cstheme="minorBidi"/>
        </w:rPr>
        <w:commentReference w:id="8"/>
      </w:r>
      <w:commentRangeEnd w:id="9"/>
      <w:r w:rsidR="00794003">
        <w:rPr>
          <w:rStyle w:val="CommentReference"/>
          <w:rFonts w:asciiTheme="minorHAnsi" w:eastAsiaTheme="minorHAnsi" w:hAnsiTheme="minorHAnsi" w:cstheme="minorBidi"/>
        </w:rPr>
        <w:commentReference w:id="9"/>
      </w:r>
      <w:r>
        <w:t>universe as the surrounding countryside within which they reside.</w:t>
      </w:r>
    </w:p>
    <w:p w14:paraId="1BCC4C9F" w14:textId="77777777" w:rsidR="007B022E" w:rsidRDefault="007B022E" w:rsidP="007B022E">
      <w:pPr>
        <w:pStyle w:val="NormalWeb"/>
      </w:pPr>
      <w:del w:id="11" w:author="Carl Reed" w:date="2020-09-29T15:50:00Z">
        <w:r w:rsidDel="007B022E">
          <w:delText xml:space="preserve">The </w:delText>
        </w:r>
      </w:del>
      <w:ins w:id="12" w:author="Carl Reed" w:date="2020-09-29T15:50:00Z">
        <w:r>
          <w:t xml:space="preserve">A key </w:t>
        </w:r>
      </w:ins>
      <w:del w:id="13" w:author="Carl Reed" w:date="2020-09-29T15:50:00Z">
        <w:r w:rsidDel="007B022E">
          <w:delText xml:space="preserve">aim </w:delText>
        </w:r>
      </w:del>
      <w:ins w:id="14" w:author="Carl Reed" w:date="2020-09-29T15:50:00Z">
        <w:r>
          <w:t>goal for</w:t>
        </w:r>
      </w:ins>
      <w:del w:id="15" w:author="Carl Reed" w:date="2020-09-29T15:50:00Z">
        <w:r w:rsidDel="007B022E">
          <w:delText>of</w:delText>
        </w:r>
      </w:del>
      <w:r>
        <w:t xml:space="preserve"> the development of </w:t>
      </w:r>
      <w:ins w:id="16" w:author="Carl Reed" w:date="2020-09-29T15:50:00Z">
        <w:r>
          <w:t xml:space="preserve">the </w:t>
        </w:r>
      </w:ins>
      <w:r>
        <w:t xml:space="preserve">CityGML </w:t>
      </w:r>
      <w:ins w:id="17" w:author="Carl Reed" w:date="2020-09-29T15:50:00Z">
        <w:r>
          <w:t xml:space="preserve">model </w:t>
        </w:r>
      </w:ins>
      <w:r>
        <w:t xml:space="preserve">is to </w:t>
      </w:r>
      <w:del w:id="18" w:author="Carl Reed" w:date="2020-09-29T15:50:00Z">
        <w:r w:rsidDel="007B022E">
          <w:delText xml:space="preserve">reach </w:delText>
        </w:r>
      </w:del>
      <w:ins w:id="19" w:author="Carl Reed" w:date="2020-09-29T15:50:00Z">
        <w:r>
          <w:t xml:space="preserve">provide </w:t>
        </w:r>
      </w:ins>
      <w:r>
        <w:t xml:space="preserve">a common definition of the basic entities, attributes, and relations of a 3D city model. This is especially important with respect to the cost-effective sustainable maintenance of 3D city models, allowing </w:t>
      </w:r>
      <w:ins w:id="20" w:author="Carl Reed" w:date="2020-09-29T15:51:00Z">
        <w:r>
          <w:t xml:space="preserve">for </w:t>
        </w:r>
      </w:ins>
      <w:r>
        <w:t>the reuse of the same data in different application fields.</w:t>
      </w:r>
    </w:p>
    <w:p w14:paraId="07A4312E" w14:textId="77777777" w:rsidR="007B022E" w:rsidRDefault="007B022E" w:rsidP="007B022E">
      <w:pPr>
        <w:pStyle w:val="NormalWeb"/>
      </w:pPr>
      <w:r>
        <w:t>&lt;&lt;SNIP, SNIP&gt;&gt;</w:t>
      </w:r>
    </w:p>
    <w:p w14:paraId="40FF54C7" w14:textId="77777777" w:rsidR="007B022E" w:rsidRPr="007B022E" w:rsidRDefault="007B022E" w:rsidP="007B022E">
      <w:pPr>
        <w:spacing w:before="100" w:beforeAutospacing="1" w:after="100" w:afterAutospacing="1" w:line="240" w:lineRule="auto"/>
        <w:outlineLvl w:val="1"/>
        <w:rPr>
          <w:rFonts w:ascii="Times New Roman" w:eastAsia="Times New Roman" w:hAnsi="Times New Roman" w:cs="Times New Roman"/>
          <w:b/>
          <w:bCs/>
          <w:sz w:val="36"/>
          <w:szCs w:val="36"/>
        </w:rPr>
      </w:pPr>
      <w:r w:rsidRPr="007B022E">
        <w:rPr>
          <w:rFonts w:ascii="Times New Roman" w:eastAsia="Times New Roman" w:hAnsi="Times New Roman" w:cs="Times New Roman"/>
          <w:b/>
          <w:bCs/>
          <w:sz w:val="36"/>
          <w:szCs w:val="36"/>
        </w:rPr>
        <w:t>1. Introduction</w:t>
      </w:r>
    </w:p>
    <w:p w14:paraId="1E64306F" w14:textId="77777777" w:rsidR="007B022E" w:rsidRPr="007B022E" w:rsidRDefault="007B022E" w:rsidP="007B022E">
      <w:pPr>
        <w:spacing w:before="100" w:beforeAutospacing="1" w:after="100" w:afterAutospacing="1" w:line="240" w:lineRule="auto"/>
        <w:rPr>
          <w:rFonts w:ascii="Times New Roman" w:eastAsia="Times New Roman" w:hAnsi="Times New Roman" w:cs="Times New Roman"/>
          <w:sz w:val="24"/>
          <w:szCs w:val="24"/>
        </w:rPr>
      </w:pPr>
      <w:r w:rsidRPr="007B022E">
        <w:rPr>
          <w:rFonts w:ascii="Times New Roman" w:eastAsia="Times New Roman" w:hAnsi="Times New Roman" w:cs="Times New Roman"/>
          <w:sz w:val="24"/>
          <w:szCs w:val="24"/>
        </w:rPr>
        <w:t xml:space="preserve">An increasing number of cities and companies are building virtual 3D city models for different application areas like urban planning, mobile telecommunication, disaster management, 3D </w:t>
      </w:r>
      <w:proofErr w:type="spellStart"/>
      <w:r w:rsidRPr="007B022E">
        <w:rPr>
          <w:rFonts w:ascii="Times New Roman" w:eastAsia="Times New Roman" w:hAnsi="Times New Roman" w:cs="Times New Roman"/>
          <w:sz w:val="24"/>
          <w:szCs w:val="24"/>
        </w:rPr>
        <w:t>cadastre</w:t>
      </w:r>
      <w:proofErr w:type="spellEnd"/>
      <w:r w:rsidRPr="007B022E">
        <w:rPr>
          <w:rFonts w:ascii="Times New Roman" w:eastAsia="Times New Roman" w:hAnsi="Times New Roman" w:cs="Times New Roman"/>
          <w:sz w:val="24"/>
          <w:szCs w:val="24"/>
        </w:rPr>
        <w:t>, tourism, vehicle and pedestrian navigation, facility management and environmental simulations. Furthermore, in the implementation of the European Environmental Noise Directive (END, 2002/49/EC) 3D geoinformation and 3D city models play an important role.</w:t>
      </w:r>
    </w:p>
    <w:p w14:paraId="04A2D983" w14:textId="77777777" w:rsidR="007B022E" w:rsidRPr="007B022E" w:rsidRDefault="007B022E" w:rsidP="007B022E">
      <w:pPr>
        <w:spacing w:before="100" w:beforeAutospacing="1" w:after="100" w:afterAutospacing="1" w:line="240" w:lineRule="auto"/>
        <w:rPr>
          <w:rFonts w:ascii="Times New Roman" w:eastAsia="Times New Roman" w:hAnsi="Times New Roman" w:cs="Times New Roman"/>
          <w:sz w:val="24"/>
          <w:szCs w:val="24"/>
        </w:rPr>
      </w:pPr>
      <w:r w:rsidRPr="007B022E">
        <w:rPr>
          <w:rFonts w:ascii="Times New Roman" w:eastAsia="Times New Roman" w:hAnsi="Times New Roman" w:cs="Times New Roman"/>
          <w:sz w:val="24"/>
          <w:szCs w:val="24"/>
        </w:rPr>
        <w:t xml:space="preserve">In recent years, most virtual 3D city models </w:t>
      </w:r>
      <w:del w:id="21" w:author="Carl Reed" w:date="2020-09-29T16:34:00Z">
        <w:r w:rsidRPr="007B022E" w:rsidDel="00C5051E">
          <w:rPr>
            <w:rFonts w:ascii="Times New Roman" w:eastAsia="Times New Roman" w:hAnsi="Times New Roman" w:cs="Times New Roman"/>
            <w:sz w:val="24"/>
            <w:szCs w:val="24"/>
          </w:rPr>
          <w:delText>have been</w:delText>
        </w:r>
      </w:del>
      <w:ins w:id="22" w:author="Carl Reed" w:date="2020-09-29T16:34:00Z">
        <w:r w:rsidR="00C5051E">
          <w:rPr>
            <w:rFonts w:ascii="Times New Roman" w:eastAsia="Times New Roman" w:hAnsi="Times New Roman" w:cs="Times New Roman"/>
            <w:sz w:val="24"/>
            <w:szCs w:val="24"/>
          </w:rPr>
          <w:t>were</w:t>
        </w:r>
      </w:ins>
      <w:r w:rsidRPr="007B022E">
        <w:rPr>
          <w:rFonts w:ascii="Times New Roman" w:eastAsia="Times New Roman" w:hAnsi="Times New Roman" w:cs="Times New Roman"/>
          <w:sz w:val="24"/>
          <w:szCs w:val="24"/>
        </w:rPr>
        <w:t xml:space="preserve"> defined as purely graphical or geometrical models, neglecting the semantic and topological aspects. Thus, these models could almost only be used for </w:t>
      </w:r>
      <w:commentRangeStart w:id="23"/>
      <w:commentRangeStart w:id="24"/>
      <w:r w:rsidRPr="007B022E">
        <w:rPr>
          <w:rFonts w:ascii="Times New Roman" w:eastAsia="Times New Roman" w:hAnsi="Times New Roman" w:cs="Times New Roman"/>
          <w:sz w:val="24"/>
          <w:szCs w:val="24"/>
        </w:rPr>
        <w:t>visuali</w:t>
      </w:r>
      <w:ins w:id="25" w:author="Carl Reed" w:date="2020-09-29T15:52:00Z">
        <w:r>
          <w:rPr>
            <w:rFonts w:ascii="Times New Roman" w:eastAsia="Times New Roman" w:hAnsi="Times New Roman" w:cs="Times New Roman"/>
            <w:sz w:val="24"/>
            <w:szCs w:val="24"/>
          </w:rPr>
          <w:t>z</w:t>
        </w:r>
      </w:ins>
      <w:del w:id="26" w:author="Carl Reed" w:date="2020-09-29T15:52:00Z">
        <w:r w:rsidRPr="007B022E" w:rsidDel="007B022E">
          <w:rPr>
            <w:rFonts w:ascii="Times New Roman" w:eastAsia="Times New Roman" w:hAnsi="Times New Roman" w:cs="Times New Roman"/>
            <w:sz w:val="24"/>
            <w:szCs w:val="24"/>
          </w:rPr>
          <w:delText>s</w:delText>
        </w:r>
      </w:del>
      <w:r w:rsidRPr="007B022E">
        <w:rPr>
          <w:rFonts w:ascii="Times New Roman" w:eastAsia="Times New Roman" w:hAnsi="Times New Roman" w:cs="Times New Roman"/>
          <w:sz w:val="24"/>
          <w:szCs w:val="24"/>
        </w:rPr>
        <w:t>ation</w:t>
      </w:r>
      <w:commentRangeEnd w:id="23"/>
      <w:r>
        <w:rPr>
          <w:rStyle w:val="CommentReference"/>
        </w:rPr>
        <w:commentReference w:id="23"/>
      </w:r>
      <w:commentRangeEnd w:id="24"/>
      <w:r w:rsidR="00794003">
        <w:rPr>
          <w:rStyle w:val="CommentReference"/>
        </w:rPr>
        <w:commentReference w:id="24"/>
      </w:r>
      <w:r w:rsidRPr="007B022E">
        <w:rPr>
          <w:rFonts w:ascii="Times New Roman" w:eastAsia="Times New Roman" w:hAnsi="Times New Roman" w:cs="Times New Roman"/>
          <w:sz w:val="24"/>
          <w:szCs w:val="24"/>
        </w:rPr>
        <w:t xml:space="preserve"> purposes but not for thematic queries, analysis tasks, or spatial data mining. Since the limited reusability of models inhibits the broader use of 3D city models and may not justify the costs associated with maintaining city models, a more general modelling approach had to be taken in order to satisfy the information needs of the various application fields.</w:t>
      </w:r>
    </w:p>
    <w:p w14:paraId="767F1921" w14:textId="77777777" w:rsidR="007B022E" w:rsidRPr="007B022E" w:rsidRDefault="00FA79EF" w:rsidP="007B022E">
      <w:pPr>
        <w:spacing w:before="100" w:beforeAutospacing="1" w:after="100" w:afterAutospacing="1" w:line="240" w:lineRule="auto"/>
        <w:rPr>
          <w:rFonts w:ascii="Times New Roman" w:eastAsia="Times New Roman" w:hAnsi="Times New Roman" w:cs="Times New Roman"/>
          <w:sz w:val="24"/>
          <w:szCs w:val="24"/>
        </w:rPr>
      </w:pPr>
      <w:ins w:id="27" w:author="Carl Reed" w:date="2020-09-29T15:54:00Z">
        <w:r>
          <w:rPr>
            <w:rFonts w:ascii="Times New Roman" w:eastAsia="Times New Roman" w:hAnsi="Times New Roman" w:cs="Times New Roman"/>
            <w:sz w:val="24"/>
            <w:szCs w:val="24"/>
          </w:rPr>
          <w:t xml:space="preserve">The </w:t>
        </w:r>
      </w:ins>
      <w:r w:rsidR="007B022E" w:rsidRPr="007B022E">
        <w:rPr>
          <w:rFonts w:ascii="Times New Roman" w:eastAsia="Times New Roman" w:hAnsi="Times New Roman" w:cs="Times New Roman"/>
          <w:sz w:val="24"/>
          <w:szCs w:val="24"/>
        </w:rPr>
        <w:t xml:space="preserve">CityGML </w:t>
      </w:r>
      <w:ins w:id="28" w:author="Carl Reed" w:date="2020-09-29T15:54:00Z">
        <w:r>
          <w:rPr>
            <w:rFonts w:ascii="Times New Roman" w:eastAsia="Times New Roman" w:hAnsi="Times New Roman" w:cs="Times New Roman"/>
            <w:sz w:val="24"/>
            <w:szCs w:val="24"/>
          </w:rPr>
          <w:t>standard defines</w:t>
        </w:r>
      </w:ins>
      <w:del w:id="29" w:author="Carl Reed" w:date="2020-09-29T15:54:00Z">
        <w:r w:rsidR="007B022E" w:rsidRPr="007B022E" w:rsidDel="00FA79EF">
          <w:rPr>
            <w:rFonts w:ascii="Times New Roman" w:eastAsia="Times New Roman" w:hAnsi="Times New Roman" w:cs="Times New Roman"/>
            <w:sz w:val="24"/>
            <w:szCs w:val="24"/>
          </w:rPr>
          <w:delText>is</w:delText>
        </w:r>
      </w:del>
      <w:r w:rsidR="007B022E" w:rsidRPr="007B022E">
        <w:rPr>
          <w:rFonts w:ascii="Times New Roman" w:eastAsia="Times New Roman" w:hAnsi="Times New Roman" w:cs="Times New Roman"/>
          <w:sz w:val="24"/>
          <w:szCs w:val="24"/>
        </w:rPr>
        <w:t xml:space="preserve"> a common semantic information model for the representation of 3D urban objects that can be shared over different applications. The latter capability is especially important with respect to the cost-effective sustainable maintenance of 3D city models, allowing governments and companies to reap the benefits of their investment in 3D city models by being able to put the same models into play in different application fields. The targeted application areas explicitly include city planning, architectural design, tourist and leisure activities, environmental simulation, mobile telecommunication, disaster management, homeland security, real estate management, vehicle and pedestrian navigation, and training simulators.</w:t>
      </w:r>
    </w:p>
    <w:p w14:paraId="04F3FD14" w14:textId="77777777" w:rsidR="007B022E" w:rsidRPr="007B022E" w:rsidRDefault="007B022E" w:rsidP="007B022E">
      <w:pPr>
        <w:spacing w:before="100" w:beforeAutospacing="1" w:after="100" w:afterAutospacing="1" w:line="240" w:lineRule="auto"/>
        <w:rPr>
          <w:rFonts w:ascii="Times New Roman" w:eastAsia="Times New Roman" w:hAnsi="Times New Roman" w:cs="Times New Roman"/>
          <w:sz w:val="24"/>
          <w:szCs w:val="24"/>
        </w:rPr>
      </w:pPr>
      <w:commentRangeStart w:id="30"/>
      <w:commentRangeStart w:id="31"/>
      <w:r w:rsidRPr="007B022E">
        <w:rPr>
          <w:rFonts w:ascii="Times New Roman" w:eastAsia="Times New Roman" w:hAnsi="Times New Roman" w:cs="Times New Roman"/>
          <w:sz w:val="24"/>
          <w:szCs w:val="24"/>
        </w:rPr>
        <w:t xml:space="preserve">CityGML is an open conceptual model for the storage and exchange of virtual 3D city models. It is defined through a Unified Modeling Language (UML) object model. This UML model builds on the ISO Technical Committee 211 (ISO/TC211) conceptual model standards for spatial and temporal data. Building on the ISO foundation assures that the man-made features described in </w:t>
      </w:r>
      <w:r w:rsidRPr="007B022E">
        <w:rPr>
          <w:rFonts w:ascii="Times New Roman" w:eastAsia="Times New Roman" w:hAnsi="Times New Roman" w:cs="Times New Roman"/>
          <w:sz w:val="24"/>
          <w:szCs w:val="24"/>
        </w:rPr>
        <w:lastRenderedPageBreak/>
        <w:t xml:space="preserve">the city models share the same </w:t>
      </w:r>
      <w:proofErr w:type="spellStart"/>
      <w:r w:rsidRPr="007B022E">
        <w:rPr>
          <w:rFonts w:ascii="Times New Roman" w:eastAsia="Times New Roman" w:hAnsi="Times New Roman" w:cs="Times New Roman"/>
          <w:sz w:val="24"/>
          <w:szCs w:val="24"/>
        </w:rPr>
        <w:t>spatio</w:t>
      </w:r>
      <w:proofErr w:type="spellEnd"/>
      <w:r w:rsidRPr="007B022E">
        <w:rPr>
          <w:rFonts w:ascii="Times New Roman" w:eastAsia="Times New Roman" w:hAnsi="Times New Roman" w:cs="Times New Roman"/>
          <w:sz w:val="24"/>
          <w:szCs w:val="24"/>
        </w:rPr>
        <w:t>-temporal universe as the surrounding countryside within which they reside.</w:t>
      </w:r>
      <w:commentRangeEnd w:id="30"/>
      <w:r w:rsidR="00C5051E">
        <w:rPr>
          <w:rStyle w:val="CommentReference"/>
        </w:rPr>
        <w:commentReference w:id="30"/>
      </w:r>
      <w:commentRangeEnd w:id="31"/>
      <w:r w:rsidR="00A4129A">
        <w:rPr>
          <w:rStyle w:val="CommentReference"/>
        </w:rPr>
        <w:commentReference w:id="31"/>
      </w:r>
    </w:p>
    <w:p w14:paraId="1F40A5EF" w14:textId="77777777" w:rsidR="007B022E" w:rsidRPr="007B022E" w:rsidRDefault="00C5051E" w:rsidP="007B022E">
      <w:pPr>
        <w:spacing w:before="100" w:beforeAutospacing="1" w:after="100" w:afterAutospacing="1" w:line="240" w:lineRule="auto"/>
        <w:rPr>
          <w:rFonts w:ascii="Times New Roman" w:eastAsia="Times New Roman" w:hAnsi="Times New Roman" w:cs="Times New Roman"/>
          <w:sz w:val="24"/>
          <w:szCs w:val="24"/>
        </w:rPr>
      </w:pPr>
      <w:ins w:id="32" w:author="Carl Reed" w:date="2020-09-29T16:36:00Z">
        <w:r>
          <w:rPr>
            <w:rFonts w:ascii="Times New Roman" w:eastAsia="Times New Roman" w:hAnsi="Times New Roman" w:cs="Times New Roman"/>
            <w:sz w:val="24"/>
            <w:szCs w:val="24"/>
          </w:rPr>
          <w:t xml:space="preserve">The </w:t>
        </w:r>
      </w:ins>
      <w:r w:rsidR="007B022E" w:rsidRPr="007B022E">
        <w:rPr>
          <w:rFonts w:ascii="Times New Roman" w:eastAsia="Times New Roman" w:hAnsi="Times New Roman" w:cs="Times New Roman"/>
          <w:sz w:val="24"/>
          <w:szCs w:val="24"/>
        </w:rPr>
        <w:t xml:space="preserve">CityGML </w:t>
      </w:r>
      <w:ins w:id="33" w:author="Carl Reed" w:date="2020-09-29T16:36:00Z">
        <w:r>
          <w:rPr>
            <w:rFonts w:ascii="Times New Roman" w:eastAsia="Times New Roman" w:hAnsi="Times New Roman" w:cs="Times New Roman"/>
            <w:sz w:val="24"/>
            <w:szCs w:val="24"/>
          </w:rPr>
          <w:t xml:space="preserve">model </w:t>
        </w:r>
      </w:ins>
      <w:r w:rsidR="007B022E" w:rsidRPr="007B022E">
        <w:rPr>
          <w:rFonts w:ascii="Times New Roman" w:eastAsia="Times New Roman" w:hAnsi="Times New Roman" w:cs="Times New Roman"/>
          <w:sz w:val="24"/>
          <w:szCs w:val="24"/>
        </w:rPr>
        <w:t>defines the classes and relations for the most relevant topographic objects in cities and regional models with respect to their geometrical, topological, semantical, and appearance properties. “City” is broadly defined to comprise not just built structures, but also elevation, vegetation, water bodies, city furniture, and more. Included are generali</w:t>
      </w:r>
      <w:ins w:id="34" w:author="Carl Reed" w:date="2020-09-29T16:36:00Z">
        <w:r>
          <w:rPr>
            <w:rFonts w:ascii="Times New Roman" w:eastAsia="Times New Roman" w:hAnsi="Times New Roman" w:cs="Times New Roman"/>
            <w:sz w:val="24"/>
            <w:szCs w:val="24"/>
          </w:rPr>
          <w:t>z</w:t>
        </w:r>
      </w:ins>
      <w:del w:id="35" w:author="Carl Reed" w:date="2020-09-29T16:36:00Z">
        <w:r w:rsidR="007B022E" w:rsidRPr="007B022E" w:rsidDel="00C5051E">
          <w:rPr>
            <w:rFonts w:ascii="Times New Roman" w:eastAsia="Times New Roman" w:hAnsi="Times New Roman" w:cs="Times New Roman"/>
            <w:sz w:val="24"/>
            <w:szCs w:val="24"/>
          </w:rPr>
          <w:delText>s</w:delText>
        </w:r>
      </w:del>
      <w:r w:rsidR="007B022E" w:rsidRPr="007B022E">
        <w:rPr>
          <w:rFonts w:ascii="Times New Roman" w:eastAsia="Times New Roman" w:hAnsi="Times New Roman" w:cs="Times New Roman"/>
          <w:sz w:val="24"/>
          <w:szCs w:val="24"/>
        </w:rPr>
        <w:t xml:space="preserve">ation hierarchies between thematic classes, aggregations, relations between objects, and spatial properties. CityGML is applicable for large areas and small regions, and can represent the terrain and 3D objects in different levels of detail simultaneously. Since both simple, single scale models without topology and few semantics as well as very complex multi-scale models with full topology and fine-grained semantical differentiations can be represented, </w:t>
      </w:r>
      <w:commentRangeStart w:id="36"/>
      <w:commentRangeStart w:id="37"/>
      <w:r w:rsidR="007B022E" w:rsidRPr="007B022E">
        <w:rPr>
          <w:rFonts w:ascii="Times New Roman" w:eastAsia="Times New Roman" w:hAnsi="Times New Roman" w:cs="Times New Roman"/>
          <w:sz w:val="24"/>
          <w:szCs w:val="24"/>
        </w:rPr>
        <w:t xml:space="preserve">CityGML enables lossless information exchange </w:t>
      </w:r>
      <w:commentRangeEnd w:id="36"/>
      <w:r>
        <w:rPr>
          <w:rStyle w:val="CommentReference"/>
        </w:rPr>
        <w:commentReference w:id="36"/>
      </w:r>
      <w:commentRangeEnd w:id="37"/>
      <w:r w:rsidR="00F06E6F">
        <w:rPr>
          <w:rStyle w:val="CommentReference"/>
        </w:rPr>
        <w:commentReference w:id="37"/>
      </w:r>
      <w:r w:rsidR="007B022E" w:rsidRPr="007B022E">
        <w:rPr>
          <w:rFonts w:ascii="Times New Roman" w:eastAsia="Times New Roman" w:hAnsi="Times New Roman" w:cs="Times New Roman"/>
          <w:sz w:val="24"/>
          <w:szCs w:val="24"/>
        </w:rPr>
        <w:t>between different geographic information systems and users.</w:t>
      </w:r>
    </w:p>
    <w:p w14:paraId="0E2A881C" w14:textId="77777777" w:rsidR="00910DC9" w:rsidRPr="00910DC9" w:rsidRDefault="00910DC9" w:rsidP="00910DC9">
      <w:pPr>
        <w:spacing w:before="100" w:beforeAutospacing="1" w:after="100" w:afterAutospacing="1" w:line="240" w:lineRule="auto"/>
        <w:outlineLvl w:val="1"/>
        <w:rPr>
          <w:rFonts w:ascii="Times New Roman" w:eastAsia="Times New Roman" w:hAnsi="Times New Roman" w:cs="Times New Roman"/>
          <w:b/>
          <w:bCs/>
          <w:sz w:val="36"/>
          <w:szCs w:val="36"/>
        </w:rPr>
      </w:pPr>
      <w:r w:rsidRPr="00910DC9">
        <w:rPr>
          <w:rFonts w:ascii="Times New Roman" w:eastAsia="Times New Roman" w:hAnsi="Times New Roman" w:cs="Times New Roman"/>
          <w:b/>
          <w:bCs/>
          <w:sz w:val="36"/>
          <w:szCs w:val="36"/>
        </w:rPr>
        <w:t>2. Scope</w:t>
      </w:r>
    </w:p>
    <w:p w14:paraId="10B45C30" w14:textId="77777777"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This document is an OGC Conceptual Model </w:t>
      </w:r>
      <w:ins w:id="38" w:author="Carl Reed" w:date="2020-09-29T16:49:00Z">
        <w:r>
          <w:rPr>
            <w:rFonts w:ascii="Times New Roman" w:eastAsia="Times New Roman" w:hAnsi="Times New Roman" w:cs="Times New Roman"/>
            <w:sz w:val="24"/>
            <w:szCs w:val="24"/>
          </w:rPr>
          <w:t xml:space="preserve">(CM) </w:t>
        </w:r>
      </w:ins>
      <w:r w:rsidRPr="00910DC9">
        <w:rPr>
          <w:rFonts w:ascii="Times New Roman" w:eastAsia="Times New Roman" w:hAnsi="Times New Roman" w:cs="Times New Roman"/>
          <w:sz w:val="24"/>
          <w:szCs w:val="24"/>
        </w:rPr>
        <w:t xml:space="preserve">Standard </w:t>
      </w:r>
      <w:ins w:id="39" w:author="Carl Reed" w:date="2020-09-29T16:47:00Z">
        <w:r>
          <w:rPr>
            <w:rFonts w:ascii="Times New Roman" w:eastAsia="Times New Roman" w:hAnsi="Times New Roman" w:cs="Times New Roman"/>
            <w:sz w:val="24"/>
            <w:szCs w:val="24"/>
          </w:rPr>
          <w:t>for</w:t>
        </w:r>
      </w:ins>
      <w:del w:id="40" w:author="Carl Reed" w:date="2020-09-29T16:47:00Z">
        <w:r w:rsidRPr="00910DC9" w:rsidDel="00910DC9">
          <w:rPr>
            <w:rFonts w:ascii="Times New Roman" w:eastAsia="Times New Roman" w:hAnsi="Times New Roman" w:cs="Times New Roman"/>
            <w:sz w:val="24"/>
            <w:szCs w:val="24"/>
          </w:rPr>
          <w:delText>to</w:delText>
        </w:r>
      </w:del>
      <w:r w:rsidRPr="00910DC9">
        <w:rPr>
          <w:rFonts w:ascii="Times New Roman" w:eastAsia="Times New Roman" w:hAnsi="Times New Roman" w:cs="Times New Roman"/>
          <w:sz w:val="24"/>
          <w:szCs w:val="24"/>
        </w:rPr>
        <w:t xml:space="preserve"> specify</w:t>
      </w:r>
      <w:ins w:id="41" w:author="Carl Reed" w:date="2020-09-29T16:47:00Z">
        <w:r>
          <w:rPr>
            <w:rFonts w:ascii="Times New Roman" w:eastAsia="Times New Roman" w:hAnsi="Times New Roman" w:cs="Times New Roman"/>
            <w:sz w:val="24"/>
            <w:szCs w:val="24"/>
          </w:rPr>
          <w:t>ing</w:t>
        </w:r>
      </w:ins>
      <w:r w:rsidRPr="00910DC9">
        <w:rPr>
          <w:rFonts w:ascii="Times New Roman" w:eastAsia="Times New Roman" w:hAnsi="Times New Roman" w:cs="Times New Roman"/>
          <w:sz w:val="24"/>
          <w:szCs w:val="24"/>
        </w:rPr>
        <w:t xml:space="preserve"> the representation of virtual 3D city and landscape models. </w:t>
      </w:r>
      <w:commentRangeStart w:id="42"/>
      <w:commentRangeStart w:id="43"/>
      <w:r w:rsidRPr="00910DC9">
        <w:rPr>
          <w:rFonts w:ascii="Times New Roman" w:eastAsia="Times New Roman" w:hAnsi="Times New Roman" w:cs="Times New Roman"/>
          <w:sz w:val="24"/>
          <w:szCs w:val="24"/>
        </w:rPr>
        <w:t xml:space="preserve">The CityGML 3.0 Conceptual Model is expected to be the basis for a number of future Encoding Standards in which subsets of the Conceptual Model can be implemented. </w:t>
      </w:r>
      <w:commentRangeEnd w:id="42"/>
      <w:r>
        <w:rPr>
          <w:rStyle w:val="CommentReference"/>
        </w:rPr>
        <w:commentReference w:id="42"/>
      </w:r>
      <w:commentRangeEnd w:id="43"/>
      <w:r w:rsidR="00F06E6F">
        <w:rPr>
          <w:rStyle w:val="CommentReference"/>
        </w:rPr>
        <w:commentReference w:id="43"/>
      </w:r>
      <w:r w:rsidRPr="00910DC9">
        <w:rPr>
          <w:rFonts w:ascii="Times New Roman" w:eastAsia="Times New Roman" w:hAnsi="Times New Roman" w:cs="Times New Roman"/>
          <w:sz w:val="24"/>
          <w:szCs w:val="24"/>
        </w:rPr>
        <w:t xml:space="preserve">These Encoding Standards will enable both storage and exchange of data. </w:t>
      </w:r>
      <w:ins w:id="44" w:author="Carl Reed" w:date="2020-09-29T16:46:00Z">
        <w:r>
          <w:rPr>
            <w:rFonts w:ascii="Times New Roman" w:eastAsia="Times New Roman" w:hAnsi="Times New Roman" w:cs="Times New Roman"/>
            <w:sz w:val="24"/>
            <w:szCs w:val="24"/>
          </w:rPr>
          <w:t>A</w:t>
        </w:r>
      </w:ins>
      <w:ins w:id="45" w:author="Carl Reed" w:date="2020-09-29T16:47:00Z">
        <w:r>
          <w:rPr>
            <w:rFonts w:ascii="Times New Roman" w:eastAsia="Times New Roman" w:hAnsi="Times New Roman" w:cs="Times New Roman"/>
            <w:sz w:val="24"/>
            <w:szCs w:val="24"/>
          </w:rPr>
          <w:t>t</w:t>
        </w:r>
      </w:ins>
      <w:ins w:id="46" w:author="Carl Reed" w:date="2020-09-29T16:46:00Z">
        <w:r w:rsidRPr="00910DC9">
          <w:rPr>
            <w:rFonts w:ascii="Times New Roman" w:eastAsia="Times New Roman" w:hAnsi="Times New Roman" w:cs="Times New Roman"/>
            <w:sz w:val="24"/>
            <w:szCs w:val="24"/>
          </w:rPr>
          <w:t xml:space="preserve"> a minimum</w:t>
        </w:r>
      </w:ins>
      <w:ins w:id="47" w:author="Carl Reed" w:date="2020-09-29T16:47:00Z">
        <w:r>
          <w:rPr>
            <w:rFonts w:ascii="Times New Roman" w:eastAsia="Times New Roman" w:hAnsi="Times New Roman" w:cs="Times New Roman"/>
            <w:sz w:val="24"/>
            <w:szCs w:val="24"/>
          </w:rPr>
          <w:t>,</w:t>
        </w:r>
      </w:ins>
      <w:ins w:id="48" w:author="Carl Reed" w:date="2020-09-29T16:46:00Z">
        <w:r w:rsidRPr="00910DC9">
          <w:rPr>
            <w:rFonts w:ascii="Times New Roman" w:eastAsia="Times New Roman" w:hAnsi="Times New Roman" w:cs="Times New Roman"/>
            <w:sz w:val="24"/>
            <w:szCs w:val="24"/>
          </w:rPr>
          <w:t xml:space="preserve"> </w:t>
        </w:r>
      </w:ins>
      <w:del w:id="49" w:author="Carl Reed" w:date="2020-09-29T16:47:00Z">
        <w:r w:rsidRPr="00910DC9" w:rsidDel="00910DC9">
          <w:rPr>
            <w:rFonts w:ascii="Times New Roman" w:eastAsia="Times New Roman" w:hAnsi="Times New Roman" w:cs="Times New Roman"/>
            <w:sz w:val="24"/>
            <w:szCs w:val="24"/>
          </w:rPr>
          <w:delText>S</w:delText>
        </w:r>
      </w:del>
      <w:ins w:id="50" w:author="Carl Reed" w:date="2020-09-29T16:47:00Z">
        <w:r>
          <w:rPr>
            <w:rFonts w:ascii="Times New Roman" w:eastAsia="Times New Roman" w:hAnsi="Times New Roman" w:cs="Times New Roman"/>
            <w:sz w:val="24"/>
            <w:szCs w:val="24"/>
          </w:rPr>
          <w:t>s</w:t>
        </w:r>
      </w:ins>
      <w:r w:rsidRPr="00910DC9">
        <w:rPr>
          <w:rFonts w:ascii="Times New Roman" w:eastAsia="Times New Roman" w:hAnsi="Times New Roman" w:cs="Times New Roman"/>
          <w:sz w:val="24"/>
          <w:szCs w:val="24"/>
        </w:rPr>
        <w:t xml:space="preserve">upport for </w:t>
      </w:r>
      <w:ins w:id="51" w:author="Carl Reed" w:date="2020-09-29T16:47:00Z">
        <w:r>
          <w:rPr>
            <w:rFonts w:ascii="Times New Roman" w:eastAsia="Times New Roman" w:hAnsi="Times New Roman" w:cs="Times New Roman"/>
            <w:sz w:val="24"/>
            <w:szCs w:val="24"/>
          </w:rPr>
          <w:t xml:space="preserve">a </w:t>
        </w:r>
        <w:r w:rsidRPr="00910DC9">
          <w:rPr>
            <w:rFonts w:ascii="Times New Roman" w:eastAsia="Times New Roman" w:hAnsi="Times New Roman" w:cs="Times New Roman"/>
            <w:sz w:val="24"/>
            <w:szCs w:val="24"/>
          </w:rPr>
          <w:t xml:space="preserve">Geography Markup Language </w:t>
        </w:r>
        <w:r>
          <w:rPr>
            <w:rFonts w:ascii="Times New Roman" w:eastAsia="Times New Roman" w:hAnsi="Times New Roman" w:cs="Times New Roman"/>
            <w:sz w:val="24"/>
            <w:szCs w:val="24"/>
          </w:rPr>
          <w:t>(</w:t>
        </w:r>
      </w:ins>
      <w:r w:rsidRPr="00910DC9">
        <w:rPr>
          <w:rFonts w:ascii="Times New Roman" w:eastAsia="Times New Roman" w:hAnsi="Times New Roman" w:cs="Times New Roman"/>
          <w:sz w:val="24"/>
          <w:szCs w:val="24"/>
        </w:rPr>
        <w:t>GML</w:t>
      </w:r>
      <w:ins w:id="52" w:author="Carl Reed" w:date="2020-09-29T16:47:00Z">
        <w:r>
          <w:rPr>
            <w:rFonts w:ascii="Times New Roman" w:eastAsia="Times New Roman" w:hAnsi="Times New Roman" w:cs="Times New Roman"/>
            <w:sz w:val="24"/>
            <w:szCs w:val="24"/>
          </w:rPr>
          <w:t>)</w:t>
        </w:r>
      </w:ins>
      <w:r w:rsidRPr="00910DC9">
        <w:rPr>
          <w:rFonts w:ascii="Times New Roman" w:eastAsia="Times New Roman" w:hAnsi="Times New Roman" w:cs="Times New Roman"/>
          <w:sz w:val="24"/>
          <w:szCs w:val="24"/>
        </w:rPr>
        <w:t xml:space="preserve"> encoding is expected</w:t>
      </w:r>
      <w:del w:id="53" w:author="Carl Reed" w:date="2020-09-29T16:46:00Z">
        <w:r w:rsidRPr="00910DC9" w:rsidDel="00910DC9">
          <w:rPr>
            <w:rFonts w:ascii="Times New Roman" w:eastAsia="Times New Roman" w:hAnsi="Times New Roman" w:cs="Times New Roman"/>
            <w:sz w:val="24"/>
            <w:szCs w:val="24"/>
          </w:rPr>
          <w:delText xml:space="preserve"> as a minimum</w:delText>
        </w:r>
      </w:del>
      <w:r w:rsidRPr="00910DC9">
        <w:rPr>
          <w:rFonts w:ascii="Times New Roman" w:eastAsia="Times New Roman" w:hAnsi="Times New Roman" w:cs="Times New Roman"/>
          <w:sz w:val="24"/>
          <w:szCs w:val="24"/>
        </w:rPr>
        <w:t>, though additional encodings in formats such as JSON and database schemas will be highly desirable.</w:t>
      </w:r>
    </w:p>
    <w:p w14:paraId="724151E2" w14:textId="77777777"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In contrast to </w:t>
      </w:r>
      <w:del w:id="54" w:author="Carl Reed" w:date="2020-09-29T16:48:00Z">
        <w:r w:rsidRPr="00910DC9" w:rsidDel="00910DC9">
          <w:rPr>
            <w:rFonts w:ascii="Times New Roman" w:eastAsia="Times New Roman" w:hAnsi="Times New Roman" w:cs="Times New Roman"/>
            <w:sz w:val="24"/>
            <w:szCs w:val="24"/>
          </w:rPr>
          <w:delText xml:space="preserve">the previous </w:delText>
        </w:r>
      </w:del>
      <w:r w:rsidRPr="00910DC9">
        <w:rPr>
          <w:rFonts w:ascii="Times New Roman" w:eastAsia="Times New Roman" w:hAnsi="Times New Roman" w:cs="Times New Roman"/>
          <w:sz w:val="24"/>
          <w:szCs w:val="24"/>
        </w:rPr>
        <w:t xml:space="preserve">CityGML 2.0, the 3.0 </w:t>
      </w:r>
      <w:del w:id="55" w:author="Carl Reed" w:date="2020-09-29T16:48:00Z">
        <w:r w:rsidRPr="00910DC9" w:rsidDel="00910DC9">
          <w:rPr>
            <w:rFonts w:ascii="Times New Roman" w:eastAsia="Times New Roman" w:hAnsi="Times New Roman" w:cs="Times New Roman"/>
            <w:sz w:val="24"/>
            <w:szCs w:val="24"/>
          </w:rPr>
          <w:delText xml:space="preserve">Conceptual </w:delText>
        </w:r>
      </w:del>
      <w:ins w:id="56" w:author="Carl Reed" w:date="2020-09-29T16:49:00Z">
        <w:r>
          <w:rPr>
            <w:rFonts w:ascii="Times New Roman" w:eastAsia="Times New Roman" w:hAnsi="Times New Roman" w:cs="Times New Roman"/>
            <w:sz w:val="24"/>
            <w:szCs w:val="24"/>
          </w:rPr>
          <w:t>CM</w:t>
        </w:r>
      </w:ins>
      <w:del w:id="57" w:author="Carl Reed" w:date="2020-09-29T16:48:00Z">
        <w:r w:rsidRPr="00910DC9" w:rsidDel="00910DC9">
          <w:rPr>
            <w:rFonts w:ascii="Times New Roman" w:eastAsia="Times New Roman" w:hAnsi="Times New Roman" w:cs="Times New Roman"/>
            <w:sz w:val="24"/>
            <w:szCs w:val="24"/>
          </w:rPr>
          <w:delText>M</w:delText>
        </w:r>
      </w:del>
      <w:del w:id="58" w:author="Carl Reed" w:date="2020-09-29T16:49:00Z">
        <w:r w:rsidRPr="00910DC9" w:rsidDel="00910DC9">
          <w:rPr>
            <w:rFonts w:ascii="Times New Roman" w:eastAsia="Times New Roman" w:hAnsi="Times New Roman" w:cs="Times New Roman"/>
            <w:sz w:val="24"/>
            <w:szCs w:val="24"/>
          </w:rPr>
          <w:delText>odel</w:delText>
        </w:r>
      </w:del>
      <w:r w:rsidRPr="00910DC9">
        <w:rPr>
          <w:rFonts w:ascii="Times New Roman" w:eastAsia="Times New Roman" w:hAnsi="Times New Roman" w:cs="Times New Roman"/>
          <w:sz w:val="24"/>
          <w:szCs w:val="24"/>
        </w:rPr>
        <w:t xml:space="preserve"> is NOT implemented as an application schema of</w:t>
      </w:r>
      <w:del w:id="59" w:author="Carl Reed" w:date="2020-09-29T16:48:00Z">
        <w:r w:rsidRPr="00910DC9" w:rsidDel="00910DC9">
          <w:rPr>
            <w:rFonts w:ascii="Times New Roman" w:eastAsia="Times New Roman" w:hAnsi="Times New Roman" w:cs="Times New Roman"/>
            <w:sz w:val="24"/>
            <w:szCs w:val="24"/>
          </w:rPr>
          <w:delText xml:space="preserve"> the</w:delText>
        </w:r>
      </w:del>
      <w:ins w:id="60" w:author="Carl Reed" w:date="2020-09-29T16:48:00Z">
        <w:r>
          <w:rPr>
            <w:rFonts w:ascii="Times New Roman" w:eastAsia="Times New Roman" w:hAnsi="Times New Roman" w:cs="Times New Roman"/>
            <w:sz w:val="24"/>
            <w:szCs w:val="24"/>
          </w:rPr>
          <w:t xml:space="preserve"> GML</w:t>
        </w:r>
      </w:ins>
      <w:del w:id="61" w:author="Carl Reed" w:date="2020-09-29T16:47:00Z">
        <w:r w:rsidRPr="00910DC9" w:rsidDel="00910DC9">
          <w:rPr>
            <w:rFonts w:ascii="Times New Roman" w:eastAsia="Times New Roman" w:hAnsi="Times New Roman" w:cs="Times New Roman"/>
            <w:sz w:val="24"/>
            <w:szCs w:val="24"/>
          </w:rPr>
          <w:delText xml:space="preserve"> Geography Markup Language</w:delText>
        </w:r>
      </w:del>
      <w:r w:rsidRPr="00910DC9">
        <w:rPr>
          <w:rFonts w:ascii="Times New Roman" w:eastAsia="Times New Roman" w:hAnsi="Times New Roman" w:cs="Times New Roman"/>
          <w:sz w:val="24"/>
          <w:szCs w:val="24"/>
        </w:rPr>
        <w:t xml:space="preserve">. However, a preliminary encoding in GML version 3.2 is available as an informative resource separately from this </w:t>
      </w:r>
      <w:del w:id="62" w:author="Carl Reed" w:date="2020-09-29T16:49:00Z">
        <w:r w:rsidRPr="00910DC9" w:rsidDel="00910DC9">
          <w:rPr>
            <w:rFonts w:ascii="Times New Roman" w:eastAsia="Times New Roman" w:hAnsi="Times New Roman" w:cs="Times New Roman"/>
            <w:sz w:val="24"/>
            <w:szCs w:val="24"/>
          </w:rPr>
          <w:delText xml:space="preserve">specification </w:delText>
        </w:r>
      </w:del>
      <w:ins w:id="63" w:author="Carl Reed" w:date="2020-09-29T16:49:00Z">
        <w:r w:rsidRPr="00910DC9">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w:t>
        </w:r>
        <w:r w:rsidRPr="00910DC9">
          <w:rPr>
            <w:rFonts w:ascii="Times New Roman" w:eastAsia="Times New Roman" w:hAnsi="Times New Roman" w:cs="Times New Roman"/>
            <w:sz w:val="24"/>
            <w:szCs w:val="24"/>
          </w:rPr>
          <w:t xml:space="preserve"> </w:t>
        </w:r>
      </w:ins>
      <w:r w:rsidRPr="00910DC9">
        <w:rPr>
          <w:rFonts w:ascii="Times New Roman" w:eastAsia="Times New Roman" w:hAnsi="Times New Roman" w:cs="Times New Roman"/>
          <w:sz w:val="24"/>
          <w:szCs w:val="24"/>
        </w:rPr>
        <w:t>to allow implementation and testing</w:t>
      </w:r>
      <w:ins w:id="64" w:author="Carl Reed" w:date="2020-09-29T16:49:00Z">
        <w:r>
          <w:rPr>
            <w:rFonts w:ascii="Times New Roman" w:eastAsia="Times New Roman" w:hAnsi="Times New Roman" w:cs="Times New Roman"/>
            <w:sz w:val="24"/>
            <w:szCs w:val="24"/>
          </w:rPr>
          <w:t xml:space="preserve"> of the CityGML CM</w:t>
        </w:r>
      </w:ins>
      <w:r w:rsidRPr="00910DC9">
        <w:rPr>
          <w:rFonts w:ascii="Times New Roman" w:eastAsia="Times New Roman" w:hAnsi="Times New Roman" w:cs="Times New Roman"/>
          <w:sz w:val="24"/>
          <w:szCs w:val="24"/>
        </w:rPr>
        <w:t>.</w:t>
      </w:r>
    </w:p>
    <w:p w14:paraId="4EEF50FF" w14:textId="77777777"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The target of the conformance classes specified in this document are</w:t>
      </w:r>
      <w:ins w:id="65" w:author="Carl Reed" w:date="2020-09-29T16:49:00Z">
        <w:r>
          <w:rPr>
            <w:rFonts w:ascii="Times New Roman" w:eastAsia="Times New Roman" w:hAnsi="Times New Roman" w:cs="Times New Roman"/>
            <w:sz w:val="24"/>
            <w:szCs w:val="24"/>
          </w:rPr>
          <w:t>:</w:t>
        </w:r>
      </w:ins>
    </w:p>
    <w:p w14:paraId="4E033741" w14:textId="77777777" w:rsidR="00910DC9" w:rsidRPr="00910DC9" w:rsidRDefault="00910DC9" w:rsidP="00910D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CityGML encoding </w:t>
      </w:r>
      <w:del w:id="66" w:author="Carl Reed" w:date="2020-09-29T16:49:00Z">
        <w:r w:rsidRPr="00910DC9" w:rsidDel="00910DC9">
          <w:rPr>
            <w:rFonts w:ascii="Times New Roman" w:eastAsia="Times New Roman" w:hAnsi="Times New Roman" w:cs="Times New Roman"/>
            <w:sz w:val="24"/>
            <w:szCs w:val="24"/>
          </w:rPr>
          <w:delText xml:space="preserve">specifications </w:delText>
        </w:r>
      </w:del>
      <w:ins w:id="67" w:author="Carl Reed" w:date="2020-09-29T16:49:00Z">
        <w:r>
          <w:rPr>
            <w:rFonts w:ascii="Times New Roman" w:eastAsia="Times New Roman" w:hAnsi="Times New Roman" w:cs="Times New Roman"/>
            <w:sz w:val="24"/>
            <w:szCs w:val="24"/>
          </w:rPr>
          <w:t>standards</w:t>
        </w:r>
        <w:r w:rsidRPr="00910DC9">
          <w:rPr>
            <w:rFonts w:ascii="Times New Roman" w:eastAsia="Times New Roman" w:hAnsi="Times New Roman" w:cs="Times New Roman"/>
            <w:sz w:val="24"/>
            <w:szCs w:val="24"/>
          </w:rPr>
          <w:t xml:space="preserve"> </w:t>
        </w:r>
      </w:ins>
      <w:r w:rsidRPr="00910DC9">
        <w:rPr>
          <w:rFonts w:ascii="Times New Roman" w:eastAsia="Times New Roman" w:hAnsi="Times New Roman" w:cs="Times New Roman"/>
          <w:sz w:val="24"/>
          <w:szCs w:val="24"/>
        </w:rPr>
        <w:t>that provide encodings for the UML conceptual model specified in this document, and</w:t>
      </w:r>
    </w:p>
    <w:p w14:paraId="6C6B92AD" w14:textId="77777777" w:rsidR="00910DC9" w:rsidRPr="00910DC9" w:rsidRDefault="00910DC9" w:rsidP="00910D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Additional UML models that can be created by users to extend this </w:t>
      </w:r>
      <w:del w:id="68" w:author="Carl Reed" w:date="2020-09-29T16:50:00Z">
        <w:r w:rsidRPr="00910DC9" w:rsidDel="00910DC9">
          <w:rPr>
            <w:rFonts w:ascii="Times New Roman" w:eastAsia="Times New Roman" w:hAnsi="Times New Roman" w:cs="Times New Roman"/>
            <w:sz w:val="24"/>
            <w:szCs w:val="24"/>
          </w:rPr>
          <w:delText>conceptual model</w:delText>
        </w:r>
      </w:del>
      <w:ins w:id="69" w:author="Carl Reed" w:date="2020-09-29T16:50:00Z">
        <w:r>
          <w:rPr>
            <w:rFonts w:ascii="Times New Roman" w:eastAsia="Times New Roman" w:hAnsi="Times New Roman" w:cs="Times New Roman"/>
            <w:sz w:val="24"/>
            <w:szCs w:val="24"/>
          </w:rPr>
          <w:t>CM</w:t>
        </w:r>
      </w:ins>
      <w:r w:rsidRPr="00910DC9">
        <w:rPr>
          <w:rFonts w:ascii="Times New Roman" w:eastAsia="Times New Roman" w:hAnsi="Times New Roman" w:cs="Times New Roman"/>
          <w:sz w:val="24"/>
          <w:szCs w:val="24"/>
        </w:rPr>
        <w:t xml:space="preserve"> as Application Domain Extensions</w:t>
      </w:r>
      <w:ins w:id="70" w:author="Carl Reed" w:date="2020-09-29T16:50:00Z">
        <w:r>
          <w:rPr>
            <w:rFonts w:ascii="Times New Roman" w:eastAsia="Times New Roman" w:hAnsi="Times New Roman" w:cs="Times New Roman"/>
            <w:sz w:val="24"/>
            <w:szCs w:val="24"/>
          </w:rPr>
          <w:t xml:space="preserve"> (ADEs)</w:t>
        </w:r>
      </w:ins>
      <w:r w:rsidRPr="00910DC9">
        <w:rPr>
          <w:rFonts w:ascii="Times New Roman" w:eastAsia="Times New Roman" w:hAnsi="Times New Roman" w:cs="Times New Roman"/>
          <w:sz w:val="24"/>
          <w:szCs w:val="24"/>
        </w:rPr>
        <w:t>.</w:t>
      </w:r>
    </w:p>
    <w:p w14:paraId="75E6DD6C" w14:textId="77777777"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CityGML models </w:t>
      </w:r>
      <w:ins w:id="71" w:author="Carl Reed" w:date="2020-09-29T16:50:00Z">
        <w:r>
          <w:rPr>
            <w:rFonts w:ascii="Times New Roman" w:eastAsia="Times New Roman" w:hAnsi="Times New Roman" w:cs="Times New Roman"/>
            <w:sz w:val="24"/>
            <w:szCs w:val="24"/>
          </w:rPr>
          <w:t xml:space="preserve">are </w:t>
        </w:r>
      </w:ins>
      <w:r w:rsidRPr="00910DC9">
        <w:rPr>
          <w:rFonts w:ascii="Times New Roman" w:eastAsia="Times New Roman" w:hAnsi="Times New Roman" w:cs="Times New Roman"/>
          <w:sz w:val="24"/>
          <w:szCs w:val="24"/>
        </w:rPr>
        <w:t>comprise</w:t>
      </w:r>
      <w:ins w:id="72" w:author="Carl Reed" w:date="2020-09-29T16:50:00Z">
        <w:r>
          <w:rPr>
            <w:rFonts w:ascii="Times New Roman" w:eastAsia="Times New Roman" w:hAnsi="Times New Roman" w:cs="Times New Roman"/>
            <w:sz w:val="24"/>
            <w:szCs w:val="24"/>
          </w:rPr>
          <w:t>d</w:t>
        </w:r>
      </w:ins>
      <w:r w:rsidRPr="00910DC9">
        <w:rPr>
          <w:rFonts w:ascii="Times New Roman" w:eastAsia="Times New Roman" w:hAnsi="Times New Roman" w:cs="Times New Roman"/>
          <w:sz w:val="24"/>
          <w:szCs w:val="24"/>
        </w:rPr>
        <w:t xml:space="preserve"> of georeferenced 3D vector data along with the semantics associated with the data. In contrast to other 3D vector formats, CityGML is based on a rich, general purpose information model in addition to geometry and appearance information that allows for the integration of a variety of source data to come together in a City Model. To enable the use of CityGML in specific domain areas, CityGML has historically provided an extension mechanism to enrich the data with identifiable features and properties, preserving semantic int</w:t>
      </w:r>
      <w:r>
        <w:rPr>
          <w:rFonts w:ascii="Times New Roman" w:eastAsia="Times New Roman" w:hAnsi="Times New Roman" w:cs="Times New Roman"/>
          <w:sz w:val="24"/>
          <w:szCs w:val="24"/>
        </w:rPr>
        <w:t xml:space="preserve">eroperability. </w:t>
      </w:r>
      <w:del w:id="73" w:author="Carl Reed" w:date="2020-09-29T16:51:00Z">
        <w:r w:rsidDel="00910DC9">
          <w:rPr>
            <w:rFonts w:ascii="Times New Roman" w:eastAsia="Times New Roman" w:hAnsi="Times New Roman" w:cs="Times New Roman"/>
            <w:sz w:val="24"/>
            <w:szCs w:val="24"/>
          </w:rPr>
          <w:delText>As it is recogni</w:delText>
        </w:r>
      </w:del>
      <w:del w:id="74" w:author="Carl Reed" w:date="2020-09-29T16:45:00Z">
        <w:r w:rsidDel="00910DC9">
          <w:rPr>
            <w:rFonts w:ascii="Times New Roman" w:eastAsia="Times New Roman" w:hAnsi="Times New Roman" w:cs="Times New Roman"/>
            <w:sz w:val="24"/>
            <w:szCs w:val="24"/>
          </w:rPr>
          <w:delText>s</w:delText>
        </w:r>
      </w:del>
      <w:del w:id="75" w:author="Carl Reed" w:date="2020-09-29T16:51:00Z">
        <w:r w:rsidRPr="00910DC9" w:rsidDel="00910DC9">
          <w:rPr>
            <w:rFonts w:ascii="Times New Roman" w:eastAsia="Times New Roman" w:hAnsi="Times New Roman" w:cs="Times New Roman"/>
            <w:sz w:val="24"/>
            <w:szCs w:val="24"/>
          </w:rPr>
          <w:delText>ed</w:delText>
        </w:r>
      </w:del>
      <w:ins w:id="76" w:author="Carl Reed" w:date="2020-09-29T16:51:00Z">
        <w:r>
          <w:rPr>
            <w:rFonts w:ascii="Times New Roman" w:eastAsia="Times New Roman" w:hAnsi="Times New Roman" w:cs="Times New Roman"/>
            <w:sz w:val="24"/>
            <w:szCs w:val="24"/>
          </w:rPr>
          <w:t>Recognizing</w:t>
        </w:r>
      </w:ins>
      <w:r w:rsidRPr="00910DC9">
        <w:rPr>
          <w:rFonts w:ascii="Times New Roman" w:eastAsia="Times New Roman" w:hAnsi="Times New Roman" w:cs="Times New Roman"/>
          <w:sz w:val="24"/>
          <w:szCs w:val="24"/>
        </w:rPr>
        <w:t xml:space="preserve"> that an implementable exp</w:t>
      </w:r>
      <w:ins w:id="77" w:author="Carl Reed" w:date="2020-09-29T16:45:00Z">
        <w:r>
          <w:rPr>
            <w:rFonts w:ascii="Times New Roman" w:eastAsia="Times New Roman" w:hAnsi="Times New Roman" w:cs="Times New Roman"/>
            <w:sz w:val="24"/>
            <w:szCs w:val="24"/>
          </w:rPr>
          <w:t>a</w:t>
        </w:r>
      </w:ins>
      <w:del w:id="78" w:author="Carl Reed" w:date="2020-09-29T16:45:00Z">
        <w:r w:rsidRPr="00910DC9" w:rsidDel="00910DC9">
          <w:rPr>
            <w:rFonts w:ascii="Times New Roman" w:eastAsia="Times New Roman" w:hAnsi="Times New Roman" w:cs="Times New Roman"/>
            <w:sz w:val="24"/>
            <w:szCs w:val="24"/>
          </w:rPr>
          <w:delText>e</w:delText>
        </w:r>
      </w:del>
      <w:r w:rsidRPr="00910DC9">
        <w:rPr>
          <w:rFonts w:ascii="Times New Roman" w:eastAsia="Times New Roman" w:hAnsi="Times New Roman" w:cs="Times New Roman"/>
          <w:sz w:val="24"/>
          <w:szCs w:val="24"/>
        </w:rPr>
        <w:t xml:space="preserve">nsion mechanism might have dependencies </w:t>
      </w:r>
      <w:ins w:id="79" w:author="Carl Reed" w:date="2020-09-29T16:51:00Z">
        <w:r>
          <w:rPr>
            <w:rFonts w:ascii="Times New Roman" w:eastAsia="Times New Roman" w:hAnsi="Times New Roman" w:cs="Times New Roman"/>
            <w:sz w:val="24"/>
            <w:szCs w:val="24"/>
          </w:rPr>
          <w:t xml:space="preserve">based </w:t>
        </w:r>
      </w:ins>
      <w:r w:rsidRPr="00910DC9">
        <w:rPr>
          <w:rFonts w:ascii="Times New Roman" w:eastAsia="Times New Roman" w:hAnsi="Times New Roman" w:cs="Times New Roman"/>
          <w:sz w:val="24"/>
          <w:szCs w:val="24"/>
        </w:rPr>
        <w:t>on the encoding language, the CityGML 3.0 Conceptual Model specifies high level requirements rather than a full extension model.</w:t>
      </w:r>
    </w:p>
    <w:p w14:paraId="34C96BB3" w14:textId="77777777" w:rsidR="00910DC9" w:rsidRDefault="00910DC9" w:rsidP="00910DC9">
      <w:pPr>
        <w:spacing w:before="100" w:beforeAutospacing="1" w:after="100" w:afterAutospacing="1" w:line="240" w:lineRule="auto"/>
        <w:rPr>
          <w:ins w:id="80" w:author="Carl Reed" w:date="2020-09-29T16:52:00Z"/>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lastRenderedPageBreak/>
        <w:t>Targeted application areas explicitly include</w:t>
      </w:r>
      <w:ins w:id="81" w:author="Carl Reed" w:date="2020-09-29T16:52:00Z">
        <w:r>
          <w:rPr>
            <w:rFonts w:ascii="Times New Roman" w:eastAsia="Times New Roman" w:hAnsi="Times New Roman" w:cs="Times New Roman"/>
            <w:sz w:val="24"/>
            <w:szCs w:val="24"/>
          </w:rPr>
          <w:t>:</w:t>
        </w:r>
      </w:ins>
    </w:p>
    <w:p w14:paraId="2E35886C" w14:textId="77777777" w:rsidR="00910DC9" w:rsidRDefault="00910DC9">
      <w:pPr>
        <w:pStyle w:val="ListParagraph"/>
        <w:numPr>
          <w:ilvl w:val="0"/>
          <w:numId w:val="3"/>
        </w:numPr>
        <w:spacing w:before="100" w:beforeAutospacing="1" w:after="100" w:afterAutospacing="1" w:line="240" w:lineRule="auto"/>
        <w:rPr>
          <w:ins w:id="82" w:author="Carl Reed" w:date="2020-09-29T16:52:00Z"/>
          <w:rFonts w:ascii="Times New Roman" w:eastAsia="Times New Roman" w:hAnsi="Times New Roman" w:cs="Times New Roman"/>
          <w:sz w:val="24"/>
          <w:szCs w:val="24"/>
        </w:rPr>
        <w:pPrChange w:id="83" w:author="Carl Reed" w:date="2020-09-29T16:52:00Z">
          <w:pPr>
            <w:spacing w:before="100" w:beforeAutospacing="1" w:after="100" w:afterAutospacing="1" w:line="240" w:lineRule="auto"/>
          </w:pPr>
        </w:pPrChange>
      </w:pPr>
      <w:del w:id="84" w:author="Carl Reed" w:date="2020-09-29T16:52:00Z">
        <w:r w:rsidRPr="00910DC9" w:rsidDel="00910DC9">
          <w:rPr>
            <w:rFonts w:ascii="Times New Roman" w:eastAsia="Times New Roman" w:hAnsi="Times New Roman" w:cs="Times New Roman"/>
            <w:sz w:val="24"/>
            <w:szCs w:val="24"/>
          </w:rPr>
          <w:delText xml:space="preserve"> </w:delText>
        </w:r>
      </w:del>
      <w:ins w:id="85" w:author="Carl Reed" w:date="2020-09-29T16:52:00Z">
        <w:r>
          <w:rPr>
            <w:rFonts w:ascii="Times New Roman" w:eastAsia="Times New Roman" w:hAnsi="Times New Roman" w:cs="Times New Roman"/>
            <w:sz w:val="24"/>
            <w:szCs w:val="24"/>
          </w:rPr>
          <w:t>U</w:t>
        </w:r>
      </w:ins>
      <w:del w:id="86" w:author="Carl Reed" w:date="2020-09-29T16:52:00Z">
        <w:r w:rsidRPr="00910DC9" w:rsidDel="00910DC9">
          <w:rPr>
            <w:rFonts w:ascii="Times New Roman" w:eastAsia="Times New Roman" w:hAnsi="Times New Roman" w:cs="Times New Roman"/>
            <w:sz w:val="24"/>
            <w:szCs w:val="24"/>
            <w:rPrChange w:id="87" w:author="Carl Reed" w:date="2020-09-29T16:52:00Z">
              <w:rPr/>
            </w:rPrChange>
          </w:rPr>
          <w:delText>u</w:delText>
        </w:r>
      </w:del>
      <w:r w:rsidRPr="00910DC9">
        <w:rPr>
          <w:rFonts w:ascii="Times New Roman" w:eastAsia="Times New Roman" w:hAnsi="Times New Roman" w:cs="Times New Roman"/>
          <w:sz w:val="24"/>
          <w:szCs w:val="24"/>
          <w:rPrChange w:id="88" w:author="Carl Reed" w:date="2020-09-29T16:52:00Z">
            <w:rPr/>
          </w:rPrChange>
        </w:rPr>
        <w:t xml:space="preserve">rban and landscape planning; </w:t>
      </w:r>
    </w:p>
    <w:p w14:paraId="56BF5B45" w14:textId="77777777" w:rsidR="00910DC9" w:rsidRDefault="00910DC9">
      <w:pPr>
        <w:pStyle w:val="ListParagraph"/>
        <w:numPr>
          <w:ilvl w:val="0"/>
          <w:numId w:val="3"/>
        </w:numPr>
        <w:spacing w:before="100" w:beforeAutospacing="1" w:after="100" w:afterAutospacing="1" w:line="240" w:lineRule="auto"/>
        <w:rPr>
          <w:ins w:id="89" w:author="Carl Reed" w:date="2020-09-29T16:52:00Z"/>
          <w:rFonts w:ascii="Times New Roman" w:eastAsia="Times New Roman" w:hAnsi="Times New Roman" w:cs="Times New Roman"/>
          <w:sz w:val="24"/>
          <w:szCs w:val="24"/>
        </w:rPr>
        <w:pPrChange w:id="90" w:author="Carl Reed" w:date="2020-09-29T16:52:00Z">
          <w:pPr>
            <w:spacing w:before="100" w:beforeAutospacing="1" w:after="100" w:afterAutospacing="1" w:line="240" w:lineRule="auto"/>
          </w:pPr>
        </w:pPrChange>
      </w:pPr>
      <w:ins w:id="91" w:author="Carl Reed" w:date="2020-09-29T16:52:00Z">
        <w:r>
          <w:rPr>
            <w:rFonts w:ascii="Times New Roman" w:eastAsia="Times New Roman" w:hAnsi="Times New Roman" w:cs="Times New Roman"/>
            <w:sz w:val="24"/>
            <w:szCs w:val="24"/>
          </w:rPr>
          <w:t>A</w:t>
        </w:r>
      </w:ins>
      <w:del w:id="92" w:author="Carl Reed" w:date="2020-09-29T16:52:00Z">
        <w:r w:rsidRPr="00910DC9" w:rsidDel="00910DC9">
          <w:rPr>
            <w:rFonts w:ascii="Times New Roman" w:eastAsia="Times New Roman" w:hAnsi="Times New Roman" w:cs="Times New Roman"/>
            <w:sz w:val="24"/>
            <w:szCs w:val="24"/>
          </w:rPr>
          <w:delText>a</w:delText>
        </w:r>
      </w:del>
      <w:r w:rsidRPr="00910DC9">
        <w:rPr>
          <w:rFonts w:ascii="Times New Roman" w:eastAsia="Times New Roman" w:hAnsi="Times New Roman" w:cs="Times New Roman"/>
          <w:sz w:val="24"/>
          <w:szCs w:val="24"/>
        </w:rPr>
        <w:t xml:space="preserve">rchitectural design; </w:t>
      </w:r>
    </w:p>
    <w:p w14:paraId="061D3D36" w14:textId="77777777" w:rsidR="00910DC9" w:rsidRDefault="00910DC9">
      <w:pPr>
        <w:pStyle w:val="ListParagraph"/>
        <w:numPr>
          <w:ilvl w:val="0"/>
          <w:numId w:val="3"/>
        </w:numPr>
        <w:spacing w:before="100" w:beforeAutospacing="1" w:after="100" w:afterAutospacing="1" w:line="240" w:lineRule="auto"/>
        <w:rPr>
          <w:ins w:id="93" w:author="Carl Reed" w:date="2020-09-29T16:52:00Z"/>
          <w:rFonts w:ascii="Times New Roman" w:eastAsia="Times New Roman" w:hAnsi="Times New Roman" w:cs="Times New Roman"/>
          <w:sz w:val="24"/>
          <w:szCs w:val="24"/>
        </w:rPr>
        <w:pPrChange w:id="94" w:author="Carl Reed" w:date="2020-09-29T16:52:00Z">
          <w:pPr>
            <w:spacing w:before="100" w:beforeAutospacing="1" w:after="100" w:afterAutospacing="1" w:line="240" w:lineRule="auto"/>
          </w:pPr>
        </w:pPrChange>
      </w:pPr>
      <w:ins w:id="95" w:author="Carl Reed" w:date="2020-09-29T16:52:00Z">
        <w:r>
          <w:rPr>
            <w:rFonts w:ascii="Times New Roman" w:eastAsia="Times New Roman" w:hAnsi="Times New Roman" w:cs="Times New Roman"/>
            <w:sz w:val="24"/>
            <w:szCs w:val="24"/>
          </w:rPr>
          <w:t>T</w:t>
        </w:r>
      </w:ins>
      <w:del w:id="96" w:author="Carl Reed" w:date="2020-09-29T16:52:00Z">
        <w:r w:rsidRPr="00910DC9" w:rsidDel="00910DC9">
          <w:rPr>
            <w:rFonts w:ascii="Times New Roman" w:eastAsia="Times New Roman" w:hAnsi="Times New Roman" w:cs="Times New Roman"/>
            <w:sz w:val="24"/>
            <w:szCs w:val="24"/>
          </w:rPr>
          <w:delText>t</w:delText>
        </w:r>
      </w:del>
      <w:r w:rsidRPr="00910DC9">
        <w:rPr>
          <w:rFonts w:ascii="Times New Roman" w:eastAsia="Times New Roman" w:hAnsi="Times New Roman" w:cs="Times New Roman"/>
          <w:sz w:val="24"/>
          <w:szCs w:val="24"/>
        </w:rPr>
        <w:t xml:space="preserve">ourist and leisure activities; </w:t>
      </w:r>
    </w:p>
    <w:p w14:paraId="2AC1FD9C" w14:textId="77777777" w:rsidR="00910DC9" w:rsidRDefault="00910DC9">
      <w:pPr>
        <w:pStyle w:val="ListParagraph"/>
        <w:numPr>
          <w:ilvl w:val="0"/>
          <w:numId w:val="3"/>
        </w:numPr>
        <w:spacing w:before="100" w:beforeAutospacing="1" w:after="100" w:afterAutospacing="1" w:line="240" w:lineRule="auto"/>
        <w:rPr>
          <w:ins w:id="97" w:author="Carl Reed" w:date="2020-09-29T16:52:00Z"/>
          <w:rFonts w:ascii="Times New Roman" w:eastAsia="Times New Roman" w:hAnsi="Times New Roman" w:cs="Times New Roman"/>
          <w:sz w:val="24"/>
          <w:szCs w:val="24"/>
        </w:rPr>
        <w:pPrChange w:id="98" w:author="Carl Reed" w:date="2020-09-29T16:52:00Z">
          <w:pPr>
            <w:spacing w:before="100" w:beforeAutospacing="1" w:after="100" w:afterAutospacing="1" w:line="240" w:lineRule="auto"/>
          </w:pPr>
        </w:pPrChange>
      </w:pPr>
      <w:ins w:id="99" w:author="Carl Reed" w:date="2020-09-29T16:52:00Z">
        <w:r>
          <w:rPr>
            <w:rFonts w:ascii="Times New Roman" w:eastAsia="Times New Roman" w:hAnsi="Times New Roman" w:cs="Times New Roman"/>
            <w:sz w:val="24"/>
            <w:szCs w:val="24"/>
          </w:rPr>
          <w:t>E</w:t>
        </w:r>
      </w:ins>
      <w:del w:id="100" w:author="Carl Reed" w:date="2020-09-29T16:52:00Z">
        <w:r w:rsidRPr="00910DC9" w:rsidDel="00910DC9">
          <w:rPr>
            <w:rFonts w:ascii="Times New Roman" w:eastAsia="Times New Roman" w:hAnsi="Times New Roman" w:cs="Times New Roman"/>
            <w:sz w:val="24"/>
            <w:szCs w:val="24"/>
          </w:rPr>
          <w:delText>e</w:delText>
        </w:r>
      </w:del>
      <w:r w:rsidRPr="00910DC9">
        <w:rPr>
          <w:rFonts w:ascii="Times New Roman" w:eastAsia="Times New Roman" w:hAnsi="Times New Roman" w:cs="Times New Roman"/>
          <w:sz w:val="24"/>
          <w:szCs w:val="24"/>
        </w:rPr>
        <w:t xml:space="preserve">nvironmental, energy and mobility simulations; </w:t>
      </w:r>
    </w:p>
    <w:p w14:paraId="6F2B1DF7" w14:textId="77777777" w:rsidR="00910DC9" w:rsidRDefault="00910DC9">
      <w:pPr>
        <w:pStyle w:val="ListParagraph"/>
        <w:numPr>
          <w:ilvl w:val="0"/>
          <w:numId w:val="3"/>
        </w:numPr>
        <w:spacing w:before="100" w:beforeAutospacing="1" w:after="100" w:afterAutospacing="1" w:line="240" w:lineRule="auto"/>
        <w:rPr>
          <w:ins w:id="101" w:author="Carl Reed" w:date="2020-09-29T16:52:00Z"/>
          <w:rFonts w:ascii="Times New Roman" w:eastAsia="Times New Roman" w:hAnsi="Times New Roman" w:cs="Times New Roman"/>
          <w:sz w:val="24"/>
          <w:szCs w:val="24"/>
        </w:rPr>
        <w:pPrChange w:id="102" w:author="Carl Reed" w:date="2020-09-29T16:52:00Z">
          <w:pPr>
            <w:spacing w:before="100" w:beforeAutospacing="1" w:after="100" w:afterAutospacing="1" w:line="240" w:lineRule="auto"/>
          </w:pPr>
        </w:pPrChange>
      </w:pPr>
      <w:del w:id="103" w:author="Carl Reed" w:date="2020-09-29T16:52:00Z">
        <w:r w:rsidRPr="00910DC9" w:rsidDel="00910DC9">
          <w:rPr>
            <w:rFonts w:ascii="Times New Roman" w:eastAsia="Times New Roman" w:hAnsi="Times New Roman" w:cs="Times New Roman"/>
            <w:sz w:val="24"/>
            <w:szCs w:val="24"/>
          </w:rPr>
          <w:delText>m</w:delText>
        </w:r>
      </w:del>
      <w:ins w:id="104" w:author="Carl Reed" w:date="2020-09-29T16:52:00Z">
        <w:r>
          <w:rPr>
            <w:rFonts w:ascii="Times New Roman" w:eastAsia="Times New Roman" w:hAnsi="Times New Roman" w:cs="Times New Roman"/>
            <w:sz w:val="24"/>
            <w:szCs w:val="24"/>
          </w:rPr>
          <w:t>M</w:t>
        </w:r>
      </w:ins>
      <w:r w:rsidRPr="00910DC9">
        <w:rPr>
          <w:rFonts w:ascii="Times New Roman" w:eastAsia="Times New Roman" w:hAnsi="Times New Roman" w:cs="Times New Roman"/>
          <w:sz w:val="24"/>
          <w:szCs w:val="24"/>
        </w:rPr>
        <w:t xml:space="preserve">obile telecommunications; disaster management; </w:t>
      </w:r>
    </w:p>
    <w:p w14:paraId="642973D4" w14:textId="77777777" w:rsidR="00910DC9" w:rsidRDefault="00910DC9">
      <w:pPr>
        <w:pStyle w:val="ListParagraph"/>
        <w:numPr>
          <w:ilvl w:val="0"/>
          <w:numId w:val="3"/>
        </w:numPr>
        <w:spacing w:before="100" w:beforeAutospacing="1" w:after="100" w:afterAutospacing="1" w:line="240" w:lineRule="auto"/>
        <w:rPr>
          <w:ins w:id="105" w:author="Carl Reed" w:date="2020-09-29T16:52:00Z"/>
          <w:rFonts w:ascii="Times New Roman" w:eastAsia="Times New Roman" w:hAnsi="Times New Roman" w:cs="Times New Roman"/>
          <w:sz w:val="24"/>
          <w:szCs w:val="24"/>
        </w:rPr>
        <w:pPrChange w:id="106" w:author="Carl Reed" w:date="2020-09-29T16:52:00Z">
          <w:pPr>
            <w:spacing w:before="100" w:beforeAutospacing="1" w:after="100" w:afterAutospacing="1" w:line="240" w:lineRule="auto"/>
          </w:pPr>
        </w:pPrChange>
      </w:pPr>
      <w:del w:id="107" w:author="Carl Reed" w:date="2020-09-29T16:52:00Z">
        <w:r w:rsidRPr="00910DC9" w:rsidDel="00910DC9">
          <w:rPr>
            <w:rFonts w:ascii="Times New Roman" w:eastAsia="Times New Roman" w:hAnsi="Times New Roman" w:cs="Times New Roman"/>
            <w:sz w:val="24"/>
            <w:szCs w:val="24"/>
          </w:rPr>
          <w:delText>h</w:delText>
        </w:r>
      </w:del>
      <w:ins w:id="108" w:author="Carl Reed" w:date="2020-09-29T16:52:00Z">
        <w:r>
          <w:rPr>
            <w:rFonts w:ascii="Times New Roman" w:eastAsia="Times New Roman" w:hAnsi="Times New Roman" w:cs="Times New Roman"/>
            <w:sz w:val="24"/>
            <w:szCs w:val="24"/>
          </w:rPr>
          <w:t>H</w:t>
        </w:r>
      </w:ins>
      <w:r w:rsidRPr="00910DC9">
        <w:rPr>
          <w:rFonts w:ascii="Times New Roman" w:eastAsia="Times New Roman" w:hAnsi="Times New Roman" w:cs="Times New Roman"/>
          <w:sz w:val="24"/>
          <w:szCs w:val="24"/>
        </w:rPr>
        <w:t xml:space="preserve">omeland security; </w:t>
      </w:r>
    </w:p>
    <w:p w14:paraId="254D89D2" w14:textId="77777777" w:rsidR="00910DC9" w:rsidRDefault="00910DC9">
      <w:pPr>
        <w:pStyle w:val="ListParagraph"/>
        <w:numPr>
          <w:ilvl w:val="0"/>
          <w:numId w:val="3"/>
        </w:numPr>
        <w:spacing w:before="100" w:beforeAutospacing="1" w:after="100" w:afterAutospacing="1" w:line="240" w:lineRule="auto"/>
        <w:rPr>
          <w:ins w:id="109" w:author="Carl Reed" w:date="2020-09-29T16:53:00Z"/>
          <w:rFonts w:ascii="Times New Roman" w:eastAsia="Times New Roman" w:hAnsi="Times New Roman" w:cs="Times New Roman"/>
          <w:sz w:val="24"/>
          <w:szCs w:val="24"/>
        </w:rPr>
        <w:pPrChange w:id="110" w:author="Carl Reed" w:date="2020-09-29T16:52:00Z">
          <w:pPr>
            <w:spacing w:before="100" w:beforeAutospacing="1" w:after="100" w:afterAutospacing="1" w:line="240" w:lineRule="auto"/>
          </w:pPr>
        </w:pPrChange>
      </w:pPr>
      <w:del w:id="111" w:author="Carl Reed" w:date="2020-09-29T16:52:00Z">
        <w:r w:rsidRPr="00910DC9" w:rsidDel="00910DC9">
          <w:rPr>
            <w:rFonts w:ascii="Times New Roman" w:eastAsia="Times New Roman" w:hAnsi="Times New Roman" w:cs="Times New Roman"/>
            <w:sz w:val="24"/>
            <w:szCs w:val="24"/>
          </w:rPr>
          <w:delText>v</w:delText>
        </w:r>
      </w:del>
      <w:ins w:id="112" w:author="Carl Reed" w:date="2020-09-29T16:52:00Z">
        <w:r>
          <w:rPr>
            <w:rFonts w:ascii="Times New Roman" w:eastAsia="Times New Roman" w:hAnsi="Times New Roman" w:cs="Times New Roman"/>
            <w:sz w:val="24"/>
            <w:szCs w:val="24"/>
          </w:rPr>
          <w:t>V</w:t>
        </w:r>
      </w:ins>
      <w:r w:rsidRPr="00910DC9">
        <w:rPr>
          <w:rFonts w:ascii="Times New Roman" w:eastAsia="Times New Roman" w:hAnsi="Times New Roman" w:cs="Times New Roman"/>
          <w:sz w:val="24"/>
          <w:szCs w:val="24"/>
        </w:rPr>
        <w:t xml:space="preserve">ehicle and pedestrian navigation; </w:t>
      </w:r>
    </w:p>
    <w:p w14:paraId="2AAD1628" w14:textId="77777777" w:rsidR="00910DC9" w:rsidRPr="00910DC9" w:rsidRDefault="00910DC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Change w:id="113" w:author="Carl Reed" w:date="2020-09-29T16:52:00Z">
          <w:pPr>
            <w:spacing w:before="100" w:beforeAutospacing="1" w:after="100" w:afterAutospacing="1" w:line="240" w:lineRule="auto"/>
          </w:pPr>
        </w:pPrChange>
      </w:pPr>
      <w:del w:id="114" w:author="Carl Reed" w:date="2020-09-29T16:53:00Z">
        <w:r w:rsidRPr="00910DC9" w:rsidDel="00910DC9">
          <w:rPr>
            <w:rFonts w:ascii="Times New Roman" w:eastAsia="Times New Roman" w:hAnsi="Times New Roman" w:cs="Times New Roman"/>
            <w:sz w:val="24"/>
            <w:szCs w:val="24"/>
          </w:rPr>
          <w:delText>t</w:delText>
        </w:r>
      </w:del>
      <w:ins w:id="115" w:author="Carl Reed" w:date="2020-09-29T16:53:00Z">
        <w:r>
          <w:rPr>
            <w:rFonts w:ascii="Times New Roman" w:eastAsia="Times New Roman" w:hAnsi="Times New Roman" w:cs="Times New Roman"/>
            <w:sz w:val="24"/>
            <w:szCs w:val="24"/>
          </w:rPr>
          <w:t>T</w:t>
        </w:r>
      </w:ins>
      <w:r w:rsidRPr="00910DC9">
        <w:rPr>
          <w:rFonts w:ascii="Times New Roman" w:eastAsia="Times New Roman" w:hAnsi="Times New Roman" w:cs="Times New Roman"/>
          <w:sz w:val="24"/>
          <w:szCs w:val="24"/>
        </w:rPr>
        <w:t>raining simulators and mobile robotics.</w:t>
      </w:r>
    </w:p>
    <w:p w14:paraId="4D37C057" w14:textId="77777777"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The future CityGML 3.0 </w:t>
      </w:r>
      <w:commentRangeStart w:id="116"/>
      <w:commentRangeStart w:id="117"/>
      <w:del w:id="118" w:author="Carl Reed" w:date="2020-09-29T16:53:00Z">
        <w:r w:rsidRPr="00910DC9" w:rsidDel="00910DC9">
          <w:rPr>
            <w:rFonts w:ascii="Times New Roman" w:eastAsia="Times New Roman" w:hAnsi="Times New Roman" w:cs="Times New Roman"/>
            <w:sz w:val="24"/>
            <w:szCs w:val="24"/>
          </w:rPr>
          <w:delText>E</w:delText>
        </w:r>
      </w:del>
      <w:ins w:id="119" w:author="Carl Reed" w:date="2020-09-29T16:53:00Z">
        <w:r>
          <w:rPr>
            <w:rFonts w:ascii="Times New Roman" w:eastAsia="Times New Roman" w:hAnsi="Times New Roman" w:cs="Times New Roman"/>
            <w:sz w:val="24"/>
            <w:szCs w:val="24"/>
          </w:rPr>
          <w:t>e</w:t>
        </w:r>
      </w:ins>
      <w:r w:rsidRPr="00910DC9">
        <w:rPr>
          <w:rFonts w:ascii="Times New Roman" w:eastAsia="Times New Roman" w:hAnsi="Times New Roman" w:cs="Times New Roman"/>
          <w:sz w:val="24"/>
          <w:szCs w:val="24"/>
        </w:rPr>
        <w:t xml:space="preserve">ncoding </w:t>
      </w:r>
      <w:del w:id="120" w:author="Carl Reed" w:date="2020-09-29T16:53:00Z">
        <w:r w:rsidRPr="00910DC9" w:rsidDel="00910DC9">
          <w:rPr>
            <w:rFonts w:ascii="Times New Roman" w:eastAsia="Times New Roman" w:hAnsi="Times New Roman" w:cs="Times New Roman"/>
            <w:sz w:val="24"/>
            <w:szCs w:val="24"/>
          </w:rPr>
          <w:delText>S</w:delText>
        </w:r>
      </w:del>
      <w:ins w:id="121" w:author="Carl Reed" w:date="2020-09-29T16:53:00Z">
        <w:r>
          <w:rPr>
            <w:rFonts w:ascii="Times New Roman" w:eastAsia="Times New Roman" w:hAnsi="Times New Roman" w:cs="Times New Roman"/>
            <w:sz w:val="24"/>
            <w:szCs w:val="24"/>
          </w:rPr>
          <w:t>s</w:t>
        </w:r>
      </w:ins>
      <w:r w:rsidRPr="00910DC9">
        <w:rPr>
          <w:rFonts w:ascii="Times New Roman" w:eastAsia="Times New Roman" w:hAnsi="Times New Roman" w:cs="Times New Roman"/>
          <w:sz w:val="24"/>
          <w:szCs w:val="24"/>
        </w:rPr>
        <w:t xml:space="preserve">tandards </w:t>
      </w:r>
      <w:commentRangeEnd w:id="116"/>
      <w:r>
        <w:rPr>
          <w:rStyle w:val="CommentReference"/>
        </w:rPr>
        <w:commentReference w:id="116"/>
      </w:r>
      <w:commentRangeEnd w:id="117"/>
      <w:r w:rsidR="00F06E6F">
        <w:rPr>
          <w:rStyle w:val="CommentReference"/>
        </w:rPr>
        <w:commentReference w:id="117"/>
      </w:r>
      <w:r w:rsidRPr="00910DC9">
        <w:rPr>
          <w:rFonts w:ascii="Times New Roman" w:eastAsia="Times New Roman" w:hAnsi="Times New Roman" w:cs="Times New Roman"/>
          <w:sz w:val="24"/>
          <w:szCs w:val="24"/>
        </w:rPr>
        <w:t>will be implementable source formats for 3D portraying or transformation into dedicated po</w:t>
      </w:r>
      <w:ins w:id="122" w:author="Carl Reed" w:date="2020-09-29T16:54:00Z">
        <w:r>
          <w:rPr>
            <w:rFonts w:ascii="Times New Roman" w:eastAsia="Times New Roman" w:hAnsi="Times New Roman" w:cs="Times New Roman"/>
            <w:sz w:val="24"/>
            <w:szCs w:val="24"/>
          </w:rPr>
          <w:t>rt</w:t>
        </w:r>
      </w:ins>
      <w:del w:id="123" w:author="Carl Reed" w:date="2020-09-29T16:54:00Z">
        <w:r w:rsidRPr="00910DC9" w:rsidDel="00910DC9">
          <w:rPr>
            <w:rFonts w:ascii="Times New Roman" w:eastAsia="Times New Roman" w:hAnsi="Times New Roman" w:cs="Times New Roman"/>
            <w:sz w:val="24"/>
            <w:szCs w:val="24"/>
          </w:rPr>
          <w:delText>tr</w:delText>
        </w:r>
      </w:del>
      <w:ins w:id="124" w:author="Carl Reed" w:date="2020-09-29T16:54:00Z">
        <w:r>
          <w:rPr>
            <w:rFonts w:ascii="Times New Roman" w:eastAsia="Times New Roman" w:hAnsi="Times New Roman" w:cs="Times New Roman"/>
            <w:sz w:val="24"/>
            <w:szCs w:val="24"/>
          </w:rPr>
          <w:t>r</w:t>
        </w:r>
      </w:ins>
      <w:r w:rsidRPr="00910DC9">
        <w:rPr>
          <w:rFonts w:ascii="Times New Roman" w:eastAsia="Times New Roman" w:hAnsi="Times New Roman" w:cs="Times New Roman"/>
          <w:sz w:val="24"/>
          <w:szCs w:val="24"/>
        </w:rPr>
        <w:t xml:space="preserve">ayal formats such as the </w:t>
      </w:r>
      <w:commentRangeStart w:id="125"/>
      <w:commentRangeStart w:id="126"/>
      <w:r w:rsidRPr="00910DC9">
        <w:rPr>
          <w:rFonts w:ascii="Times New Roman" w:eastAsia="Times New Roman" w:hAnsi="Times New Roman" w:cs="Times New Roman"/>
          <w:sz w:val="24"/>
          <w:szCs w:val="24"/>
        </w:rPr>
        <w:t xml:space="preserve">OGC </w:t>
      </w:r>
      <w:del w:id="127" w:author="Carl Reed" w:date="2020-09-29T16:55:00Z">
        <w:r w:rsidRPr="00910DC9" w:rsidDel="00910DC9">
          <w:rPr>
            <w:rFonts w:ascii="Times New Roman" w:eastAsia="Times New Roman" w:hAnsi="Times New Roman" w:cs="Times New Roman"/>
            <w:sz w:val="24"/>
            <w:szCs w:val="24"/>
          </w:rPr>
          <w:delText xml:space="preserve">i3s </w:delText>
        </w:r>
      </w:del>
      <w:ins w:id="128" w:author="Carl Reed" w:date="2020-09-29T16:55:00Z">
        <w:r>
          <w:rPr>
            <w:rFonts w:ascii="Times New Roman" w:eastAsia="Times New Roman" w:hAnsi="Times New Roman" w:cs="Times New Roman"/>
            <w:sz w:val="24"/>
            <w:szCs w:val="24"/>
          </w:rPr>
          <w:t>I3S</w:t>
        </w:r>
        <w:r w:rsidRPr="00910DC9">
          <w:rPr>
            <w:rFonts w:ascii="Times New Roman" w:eastAsia="Times New Roman" w:hAnsi="Times New Roman" w:cs="Times New Roman"/>
            <w:sz w:val="24"/>
            <w:szCs w:val="24"/>
          </w:rPr>
          <w:t xml:space="preserve"> </w:t>
        </w:r>
      </w:ins>
      <w:r w:rsidRPr="00910DC9">
        <w:rPr>
          <w:rFonts w:ascii="Times New Roman" w:eastAsia="Times New Roman" w:hAnsi="Times New Roman" w:cs="Times New Roman"/>
          <w:sz w:val="24"/>
          <w:szCs w:val="24"/>
        </w:rPr>
        <w:t xml:space="preserve">or the OGC 3D Tiles </w:t>
      </w:r>
      <w:del w:id="129" w:author="Carl Reed" w:date="2020-09-29T16:55:00Z">
        <w:r w:rsidRPr="00910DC9" w:rsidDel="00910DC9">
          <w:rPr>
            <w:rFonts w:ascii="Times New Roman" w:eastAsia="Times New Roman" w:hAnsi="Times New Roman" w:cs="Times New Roman"/>
            <w:sz w:val="24"/>
            <w:szCs w:val="24"/>
          </w:rPr>
          <w:delText>c</w:delText>
        </w:r>
      </w:del>
      <w:ins w:id="130" w:author="Carl Reed" w:date="2020-09-29T16:55:00Z">
        <w:r>
          <w:rPr>
            <w:rFonts w:ascii="Times New Roman" w:eastAsia="Times New Roman" w:hAnsi="Times New Roman" w:cs="Times New Roman"/>
            <w:sz w:val="24"/>
            <w:szCs w:val="24"/>
          </w:rPr>
          <w:t>C</w:t>
        </w:r>
      </w:ins>
      <w:r w:rsidRPr="00910DC9">
        <w:rPr>
          <w:rFonts w:ascii="Times New Roman" w:eastAsia="Times New Roman" w:hAnsi="Times New Roman" w:cs="Times New Roman"/>
          <w:sz w:val="24"/>
          <w:szCs w:val="24"/>
        </w:rPr>
        <w:t xml:space="preserve">ommunity </w:t>
      </w:r>
      <w:del w:id="131" w:author="Carl Reed" w:date="2020-09-29T16:55:00Z">
        <w:r w:rsidRPr="00910DC9" w:rsidDel="00910DC9">
          <w:rPr>
            <w:rFonts w:ascii="Times New Roman" w:eastAsia="Times New Roman" w:hAnsi="Times New Roman" w:cs="Times New Roman"/>
            <w:sz w:val="24"/>
            <w:szCs w:val="24"/>
          </w:rPr>
          <w:delText>s</w:delText>
        </w:r>
      </w:del>
      <w:ins w:id="132" w:author="Carl Reed" w:date="2020-09-29T16:55:00Z">
        <w:r>
          <w:rPr>
            <w:rFonts w:ascii="Times New Roman" w:eastAsia="Times New Roman" w:hAnsi="Times New Roman" w:cs="Times New Roman"/>
            <w:sz w:val="24"/>
            <w:szCs w:val="24"/>
          </w:rPr>
          <w:t>S</w:t>
        </w:r>
      </w:ins>
      <w:r w:rsidRPr="00910DC9">
        <w:rPr>
          <w:rFonts w:ascii="Times New Roman" w:eastAsia="Times New Roman" w:hAnsi="Times New Roman" w:cs="Times New Roman"/>
          <w:sz w:val="24"/>
          <w:szCs w:val="24"/>
        </w:rPr>
        <w:t xml:space="preserve">tandards, </w:t>
      </w:r>
      <w:ins w:id="133" w:author="Carl Reed" w:date="2020-09-29T16:55:00Z">
        <w:r>
          <w:rPr>
            <w:rFonts w:ascii="Times New Roman" w:eastAsia="Times New Roman" w:hAnsi="Times New Roman" w:cs="Times New Roman"/>
            <w:sz w:val="24"/>
            <w:szCs w:val="24"/>
          </w:rPr>
          <w:t xml:space="preserve">OGC </w:t>
        </w:r>
      </w:ins>
      <w:r w:rsidRPr="00910DC9">
        <w:rPr>
          <w:rFonts w:ascii="Times New Roman" w:eastAsia="Times New Roman" w:hAnsi="Times New Roman" w:cs="Times New Roman"/>
          <w:sz w:val="24"/>
          <w:szCs w:val="24"/>
        </w:rPr>
        <w:t>KML</w:t>
      </w:r>
      <w:ins w:id="134" w:author="Carl Reed" w:date="2020-09-29T16:55:00Z">
        <w:r>
          <w:rPr>
            <w:rFonts w:ascii="Times New Roman" w:eastAsia="Times New Roman" w:hAnsi="Times New Roman" w:cs="Times New Roman"/>
            <w:sz w:val="24"/>
            <w:szCs w:val="24"/>
          </w:rPr>
          <w:t xml:space="preserve">, </w:t>
        </w:r>
      </w:ins>
      <w:del w:id="135" w:author="Carl Reed" w:date="2020-09-29T16:55:00Z">
        <w:r w:rsidRPr="00910DC9" w:rsidDel="00910DC9">
          <w:rPr>
            <w:rFonts w:ascii="Times New Roman" w:eastAsia="Times New Roman" w:hAnsi="Times New Roman" w:cs="Times New Roman"/>
            <w:sz w:val="24"/>
            <w:szCs w:val="24"/>
          </w:rPr>
          <w:delText>/</w:delText>
        </w:r>
      </w:del>
      <w:r w:rsidRPr="00910DC9">
        <w:rPr>
          <w:rFonts w:ascii="Times New Roman" w:eastAsia="Times New Roman" w:hAnsi="Times New Roman" w:cs="Times New Roman"/>
          <w:sz w:val="24"/>
          <w:szCs w:val="24"/>
        </w:rPr>
        <w:t xml:space="preserve">COLLADA or </w:t>
      </w:r>
      <w:proofErr w:type="spellStart"/>
      <w:r w:rsidRPr="00910DC9">
        <w:rPr>
          <w:rFonts w:ascii="Times New Roman" w:eastAsia="Times New Roman" w:hAnsi="Times New Roman" w:cs="Times New Roman"/>
          <w:sz w:val="24"/>
          <w:szCs w:val="24"/>
        </w:rPr>
        <w:t>glTF</w:t>
      </w:r>
      <w:proofErr w:type="spellEnd"/>
      <w:r w:rsidRPr="00910DC9">
        <w:rPr>
          <w:rFonts w:ascii="Times New Roman" w:eastAsia="Times New Roman" w:hAnsi="Times New Roman" w:cs="Times New Roman"/>
          <w:sz w:val="24"/>
          <w:szCs w:val="24"/>
        </w:rPr>
        <w:t xml:space="preserve">. The OGC 3D Portrayal Service </w:t>
      </w:r>
      <w:ins w:id="136" w:author="Carl Reed" w:date="2020-09-29T16:55:00Z">
        <w:r w:rsidR="00DF22CD">
          <w:rPr>
            <w:rFonts w:ascii="Times New Roman" w:eastAsia="Times New Roman" w:hAnsi="Times New Roman" w:cs="Times New Roman"/>
            <w:sz w:val="24"/>
            <w:szCs w:val="24"/>
          </w:rPr>
          <w:t xml:space="preserve">(3DPS) </w:t>
        </w:r>
      </w:ins>
      <w:r w:rsidRPr="00910DC9">
        <w:rPr>
          <w:rFonts w:ascii="Times New Roman" w:eastAsia="Times New Roman" w:hAnsi="Times New Roman" w:cs="Times New Roman"/>
          <w:sz w:val="24"/>
          <w:szCs w:val="24"/>
        </w:rPr>
        <w:t>may be used for content delivery.</w:t>
      </w:r>
      <w:commentRangeEnd w:id="125"/>
      <w:r w:rsidR="00E5350D">
        <w:rPr>
          <w:rStyle w:val="CommentReference"/>
        </w:rPr>
        <w:commentReference w:id="125"/>
      </w:r>
      <w:commentRangeEnd w:id="126"/>
      <w:r w:rsidR="00E16FB7">
        <w:rPr>
          <w:rStyle w:val="CommentReference"/>
        </w:rPr>
        <w:commentReference w:id="126"/>
      </w:r>
    </w:p>
    <w:p w14:paraId="6EDAB234" w14:textId="77777777" w:rsidR="00910DC9" w:rsidRPr="00910DC9" w:rsidRDefault="00910DC9" w:rsidP="00910DC9">
      <w:p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Features of the CityGML 3.0 Conceptual Model:</w:t>
      </w:r>
    </w:p>
    <w:p w14:paraId="56F3649C"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Geospatial Information Model (ontology) for urban landscapes based on the ISO 19100 family</w:t>
      </w:r>
      <w:ins w:id="137" w:author="Carl Reed" w:date="2020-09-29T16:55:00Z">
        <w:r w:rsidR="00CB384E">
          <w:rPr>
            <w:rFonts w:ascii="Times New Roman" w:eastAsia="Times New Roman" w:hAnsi="Times New Roman" w:cs="Times New Roman"/>
            <w:sz w:val="24"/>
            <w:szCs w:val="24"/>
          </w:rPr>
          <w:t>.</w:t>
        </w:r>
      </w:ins>
    </w:p>
    <w:p w14:paraId="526787EB"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Representation of 3D geometries, based on the ISO 19107 model, independent of data encodings, as well as of 3D point clouds</w:t>
      </w:r>
      <w:ins w:id="138" w:author="Carl Reed" w:date="2020-09-29T17:17:00Z">
        <w:r w:rsidR="00E5350D">
          <w:rPr>
            <w:rFonts w:ascii="Times New Roman" w:eastAsia="Times New Roman" w:hAnsi="Times New Roman" w:cs="Times New Roman"/>
            <w:sz w:val="24"/>
            <w:szCs w:val="24"/>
          </w:rPr>
          <w:t>.</w:t>
        </w:r>
      </w:ins>
    </w:p>
    <w:p w14:paraId="68D614A4"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Grouping into space hierarchies, including concepts like stories/floors within buildings</w:t>
      </w:r>
      <w:ins w:id="139" w:author="Carl Reed" w:date="2020-09-29T17:17:00Z">
        <w:r w:rsidR="00E5350D">
          <w:rPr>
            <w:rFonts w:ascii="Times New Roman" w:eastAsia="Times New Roman" w:hAnsi="Times New Roman" w:cs="Times New Roman"/>
            <w:sz w:val="24"/>
            <w:szCs w:val="24"/>
          </w:rPr>
          <w:t>.</w:t>
        </w:r>
      </w:ins>
    </w:p>
    <w:p w14:paraId="77E2C259"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Representation of object surface characteristics (e.g. textures, materials)</w:t>
      </w:r>
      <w:ins w:id="140" w:author="Carl Reed" w:date="2020-09-29T17:17:00Z">
        <w:r w:rsidR="00E5350D">
          <w:rPr>
            <w:rFonts w:ascii="Times New Roman" w:eastAsia="Times New Roman" w:hAnsi="Times New Roman" w:cs="Times New Roman"/>
            <w:sz w:val="24"/>
            <w:szCs w:val="24"/>
          </w:rPr>
          <w:t>.</w:t>
        </w:r>
      </w:ins>
    </w:p>
    <w:p w14:paraId="5146CA51"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Representation of dynamic, i.e. time-dependent, properties of city models</w:t>
      </w:r>
      <w:ins w:id="141" w:author="Carl Reed" w:date="2020-09-29T17:17:00Z">
        <w:r w:rsidR="00E5350D">
          <w:rPr>
            <w:rFonts w:ascii="Times New Roman" w:eastAsia="Times New Roman" w:hAnsi="Times New Roman" w:cs="Times New Roman"/>
            <w:sz w:val="24"/>
            <w:szCs w:val="24"/>
          </w:rPr>
          <w:t>.</w:t>
        </w:r>
      </w:ins>
    </w:p>
    <w:p w14:paraId="23CC542D"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Taxonomies and aggregations</w:t>
      </w:r>
      <w:ins w:id="142" w:author="Carl Reed" w:date="2020-09-29T17:17:00Z">
        <w:r w:rsidR="00E5350D">
          <w:rPr>
            <w:rFonts w:ascii="Times New Roman" w:eastAsia="Times New Roman" w:hAnsi="Times New Roman" w:cs="Times New Roman"/>
            <w:sz w:val="24"/>
            <w:szCs w:val="24"/>
          </w:rPr>
          <w:t xml:space="preserve"> including:</w:t>
        </w:r>
      </w:ins>
    </w:p>
    <w:p w14:paraId="70C61883"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Digital Terrain Models as a combination of triangulated irregular networks (TINs), regular </w:t>
      </w:r>
      <w:del w:id="143" w:author="Carl Reed" w:date="2020-09-29T17:18:00Z">
        <w:r w:rsidRPr="00910DC9" w:rsidDel="00E5350D">
          <w:rPr>
            <w:rFonts w:ascii="Times New Roman" w:eastAsia="Times New Roman" w:hAnsi="Times New Roman" w:cs="Times New Roman"/>
            <w:sz w:val="24"/>
            <w:szCs w:val="24"/>
          </w:rPr>
          <w:delText>rasters</w:delText>
        </w:r>
      </w:del>
      <w:ins w:id="144" w:author="Carl Reed" w:date="2020-09-29T17:18:00Z">
        <w:r w:rsidR="00E5350D">
          <w:rPr>
            <w:rFonts w:ascii="Times New Roman" w:eastAsia="Times New Roman" w:hAnsi="Times New Roman" w:cs="Times New Roman"/>
            <w:sz w:val="24"/>
            <w:szCs w:val="24"/>
          </w:rPr>
          <w:t>grids</w:t>
        </w:r>
      </w:ins>
      <w:r w:rsidRPr="00910DC9">
        <w:rPr>
          <w:rFonts w:ascii="Times New Roman" w:eastAsia="Times New Roman" w:hAnsi="Times New Roman" w:cs="Times New Roman"/>
          <w:sz w:val="24"/>
          <w:szCs w:val="24"/>
        </w:rPr>
        <w:t>, break and skeleton lines, mass points</w:t>
      </w:r>
      <w:ins w:id="145" w:author="Carl Reed" w:date="2020-09-29T17:18:00Z">
        <w:r w:rsidR="00E5350D">
          <w:rPr>
            <w:rFonts w:ascii="Times New Roman" w:eastAsia="Times New Roman" w:hAnsi="Times New Roman" w:cs="Times New Roman"/>
            <w:sz w:val="24"/>
            <w:szCs w:val="24"/>
          </w:rPr>
          <w:t>.</w:t>
        </w:r>
      </w:ins>
    </w:p>
    <w:p w14:paraId="7AA75571"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Sites (currently buildings, other constructions, bridges, and tunnels)</w:t>
      </w:r>
      <w:ins w:id="146" w:author="Carl Reed" w:date="2020-09-29T17:18:00Z">
        <w:r w:rsidR="00E5350D">
          <w:rPr>
            <w:rFonts w:ascii="Times New Roman" w:eastAsia="Times New Roman" w:hAnsi="Times New Roman" w:cs="Times New Roman"/>
            <w:sz w:val="24"/>
            <w:szCs w:val="24"/>
          </w:rPr>
          <w:t>.</w:t>
        </w:r>
      </w:ins>
    </w:p>
    <w:p w14:paraId="0085D9FF"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Vegetation (areas, volumes, and solitary objects with vegetation classification)</w:t>
      </w:r>
      <w:ins w:id="147" w:author="Carl Reed" w:date="2020-09-29T17:18:00Z">
        <w:r w:rsidR="00E5350D">
          <w:rPr>
            <w:rFonts w:ascii="Times New Roman" w:eastAsia="Times New Roman" w:hAnsi="Times New Roman" w:cs="Times New Roman"/>
            <w:sz w:val="24"/>
            <w:szCs w:val="24"/>
          </w:rPr>
          <w:t>.</w:t>
        </w:r>
      </w:ins>
    </w:p>
    <w:p w14:paraId="2A08CE8D"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Water bodies (volumes, surfaces)</w:t>
      </w:r>
      <w:ins w:id="148" w:author="Carl Reed" w:date="2020-09-29T17:18:00Z">
        <w:r w:rsidR="00E5350D">
          <w:rPr>
            <w:rFonts w:ascii="Times New Roman" w:eastAsia="Times New Roman" w:hAnsi="Times New Roman" w:cs="Times New Roman"/>
            <w:sz w:val="24"/>
            <w:szCs w:val="24"/>
          </w:rPr>
          <w:t>.</w:t>
        </w:r>
      </w:ins>
    </w:p>
    <w:p w14:paraId="2EE8B292"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Transportation facilities (graph structures, 3D space, and 3D surface data)</w:t>
      </w:r>
      <w:ins w:id="149" w:author="Carl Reed" w:date="2020-09-29T17:18:00Z">
        <w:r w:rsidR="00E5350D">
          <w:rPr>
            <w:rFonts w:ascii="Times New Roman" w:eastAsia="Times New Roman" w:hAnsi="Times New Roman" w:cs="Times New Roman"/>
            <w:sz w:val="24"/>
            <w:szCs w:val="24"/>
          </w:rPr>
          <w:t>.</w:t>
        </w:r>
      </w:ins>
    </w:p>
    <w:p w14:paraId="3017449F"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Land use (representation of areas of the earth’s surface dedicated to a specific land use)</w:t>
      </w:r>
      <w:ins w:id="150" w:author="Carl Reed" w:date="2020-09-29T17:18:00Z">
        <w:r w:rsidR="00E5350D">
          <w:rPr>
            <w:rFonts w:ascii="Times New Roman" w:eastAsia="Times New Roman" w:hAnsi="Times New Roman" w:cs="Times New Roman"/>
            <w:sz w:val="24"/>
            <w:szCs w:val="24"/>
          </w:rPr>
          <w:t>.</w:t>
        </w:r>
      </w:ins>
    </w:p>
    <w:p w14:paraId="07B06517"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City furniture</w:t>
      </w:r>
      <w:ins w:id="151" w:author="Carl Reed" w:date="2020-09-29T17:18:00Z">
        <w:r w:rsidR="00E5350D">
          <w:rPr>
            <w:rFonts w:ascii="Times New Roman" w:eastAsia="Times New Roman" w:hAnsi="Times New Roman" w:cs="Times New Roman"/>
            <w:sz w:val="24"/>
            <w:szCs w:val="24"/>
          </w:rPr>
          <w:t>.</w:t>
        </w:r>
      </w:ins>
    </w:p>
    <w:p w14:paraId="1522CC9B"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Generic city objects and attributes</w:t>
      </w:r>
      <w:ins w:id="152" w:author="Carl Reed" w:date="2020-09-29T17:18:00Z">
        <w:r w:rsidR="00E5350D">
          <w:rPr>
            <w:rFonts w:ascii="Times New Roman" w:eastAsia="Times New Roman" w:hAnsi="Times New Roman" w:cs="Times New Roman"/>
            <w:sz w:val="24"/>
            <w:szCs w:val="24"/>
          </w:rPr>
          <w:t>.</w:t>
        </w:r>
      </w:ins>
    </w:p>
    <w:p w14:paraId="73101CB3"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User-definable (recursive) grouping</w:t>
      </w:r>
      <w:ins w:id="153" w:author="Carl Reed" w:date="2020-09-29T17:18:00Z">
        <w:r w:rsidR="00E5350D">
          <w:rPr>
            <w:rFonts w:ascii="Times New Roman" w:eastAsia="Times New Roman" w:hAnsi="Times New Roman" w:cs="Times New Roman"/>
            <w:sz w:val="24"/>
            <w:szCs w:val="24"/>
          </w:rPr>
          <w:t>.</w:t>
        </w:r>
      </w:ins>
    </w:p>
    <w:p w14:paraId="4C2A0509"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Multiscale model with 4 well-defined consecutive Levels of Detail (LOD), applicable to both interior and exterior:</w:t>
      </w:r>
    </w:p>
    <w:p w14:paraId="03101233"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LOD0 – Highly generali</w:t>
      </w:r>
      <w:ins w:id="154" w:author="Carl Reed" w:date="2020-09-29T17:18:00Z">
        <w:r w:rsidR="00E5350D">
          <w:rPr>
            <w:rFonts w:ascii="Times New Roman" w:eastAsia="Times New Roman" w:hAnsi="Times New Roman" w:cs="Times New Roman"/>
            <w:sz w:val="24"/>
            <w:szCs w:val="24"/>
          </w:rPr>
          <w:t>z</w:t>
        </w:r>
      </w:ins>
      <w:del w:id="155" w:author="Carl Reed" w:date="2020-09-29T17:18:00Z">
        <w:r w:rsidRPr="00910DC9" w:rsidDel="00E5350D">
          <w:rPr>
            <w:rFonts w:ascii="Times New Roman" w:eastAsia="Times New Roman" w:hAnsi="Times New Roman" w:cs="Times New Roman"/>
            <w:sz w:val="24"/>
            <w:szCs w:val="24"/>
          </w:rPr>
          <w:delText>s</w:delText>
        </w:r>
      </w:del>
      <w:r w:rsidRPr="00910DC9">
        <w:rPr>
          <w:rFonts w:ascii="Times New Roman" w:eastAsia="Times New Roman" w:hAnsi="Times New Roman" w:cs="Times New Roman"/>
          <w:sz w:val="24"/>
          <w:szCs w:val="24"/>
        </w:rPr>
        <w:t>ed model</w:t>
      </w:r>
      <w:ins w:id="156" w:author="Carl Reed" w:date="2020-09-29T17:19:00Z">
        <w:r w:rsidR="00E5350D">
          <w:rPr>
            <w:rFonts w:ascii="Times New Roman" w:eastAsia="Times New Roman" w:hAnsi="Times New Roman" w:cs="Times New Roman"/>
            <w:sz w:val="24"/>
            <w:szCs w:val="24"/>
          </w:rPr>
          <w:t>;</w:t>
        </w:r>
      </w:ins>
    </w:p>
    <w:p w14:paraId="1A96DF88"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LOD1 – Block model / extrusion objects</w:t>
      </w:r>
      <w:ins w:id="157" w:author="Carl Reed" w:date="2020-09-29T17:19:00Z">
        <w:r w:rsidR="00E5350D">
          <w:rPr>
            <w:rFonts w:ascii="Times New Roman" w:eastAsia="Times New Roman" w:hAnsi="Times New Roman" w:cs="Times New Roman"/>
            <w:sz w:val="24"/>
            <w:szCs w:val="24"/>
          </w:rPr>
          <w:t>;</w:t>
        </w:r>
      </w:ins>
    </w:p>
    <w:p w14:paraId="290A364F"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LOD2 – Realistic, but still generali</w:t>
      </w:r>
      <w:ins w:id="158" w:author="Carl Reed" w:date="2020-09-29T17:18:00Z">
        <w:r w:rsidR="00E5350D">
          <w:rPr>
            <w:rFonts w:ascii="Times New Roman" w:eastAsia="Times New Roman" w:hAnsi="Times New Roman" w:cs="Times New Roman"/>
            <w:sz w:val="24"/>
            <w:szCs w:val="24"/>
          </w:rPr>
          <w:t>z</w:t>
        </w:r>
      </w:ins>
      <w:del w:id="159" w:author="Carl Reed" w:date="2020-09-29T17:18:00Z">
        <w:r w:rsidRPr="00910DC9" w:rsidDel="00E5350D">
          <w:rPr>
            <w:rFonts w:ascii="Times New Roman" w:eastAsia="Times New Roman" w:hAnsi="Times New Roman" w:cs="Times New Roman"/>
            <w:sz w:val="24"/>
            <w:szCs w:val="24"/>
          </w:rPr>
          <w:delText>s</w:delText>
        </w:r>
      </w:del>
      <w:r w:rsidRPr="00910DC9">
        <w:rPr>
          <w:rFonts w:ascii="Times New Roman" w:eastAsia="Times New Roman" w:hAnsi="Times New Roman" w:cs="Times New Roman"/>
          <w:sz w:val="24"/>
          <w:szCs w:val="24"/>
        </w:rPr>
        <w:t>ed model</w:t>
      </w:r>
      <w:ins w:id="160" w:author="Carl Reed" w:date="2020-09-29T17:19:00Z">
        <w:r w:rsidR="00E5350D">
          <w:rPr>
            <w:rFonts w:ascii="Times New Roman" w:eastAsia="Times New Roman" w:hAnsi="Times New Roman" w:cs="Times New Roman"/>
            <w:sz w:val="24"/>
            <w:szCs w:val="24"/>
          </w:rPr>
          <w:t>;</w:t>
        </w:r>
      </w:ins>
    </w:p>
    <w:p w14:paraId="07D22D46" w14:textId="77777777" w:rsidR="00910DC9" w:rsidRPr="00910DC9" w:rsidRDefault="00910DC9" w:rsidP="00910DC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LOD3 – Highly detailed model</w:t>
      </w:r>
      <w:ins w:id="161" w:author="Carl Reed" w:date="2020-09-29T17:19:00Z">
        <w:r w:rsidR="00E5350D">
          <w:rPr>
            <w:rFonts w:ascii="Times New Roman" w:eastAsia="Times New Roman" w:hAnsi="Times New Roman" w:cs="Times New Roman"/>
            <w:sz w:val="24"/>
            <w:szCs w:val="24"/>
          </w:rPr>
          <w:t>.</w:t>
        </w:r>
      </w:ins>
    </w:p>
    <w:p w14:paraId="251F8F3A"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Multiple representations in different LODs simultaneously</w:t>
      </w:r>
      <w:ins w:id="162" w:author="Carl Reed" w:date="2020-09-29T17:19:00Z">
        <w:r w:rsidR="00E5350D">
          <w:rPr>
            <w:rFonts w:ascii="Times New Roman" w:eastAsia="Times New Roman" w:hAnsi="Times New Roman" w:cs="Times New Roman"/>
            <w:sz w:val="24"/>
            <w:szCs w:val="24"/>
          </w:rPr>
          <w:t xml:space="preserve"> and</w:t>
        </w:r>
      </w:ins>
      <w:del w:id="163" w:author="Carl Reed" w:date="2020-09-29T17:19:00Z">
        <w:r w:rsidRPr="00910DC9" w:rsidDel="00E5350D">
          <w:rPr>
            <w:rFonts w:ascii="Times New Roman" w:eastAsia="Times New Roman" w:hAnsi="Times New Roman" w:cs="Times New Roman"/>
            <w:sz w:val="24"/>
            <w:szCs w:val="24"/>
          </w:rPr>
          <w:delText>;</w:delText>
        </w:r>
      </w:del>
      <w:r w:rsidRPr="00910DC9">
        <w:rPr>
          <w:rFonts w:ascii="Times New Roman" w:eastAsia="Times New Roman" w:hAnsi="Times New Roman" w:cs="Times New Roman"/>
          <w:sz w:val="24"/>
          <w:szCs w:val="24"/>
        </w:rPr>
        <w:t xml:space="preserve"> generali</w:t>
      </w:r>
      <w:ins w:id="164" w:author="Carl Reed" w:date="2020-09-29T17:18:00Z">
        <w:r w:rsidR="00E5350D">
          <w:rPr>
            <w:rFonts w:ascii="Times New Roman" w:eastAsia="Times New Roman" w:hAnsi="Times New Roman" w:cs="Times New Roman"/>
            <w:sz w:val="24"/>
            <w:szCs w:val="24"/>
          </w:rPr>
          <w:t>z</w:t>
        </w:r>
      </w:ins>
      <w:del w:id="165" w:author="Carl Reed" w:date="2020-09-29T17:18:00Z">
        <w:r w:rsidRPr="00910DC9" w:rsidDel="00E5350D">
          <w:rPr>
            <w:rFonts w:ascii="Times New Roman" w:eastAsia="Times New Roman" w:hAnsi="Times New Roman" w:cs="Times New Roman"/>
            <w:sz w:val="24"/>
            <w:szCs w:val="24"/>
          </w:rPr>
          <w:delText>s</w:delText>
        </w:r>
      </w:del>
      <w:r w:rsidRPr="00910DC9">
        <w:rPr>
          <w:rFonts w:ascii="Times New Roman" w:eastAsia="Times New Roman" w:hAnsi="Times New Roman" w:cs="Times New Roman"/>
          <w:sz w:val="24"/>
          <w:szCs w:val="24"/>
        </w:rPr>
        <w:t>ation relations between objects in different LODs</w:t>
      </w:r>
    </w:p>
    <w:p w14:paraId="46C671C5"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lastRenderedPageBreak/>
        <w:t xml:space="preserve">Ability to combine different interior and exterior </w:t>
      </w:r>
      <w:proofErr w:type="spellStart"/>
      <w:r w:rsidRPr="00910DC9">
        <w:rPr>
          <w:rFonts w:ascii="Times New Roman" w:eastAsia="Times New Roman" w:hAnsi="Times New Roman" w:cs="Times New Roman"/>
          <w:sz w:val="24"/>
          <w:szCs w:val="24"/>
        </w:rPr>
        <w:t>LoDs</w:t>
      </w:r>
      <w:proofErr w:type="spellEnd"/>
      <w:r w:rsidRPr="00910DC9">
        <w:rPr>
          <w:rFonts w:ascii="Times New Roman" w:eastAsia="Times New Roman" w:hAnsi="Times New Roman" w:cs="Times New Roman"/>
          <w:sz w:val="24"/>
          <w:szCs w:val="24"/>
        </w:rPr>
        <w:t>, including representation of floor plans</w:t>
      </w:r>
      <w:ins w:id="166" w:author="Carl Reed" w:date="2020-09-29T17:19:00Z">
        <w:r w:rsidR="00E5350D">
          <w:rPr>
            <w:rFonts w:ascii="Times New Roman" w:eastAsia="Times New Roman" w:hAnsi="Times New Roman" w:cs="Times New Roman"/>
            <w:sz w:val="24"/>
            <w:szCs w:val="24"/>
          </w:rPr>
          <w:t>.</w:t>
        </w:r>
      </w:ins>
    </w:p>
    <w:p w14:paraId="46077A44"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Optional topological connections between feature (sub)geometries</w:t>
      </w:r>
      <w:ins w:id="167" w:author="Carl Reed" w:date="2020-09-29T17:19:00Z">
        <w:r w:rsidR="00E5350D">
          <w:rPr>
            <w:rFonts w:ascii="Times New Roman" w:eastAsia="Times New Roman" w:hAnsi="Times New Roman" w:cs="Times New Roman"/>
            <w:sz w:val="24"/>
            <w:szCs w:val="24"/>
          </w:rPr>
          <w:t>.</w:t>
        </w:r>
      </w:ins>
    </w:p>
    <w:p w14:paraId="27EA6B88"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Enables a variety of different encoding specifications, including GML and JSON</w:t>
      </w:r>
      <w:ins w:id="168" w:author="Carl Reed" w:date="2020-09-29T17:19:00Z">
        <w:r w:rsidR="00E5350D">
          <w:rPr>
            <w:rFonts w:ascii="Times New Roman" w:eastAsia="Times New Roman" w:hAnsi="Times New Roman" w:cs="Times New Roman"/>
            <w:sz w:val="24"/>
            <w:szCs w:val="24"/>
          </w:rPr>
          <w:t>.</w:t>
        </w:r>
      </w:ins>
    </w:p>
    <w:p w14:paraId="672BF84D"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Extension of the </w:t>
      </w:r>
      <w:del w:id="169" w:author="Carl Reed" w:date="2020-09-29T17:20:00Z">
        <w:r w:rsidRPr="00910DC9" w:rsidDel="00E5350D">
          <w:rPr>
            <w:rFonts w:ascii="Times New Roman" w:eastAsia="Times New Roman" w:hAnsi="Times New Roman" w:cs="Times New Roman"/>
            <w:sz w:val="24"/>
            <w:szCs w:val="24"/>
          </w:rPr>
          <w:delText>conceptual model</w:delText>
        </w:r>
      </w:del>
      <w:ins w:id="170" w:author="Carl Reed" w:date="2020-09-29T17:20:00Z">
        <w:r w:rsidR="00E5350D">
          <w:rPr>
            <w:rFonts w:ascii="Times New Roman" w:eastAsia="Times New Roman" w:hAnsi="Times New Roman" w:cs="Times New Roman"/>
            <w:sz w:val="24"/>
            <w:szCs w:val="24"/>
          </w:rPr>
          <w:t>CM</w:t>
        </w:r>
      </w:ins>
      <w:r w:rsidRPr="00910DC9">
        <w:rPr>
          <w:rFonts w:ascii="Times New Roman" w:eastAsia="Times New Roman" w:hAnsi="Times New Roman" w:cs="Times New Roman"/>
          <w:sz w:val="24"/>
          <w:szCs w:val="24"/>
        </w:rPr>
        <w:t xml:space="preserve"> through code lists, generic objects and Application Domain Extensions (ADEs)</w:t>
      </w:r>
      <w:ins w:id="171" w:author="Carl Reed" w:date="2020-09-29T17:19:00Z">
        <w:r w:rsidR="00E5350D">
          <w:rPr>
            <w:rFonts w:ascii="Times New Roman" w:eastAsia="Times New Roman" w:hAnsi="Times New Roman" w:cs="Times New Roman"/>
            <w:sz w:val="24"/>
            <w:szCs w:val="24"/>
          </w:rPr>
          <w:t>.</w:t>
        </w:r>
      </w:ins>
    </w:p>
    <w:p w14:paraId="1CE18F25"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 xml:space="preserve">With CityGML 3.0, ADEs become platform-independent models on a conceptual level that can be mapped to multiple and different target encodings. ADEs are implemented as UML models that extend the </w:t>
      </w:r>
      <w:del w:id="172" w:author="Carl Reed" w:date="2020-09-29T17:20:00Z">
        <w:r w:rsidRPr="00910DC9" w:rsidDel="00E5350D">
          <w:rPr>
            <w:rFonts w:ascii="Times New Roman" w:eastAsia="Times New Roman" w:hAnsi="Times New Roman" w:cs="Times New Roman"/>
            <w:sz w:val="24"/>
            <w:szCs w:val="24"/>
          </w:rPr>
          <w:delText>conceptual model</w:delText>
        </w:r>
      </w:del>
      <w:ins w:id="173" w:author="Carl Reed" w:date="2020-09-29T17:20:00Z">
        <w:r w:rsidR="00E5350D">
          <w:rPr>
            <w:rFonts w:ascii="Times New Roman" w:eastAsia="Times New Roman" w:hAnsi="Times New Roman" w:cs="Times New Roman"/>
            <w:sz w:val="24"/>
            <w:szCs w:val="24"/>
          </w:rPr>
          <w:t>CM</w:t>
        </w:r>
      </w:ins>
      <w:r w:rsidRPr="00910DC9">
        <w:rPr>
          <w:rFonts w:ascii="Times New Roman" w:eastAsia="Times New Roman" w:hAnsi="Times New Roman" w:cs="Times New Roman"/>
          <w:sz w:val="24"/>
          <w:szCs w:val="24"/>
        </w:rPr>
        <w:t xml:space="preserve"> in this </w:t>
      </w:r>
      <w:del w:id="174" w:author="Carl Reed" w:date="2020-09-29T17:20:00Z">
        <w:r w:rsidRPr="00910DC9" w:rsidDel="00E5350D">
          <w:rPr>
            <w:rFonts w:ascii="Times New Roman" w:eastAsia="Times New Roman" w:hAnsi="Times New Roman" w:cs="Times New Roman"/>
            <w:sz w:val="24"/>
            <w:szCs w:val="24"/>
          </w:rPr>
          <w:delText>specification</w:delText>
        </w:r>
      </w:del>
      <w:ins w:id="175" w:author="Carl Reed" w:date="2020-09-29T17:20:00Z">
        <w:r w:rsidR="00E5350D">
          <w:rPr>
            <w:rFonts w:ascii="Times New Roman" w:eastAsia="Times New Roman" w:hAnsi="Times New Roman" w:cs="Times New Roman"/>
            <w:sz w:val="24"/>
            <w:szCs w:val="24"/>
          </w:rPr>
          <w:t>standard</w:t>
        </w:r>
      </w:ins>
      <w:r w:rsidRPr="00910DC9">
        <w:rPr>
          <w:rFonts w:ascii="Times New Roman" w:eastAsia="Times New Roman" w:hAnsi="Times New Roman" w:cs="Times New Roman"/>
          <w:sz w:val="24"/>
          <w:szCs w:val="24"/>
        </w:rPr>
        <w:t>. This includes a mechanism that favo</w:t>
      </w:r>
      <w:del w:id="176" w:author="Carl Reed" w:date="2020-09-29T17:19:00Z">
        <w:r w:rsidRPr="00910DC9" w:rsidDel="00E5350D">
          <w:rPr>
            <w:rFonts w:ascii="Times New Roman" w:eastAsia="Times New Roman" w:hAnsi="Times New Roman" w:cs="Times New Roman"/>
            <w:sz w:val="24"/>
            <w:szCs w:val="24"/>
          </w:rPr>
          <w:delText>u</w:delText>
        </w:r>
      </w:del>
      <w:r w:rsidRPr="00910DC9">
        <w:rPr>
          <w:rFonts w:ascii="Times New Roman" w:eastAsia="Times New Roman" w:hAnsi="Times New Roman" w:cs="Times New Roman"/>
          <w:sz w:val="24"/>
          <w:szCs w:val="24"/>
        </w:rPr>
        <w:t>rs the insertion of additional feature properties into any defined feature class through 'hooks' over subtyping of features. This means that the existing feature classes can be used and additional properties from one or more ADEs can easily be supported in different encodings</w:t>
      </w:r>
      <w:ins w:id="177" w:author="Carl Reed" w:date="2020-09-29T17:20:00Z">
        <w:r w:rsidR="00E5350D">
          <w:rPr>
            <w:rFonts w:ascii="Times New Roman" w:eastAsia="Times New Roman" w:hAnsi="Times New Roman" w:cs="Times New Roman"/>
            <w:sz w:val="24"/>
            <w:szCs w:val="24"/>
          </w:rPr>
          <w:t>.</w:t>
        </w:r>
      </w:ins>
    </w:p>
    <w:p w14:paraId="143D4ADF" w14:textId="77777777" w:rsidR="00910DC9" w:rsidRPr="00910DC9" w:rsidRDefault="00910DC9" w:rsidP="00910D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10DC9">
        <w:rPr>
          <w:rFonts w:ascii="Times New Roman" w:eastAsia="Times New Roman" w:hAnsi="Times New Roman" w:cs="Times New Roman"/>
          <w:sz w:val="24"/>
          <w:szCs w:val="24"/>
        </w:rPr>
        <w:t>Ability to specify an ADE that can be further extended</w:t>
      </w:r>
      <w:ins w:id="178" w:author="Carl Reed" w:date="2020-09-29T17:20:00Z">
        <w:r w:rsidR="00E5350D">
          <w:rPr>
            <w:rFonts w:ascii="Times New Roman" w:eastAsia="Times New Roman" w:hAnsi="Times New Roman" w:cs="Times New Roman"/>
            <w:sz w:val="24"/>
            <w:szCs w:val="24"/>
          </w:rPr>
          <w:t>.</w:t>
        </w:r>
      </w:ins>
    </w:p>
    <w:p w14:paraId="0E6E0AFB" w14:textId="77777777" w:rsidR="00FD2287" w:rsidRDefault="00407ED4">
      <w:r>
        <w:t>&lt;&lt;SNIP, SNIP&gt;&gt;</w:t>
      </w:r>
    </w:p>
    <w:p w14:paraId="2EA7FAFA" w14:textId="77777777" w:rsidR="00407ED4" w:rsidRPr="00407ED4" w:rsidRDefault="00407ED4" w:rsidP="00407ED4">
      <w:pPr>
        <w:spacing w:before="100" w:beforeAutospacing="1" w:after="100" w:afterAutospacing="1" w:line="240" w:lineRule="auto"/>
        <w:outlineLvl w:val="2"/>
        <w:rPr>
          <w:rFonts w:ascii="Times New Roman" w:eastAsia="Times New Roman" w:hAnsi="Times New Roman" w:cs="Times New Roman"/>
          <w:b/>
          <w:bCs/>
          <w:sz w:val="27"/>
          <w:szCs w:val="27"/>
        </w:rPr>
      </w:pPr>
      <w:r w:rsidRPr="00407ED4">
        <w:rPr>
          <w:rFonts w:ascii="Times New Roman" w:eastAsia="Times New Roman" w:hAnsi="Times New Roman" w:cs="Times New Roman"/>
          <w:b/>
          <w:bCs/>
          <w:sz w:val="27"/>
          <w:szCs w:val="27"/>
        </w:rPr>
        <w:t>3.1. Conceptual Models</w:t>
      </w:r>
    </w:p>
    <w:p w14:paraId="7D5420B5"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A Conceptual Model standardization target is a version of the CityGML 3.0 Conceptual Model </w:t>
      </w:r>
      <w:ins w:id="179" w:author="Carl Reed" w:date="2020-09-29T17:21:00Z">
        <w:r>
          <w:rPr>
            <w:rFonts w:ascii="Times New Roman" w:eastAsia="Times New Roman" w:hAnsi="Times New Roman" w:cs="Times New Roman"/>
            <w:sz w:val="24"/>
            <w:szCs w:val="24"/>
          </w:rPr>
          <w:t xml:space="preserve">(CM) </w:t>
        </w:r>
      </w:ins>
      <w:r w:rsidRPr="00407ED4">
        <w:rPr>
          <w:rFonts w:ascii="Times New Roman" w:eastAsia="Times New Roman" w:hAnsi="Times New Roman" w:cs="Times New Roman"/>
          <w:sz w:val="24"/>
          <w:szCs w:val="24"/>
        </w:rPr>
        <w:t>tailored for a specific user community. This tailoring can include:</w:t>
      </w:r>
    </w:p>
    <w:p w14:paraId="1F77C26E" w14:textId="77777777" w:rsidR="00407ED4" w:rsidRPr="00407ED4" w:rsidRDefault="00407ED4" w:rsidP="00407E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Omission of one or more of the optional </w:t>
      </w:r>
      <w:del w:id="180" w:author="Carl Reed" w:date="2020-09-29T17:21:00Z">
        <w:r w:rsidRPr="00407ED4" w:rsidDel="00407ED4">
          <w:rPr>
            <w:rFonts w:ascii="Times New Roman" w:eastAsia="Times New Roman" w:hAnsi="Times New Roman" w:cs="Times New Roman"/>
            <w:sz w:val="24"/>
            <w:szCs w:val="24"/>
          </w:rPr>
          <w:delText>P</w:delText>
        </w:r>
      </w:del>
      <w:ins w:id="181" w:author="Carl Reed" w:date="2020-09-29T17:21:00Z">
        <w:r>
          <w:rPr>
            <w:rFonts w:ascii="Times New Roman" w:eastAsia="Times New Roman" w:hAnsi="Times New Roman" w:cs="Times New Roman"/>
            <w:sz w:val="24"/>
            <w:szCs w:val="24"/>
          </w:rPr>
          <w:t>p</w:t>
        </w:r>
      </w:ins>
      <w:r w:rsidRPr="00407ED4">
        <w:rPr>
          <w:rFonts w:ascii="Times New Roman" w:eastAsia="Times New Roman" w:hAnsi="Times New Roman" w:cs="Times New Roman"/>
          <w:sz w:val="24"/>
          <w:szCs w:val="24"/>
        </w:rPr>
        <w:t>ackages</w:t>
      </w:r>
      <w:ins w:id="182" w:author="Carl Reed" w:date="2020-09-29T17:21:00Z">
        <w:r>
          <w:rPr>
            <w:rFonts w:ascii="Times New Roman" w:eastAsia="Times New Roman" w:hAnsi="Times New Roman" w:cs="Times New Roman"/>
            <w:sz w:val="24"/>
            <w:szCs w:val="24"/>
          </w:rPr>
          <w:t>;</w:t>
        </w:r>
      </w:ins>
    </w:p>
    <w:p w14:paraId="506AC768" w14:textId="77777777" w:rsidR="00407ED4" w:rsidRPr="00407ED4" w:rsidRDefault="00407ED4" w:rsidP="00407E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Reduction of the multiplicity for an attribute or association</w:t>
      </w:r>
      <w:ins w:id="183" w:author="Carl Reed" w:date="2020-09-29T17:21:00Z">
        <w:r>
          <w:rPr>
            <w:rFonts w:ascii="Times New Roman" w:eastAsia="Times New Roman" w:hAnsi="Times New Roman" w:cs="Times New Roman"/>
            <w:sz w:val="24"/>
            <w:szCs w:val="24"/>
          </w:rPr>
          <w:t>;</w:t>
        </w:r>
      </w:ins>
    </w:p>
    <w:p w14:paraId="2B70CBA1" w14:textId="77777777" w:rsidR="00407ED4" w:rsidRPr="00407ED4" w:rsidRDefault="00407ED4" w:rsidP="00407E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Restriction on the valid values for an attribute</w:t>
      </w:r>
      <w:ins w:id="184" w:author="Carl Reed" w:date="2020-09-29T17:21:00Z">
        <w:r>
          <w:rPr>
            <w:rFonts w:ascii="Times New Roman" w:eastAsia="Times New Roman" w:hAnsi="Times New Roman" w:cs="Times New Roman"/>
            <w:sz w:val="24"/>
            <w:szCs w:val="24"/>
          </w:rPr>
          <w:t>;</w:t>
        </w:r>
      </w:ins>
    </w:p>
    <w:p w14:paraId="2140BA14" w14:textId="77777777" w:rsidR="00407ED4" w:rsidRPr="00407ED4" w:rsidRDefault="00407ED4" w:rsidP="00407E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Additional concepts documented through ADEs.</w:t>
      </w:r>
    </w:p>
    <w:p w14:paraId="4B2F5BE5"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Of these options, actions #1, #2, and #3 can be performed when creating an implementation </w:t>
      </w:r>
      <w:del w:id="185" w:author="Carl Reed" w:date="2020-09-29T17:21:00Z">
        <w:r w:rsidRPr="00407ED4" w:rsidDel="00407ED4">
          <w:rPr>
            <w:rFonts w:ascii="Times New Roman" w:eastAsia="Times New Roman" w:hAnsi="Times New Roman" w:cs="Times New Roman"/>
            <w:sz w:val="24"/>
            <w:szCs w:val="24"/>
          </w:rPr>
          <w:delText>specification</w:delText>
        </w:r>
      </w:del>
      <w:ins w:id="186" w:author="Carl Reed" w:date="2020-09-29T17:21:00Z">
        <w:r>
          <w:rPr>
            <w:rFonts w:ascii="Times New Roman" w:eastAsia="Times New Roman" w:hAnsi="Times New Roman" w:cs="Times New Roman"/>
            <w:sz w:val="24"/>
            <w:szCs w:val="24"/>
          </w:rPr>
          <w:t>standard</w:t>
        </w:r>
      </w:ins>
      <w:r w:rsidRPr="00407ED4">
        <w:rPr>
          <w:rFonts w:ascii="Times New Roman" w:eastAsia="Times New Roman" w:hAnsi="Times New Roman" w:cs="Times New Roman"/>
          <w:sz w:val="24"/>
          <w:szCs w:val="24"/>
        </w:rPr>
        <w:t xml:space="preserve">. Only action #4 requires an extension of the CityGML </w:t>
      </w:r>
      <w:del w:id="187" w:author="Carl Reed" w:date="2020-09-29T17:21:00Z">
        <w:r w:rsidRPr="00407ED4" w:rsidDel="00407ED4">
          <w:rPr>
            <w:rFonts w:ascii="Times New Roman" w:eastAsia="Times New Roman" w:hAnsi="Times New Roman" w:cs="Times New Roman"/>
            <w:sz w:val="24"/>
            <w:szCs w:val="24"/>
          </w:rPr>
          <w:delText>Conceptual Model</w:delText>
        </w:r>
      </w:del>
      <w:ins w:id="188" w:author="Carl Reed" w:date="2020-09-29T17:21:00Z">
        <w:r>
          <w:rPr>
            <w:rFonts w:ascii="Times New Roman" w:eastAsia="Times New Roman" w:hAnsi="Times New Roman" w:cs="Times New Roman"/>
            <w:sz w:val="24"/>
            <w:szCs w:val="24"/>
          </w:rPr>
          <w:t>CM</w:t>
        </w:r>
      </w:ins>
      <w:r w:rsidRPr="00407ED4">
        <w:rPr>
          <w:rFonts w:ascii="Times New Roman" w:eastAsia="Times New Roman" w:hAnsi="Times New Roman" w:cs="Times New Roman"/>
          <w:sz w:val="24"/>
          <w:szCs w:val="24"/>
        </w:rPr>
        <w:t xml:space="preserve">. </w:t>
      </w:r>
      <w:commentRangeStart w:id="189"/>
      <w:commentRangeStart w:id="190"/>
      <w:r w:rsidRPr="00407ED4">
        <w:rPr>
          <w:rFonts w:ascii="Times New Roman" w:eastAsia="Times New Roman" w:hAnsi="Times New Roman" w:cs="Times New Roman"/>
          <w:sz w:val="24"/>
          <w:szCs w:val="24"/>
        </w:rPr>
        <w:t xml:space="preserve">These extensions SHALL be accomplished using the ADE mechanism described in </w:t>
      </w:r>
      <w:hyperlink r:id="rId9" w:anchor="rc_ade_section" w:history="1">
        <w:r w:rsidRPr="00407ED4">
          <w:rPr>
            <w:rFonts w:ascii="Times New Roman" w:eastAsia="Times New Roman" w:hAnsi="Times New Roman" w:cs="Times New Roman"/>
            <w:color w:val="0000FF"/>
            <w:sz w:val="24"/>
            <w:szCs w:val="24"/>
            <w:u w:val="single"/>
          </w:rPr>
          <w:t>Section 10</w:t>
        </w:r>
      </w:hyperlink>
      <w:r w:rsidRPr="00407ED4">
        <w:rPr>
          <w:rFonts w:ascii="Times New Roman" w:eastAsia="Times New Roman" w:hAnsi="Times New Roman" w:cs="Times New Roman"/>
          <w:sz w:val="24"/>
          <w:szCs w:val="24"/>
        </w:rPr>
        <w:t xml:space="preserve"> Application Domain Extensions (ADE).</w:t>
      </w:r>
    </w:p>
    <w:p w14:paraId="72E536BB"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Extensions of the CityGML </w:t>
      </w:r>
      <w:del w:id="191" w:author="Carl Reed" w:date="2020-09-29T17:22:00Z">
        <w:r w:rsidRPr="00407ED4" w:rsidDel="00407ED4">
          <w:rPr>
            <w:rFonts w:ascii="Times New Roman" w:eastAsia="Times New Roman" w:hAnsi="Times New Roman" w:cs="Times New Roman"/>
            <w:sz w:val="24"/>
            <w:szCs w:val="24"/>
          </w:rPr>
          <w:delText>Conceptual Model</w:delText>
        </w:r>
      </w:del>
      <w:ins w:id="192" w:author="Carl Reed" w:date="2020-09-29T17:22:00Z">
        <w:r>
          <w:rPr>
            <w:rFonts w:ascii="Times New Roman" w:eastAsia="Times New Roman" w:hAnsi="Times New Roman" w:cs="Times New Roman"/>
            <w:sz w:val="24"/>
            <w:szCs w:val="24"/>
          </w:rPr>
          <w:t>CM</w:t>
        </w:r>
      </w:ins>
      <w:r w:rsidRPr="00407ED4">
        <w:rPr>
          <w:rFonts w:ascii="Times New Roman" w:eastAsia="Times New Roman" w:hAnsi="Times New Roman" w:cs="Times New Roman"/>
          <w:sz w:val="24"/>
          <w:szCs w:val="24"/>
        </w:rPr>
        <w:t xml:space="preserve"> SHALL conform with the ADE Conformance Class.</w:t>
      </w:r>
      <w:commentRangeEnd w:id="189"/>
      <w:r>
        <w:rPr>
          <w:rStyle w:val="CommentReference"/>
        </w:rPr>
        <w:commentReference w:id="189"/>
      </w:r>
      <w:commentRangeEnd w:id="190"/>
      <w:r w:rsidR="00E16FB7">
        <w:rPr>
          <w:rStyle w:val="CommentReference"/>
        </w:rPr>
        <w:commentReference w:id="190"/>
      </w:r>
    </w:p>
    <w:p w14:paraId="5E719C44" w14:textId="77777777" w:rsidR="00407ED4" w:rsidRPr="00407ED4" w:rsidRDefault="00407ED4" w:rsidP="00407ED4">
      <w:pPr>
        <w:spacing w:before="100" w:beforeAutospacing="1" w:after="100" w:afterAutospacing="1" w:line="240" w:lineRule="auto"/>
        <w:outlineLvl w:val="2"/>
        <w:rPr>
          <w:rFonts w:ascii="Times New Roman" w:eastAsia="Times New Roman" w:hAnsi="Times New Roman" w:cs="Times New Roman"/>
          <w:b/>
          <w:bCs/>
          <w:sz w:val="27"/>
          <w:szCs w:val="27"/>
        </w:rPr>
      </w:pPr>
      <w:r w:rsidRPr="00407ED4">
        <w:rPr>
          <w:rFonts w:ascii="Times New Roman" w:eastAsia="Times New Roman" w:hAnsi="Times New Roman" w:cs="Times New Roman"/>
          <w:b/>
          <w:bCs/>
          <w:sz w:val="27"/>
          <w:szCs w:val="27"/>
        </w:rPr>
        <w:t xml:space="preserve">3.2. Implementation </w:t>
      </w:r>
      <w:del w:id="193" w:author="Carl Reed" w:date="2020-09-29T17:22:00Z">
        <w:r w:rsidRPr="00407ED4" w:rsidDel="00407ED4">
          <w:rPr>
            <w:rFonts w:ascii="Times New Roman" w:eastAsia="Times New Roman" w:hAnsi="Times New Roman" w:cs="Times New Roman"/>
            <w:b/>
            <w:bCs/>
            <w:sz w:val="27"/>
            <w:szCs w:val="27"/>
          </w:rPr>
          <w:delText>Specifications</w:delText>
        </w:r>
      </w:del>
      <w:ins w:id="194" w:author="Carl Reed" w:date="2020-09-29T17:22:00Z">
        <w:r>
          <w:rPr>
            <w:rFonts w:ascii="Times New Roman" w:eastAsia="Times New Roman" w:hAnsi="Times New Roman" w:cs="Times New Roman"/>
            <w:b/>
            <w:bCs/>
            <w:sz w:val="27"/>
            <w:szCs w:val="27"/>
          </w:rPr>
          <w:t>Standard</w:t>
        </w:r>
        <w:r w:rsidRPr="00407ED4">
          <w:rPr>
            <w:rFonts w:ascii="Times New Roman" w:eastAsia="Times New Roman" w:hAnsi="Times New Roman" w:cs="Times New Roman"/>
            <w:b/>
            <w:bCs/>
            <w:sz w:val="27"/>
            <w:szCs w:val="27"/>
          </w:rPr>
          <w:t>s</w:t>
        </w:r>
      </w:ins>
    </w:p>
    <w:p w14:paraId="4784D21E"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Implementation </w:t>
      </w:r>
      <w:del w:id="195" w:author="Carl Reed" w:date="2020-09-29T17:22:00Z">
        <w:r w:rsidRPr="00407ED4" w:rsidDel="00407ED4">
          <w:rPr>
            <w:rFonts w:ascii="Times New Roman" w:eastAsia="Times New Roman" w:hAnsi="Times New Roman" w:cs="Times New Roman"/>
            <w:sz w:val="24"/>
            <w:szCs w:val="24"/>
          </w:rPr>
          <w:delText xml:space="preserve">Specifications </w:delText>
        </w:r>
      </w:del>
      <w:ins w:id="196" w:author="Carl Reed" w:date="2020-09-29T17:22:00Z">
        <w:r>
          <w:rPr>
            <w:rFonts w:ascii="Times New Roman" w:eastAsia="Times New Roman" w:hAnsi="Times New Roman" w:cs="Times New Roman"/>
            <w:sz w:val="24"/>
            <w:szCs w:val="24"/>
          </w:rPr>
          <w:t>Standard</w:t>
        </w:r>
        <w:r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 xml:space="preserve">define how a Conceptual Model </w:t>
      </w:r>
      <w:commentRangeStart w:id="197"/>
      <w:commentRangeStart w:id="198"/>
      <w:r w:rsidRPr="00407ED4">
        <w:rPr>
          <w:rFonts w:ascii="Times New Roman" w:eastAsia="Times New Roman" w:hAnsi="Times New Roman" w:cs="Times New Roman"/>
          <w:sz w:val="24"/>
          <w:szCs w:val="24"/>
        </w:rPr>
        <w:t xml:space="preserve">shall </w:t>
      </w:r>
      <w:commentRangeEnd w:id="197"/>
      <w:r>
        <w:rPr>
          <w:rStyle w:val="CommentReference"/>
        </w:rPr>
        <w:commentReference w:id="197"/>
      </w:r>
      <w:commentRangeEnd w:id="198"/>
      <w:r w:rsidR="00E16FB7">
        <w:rPr>
          <w:rStyle w:val="CommentReference"/>
        </w:rPr>
        <w:commentReference w:id="198"/>
      </w:r>
      <w:r w:rsidRPr="00407ED4">
        <w:rPr>
          <w:rFonts w:ascii="Times New Roman" w:eastAsia="Times New Roman" w:hAnsi="Times New Roman" w:cs="Times New Roman"/>
          <w:sz w:val="24"/>
          <w:szCs w:val="24"/>
        </w:rPr>
        <w:t xml:space="preserve">be implemented using a specific technology. Conformant Implementation </w:t>
      </w:r>
      <w:del w:id="199" w:author="Carl Reed" w:date="2020-09-29T17:23:00Z">
        <w:r w:rsidRPr="00407ED4" w:rsidDel="00407ED4">
          <w:rPr>
            <w:rFonts w:ascii="Times New Roman" w:eastAsia="Times New Roman" w:hAnsi="Times New Roman" w:cs="Times New Roman"/>
            <w:sz w:val="24"/>
            <w:szCs w:val="24"/>
          </w:rPr>
          <w:delText xml:space="preserve">Specifications </w:delText>
        </w:r>
      </w:del>
      <w:ins w:id="200" w:author="Carl Reed" w:date="2020-09-29T17:23:00Z">
        <w:r w:rsidRPr="00407ED4">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tandards</w:t>
        </w:r>
        <w:r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 xml:space="preserve">provide evidence that they are an accurate representation of the Conceptual Model. </w:t>
      </w:r>
      <w:commentRangeStart w:id="201"/>
      <w:commentRangeStart w:id="202"/>
      <w:r w:rsidRPr="00407ED4">
        <w:rPr>
          <w:rFonts w:ascii="Times New Roman" w:eastAsia="Times New Roman" w:hAnsi="Times New Roman" w:cs="Times New Roman"/>
          <w:sz w:val="24"/>
          <w:szCs w:val="24"/>
        </w:rPr>
        <w:t xml:space="preserve">This evidence shall include implementations of the abstract tests specified in </w:t>
      </w:r>
      <w:hyperlink r:id="rId10" w:anchor="abstract-test-suite" w:history="1">
        <w:r w:rsidRPr="00407ED4">
          <w:rPr>
            <w:rFonts w:ascii="Times New Roman" w:eastAsia="Times New Roman" w:hAnsi="Times New Roman" w:cs="Times New Roman"/>
            <w:color w:val="0000FF"/>
            <w:sz w:val="24"/>
            <w:szCs w:val="24"/>
            <w:u w:val="single"/>
          </w:rPr>
          <w:t>Annex A</w:t>
        </w:r>
      </w:hyperlink>
      <w:r w:rsidRPr="00407ED4">
        <w:rPr>
          <w:rFonts w:ascii="Times New Roman" w:eastAsia="Times New Roman" w:hAnsi="Times New Roman" w:cs="Times New Roman"/>
          <w:sz w:val="24"/>
          <w:szCs w:val="24"/>
        </w:rPr>
        <w:t xml:space="preserve"> (normative) of this document</w:t>
      </w:r>
      <w:commentRangeEnd w:id="201"/>
      <w:r>
        <w:rPr>
          <w:rStyle w:val="CommentReference"/>
        </w:rPr>
        <w:commentReference w:id="201"/>
      </w:r>
      <w:commentRangeEnd w:id="202"/>
      <w:r w:rsidR="00E16FB7">
        <w:rPr>
          <w:rStyle w:val="CommentReference"/>
        </w:rPr>
        <w:commentReference w:id="202"/>
      </w:r>
      <w:r w:rsidRPr="00407ED4">
        <w:rPr>
          <w:rFonts w:ascii="Times New Roman" w:eastAsia="Times New Roman" w:hAnsi="Times New Roman" w:cs="Times New Roman"/>
          <w:sz w:val="24"/>
          <w:szCs w:val="24"/>
        </w:rPr>
        <w:t>.</w:t>
      </w:r>
    </w:p>
    <w:p w14:paraId="4D7D9493"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Since this standard is agnostic to the implementing technologies, the specific techniques to be used for conformance testing cannot be specified. </w:t>
      </w:r>
      <w:del w:id="203" w:author="Carl Reed" w:date="2020-09-29T17:24:00Z">
        <w:r w:rsidRPr="00407ED4" w:rsidDel="00407ED4">
          <w:rPr>
            <w:rFonts w:ascii="Times New Roman" w:eastAsia="Times New Roman" w:hAnsi="Times New Roman" w:cs="Times New Roman"/>
            <w:sz w:val="24"/>
            <w:szCs w:val="24"/>
          </w:rPr>
          <w:delText xml:space="preserve">It is the responsibility of the </w:delText>
        </w:r>
      </w:del>
      <w:r w:rsidRPr="00407ED4">
        <w:rPr>
          <w:rFonts w:ascii="Times New Roman" w:eastAsia="Times New Roman" w:hAnsi="Times New Roman" w:cs="Times New Roman"/>
          <w:sz w:val="24"/>
          <w:szCs w:val="24"/>
        </w:rPr>
        <w:t xml:space="preserve">Implementation </w:t>
      </w:r>
      <w:del w:id="204" w:author="Carl Reed" w:date="2020-09-29T17:24:00Z">
        <w:r w:rsidRPr="00407ED4" w:rsidDel="00407ED4">
          <w:rPr>
            <w:rFonts w:ascii="Times New Roman" w:eastAsia="Times New Roman" w:hAnsi="Times New Roman" w:cs="Times New Roman"/>
            <w:sz w:val="24"/>
            <w:szCs w:val="24"/>
          </w:rPr>
          <w:delText xml:space="preserve">Specifications </w:delText>
        </w:r>
      </w:del>
      <w:ins w:id="205" w:author="Carl Reed" w:date="2020-09-29T17:24:00Z">
        <w:r w:rsidRPr="00407ED4">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tandards</w:t>
        </w:r>
        <w:r w:rsidRPr="00407E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need </w:t>
        </w:r>
      </w:ins>
      <w:r w:rsidRPr="00407ED4">
        <w:rPr>
          <w:rFonts w:ascii="Times New Roman" w:eastAsia="Times New Roman" w:hAnsi="Times New Roman" w:cs="Times New Roman"/>
          <w:sz w:val="24"/>
          <w:szCs w:val="24"/>
        </w:rPr>
        <w:t xml:space="preserve">to provide evidence of conformance which is appropriate for the </w:t>
      </w:r>
      <w:r w:rsidRPr="00407ED4">
        <w:rPr>
          <w:rFonts w:ascii="Times New Roman" w:eastAsia="Times New Roman" w:hAnsi="Times New Roman" w:cs="Times New Roman"/>
          <w:sz w:val="24"/>
          <w:szCs w:val="24"/>
        </w:rPr>
        <w:lastRenderedPageBreak/>
        <w:t xml:space="preserve">implementing technologies. This evidence should be provided as an annex to the Implementation </w:t>
      </w:r>
      <w:del w:id="206" w:author="Carl Reed" w:date="2020-09-29T17:24:00Z">
        <w:r w:rsidRPr="00407ED4" w:rsidDel="00407ED4">
          <w:rPr>
            <w:rFonts w:ascii="Times New Roman" w:eastAsia="Times New Roman" w:hAnsi="Times New Roman" w:cs="Times New Roman"/>
            <w:sz w:val="24"/>
            <w:szCs w:val="24"/>
          </w:rPr>
          <w:delText xml:space="preserve">Specification </w:delText>
        </w:r>
      </w:del>
      <w:ins w:id="207" w:author="Carl Reed" w:date="2020-09-29T17:24:00Z">
        <w:r w:rsidRPr="00407ED4">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w:t>
        </w:r>
        <w:r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document.</w:t>
      </w:r>
    </w:p>
    <w:p w14:paraId="65B9B6C6" w14:textId="77777777" w:rsidR="00407ED4" w:rsidRPr="00407ED4" w:rsidRDefault="00407ED4" w:rsidP="00407ED4">
      <w:pPr>
        <w:spacing w:before="100" w:beforeAutospacing="1" w:after="100" w:afterAutospacing="1" w:line="240" w:lineRule="auto"/>
        <w:outlineLvl w:val="2"/>
        <w:rPr>
          <w:rFonts w:ascii="Times New Roman" w:eastAsia="Times New Roman" w:hAnsi="Times New Roman" w:cs="Times New Roman"/>
          <w:b/>
          <w:bCs/>
          <w:sz w:val="27"/>
          <w:szCs w:val="27"/>
        </w:rPr>
      </w:pPr>
      <w:r w:rsidRPr="00407ED4">
        <w:rPr>
          <w:rFonts w:ascii="Times New Roman" w:eastAsia="Times New Roman" w:hAnsi="Times New Roman" w:cs="Times New Roman"/>
          <w:b/>
          <w:bCs/>
          <w:sz w:val="27"/>
          <w:szCs w:val="27"/>
        </w:rPr>
        <w:t>3.3. Conformance Classes</w:t>
      </w:r>
    </w:p>
    <w:p w14:paraId="20A5AEEF"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This standard identifies seventeen (17) conformance classes. One conformance class is defined for each </w:t>
      </w:r>
      <w:commentRangeStart w:id="208"/>
      <w:commentRangeStart w:id="209"/>
      <w:r w:rsidRPr="00407ED4">
        <w:rPr>
          <w:rFonts w:ascii="Times New Roman" w:eastAsia="Times New Roman" w:hAnsi="Times New Roman" w:cs="Times New Roman"/>
          <w:sz w:val="24"/>
          <w:szCs w:val="24"/>
        </w:rPr>
        <w:t>Package</w:t>
      </w:r>
      <w:commentRangeEnd w:id="208"/>
      <w:r>
        <w:rPr>
          <w:rStyle w:val="CommentReference"/>
        </w:rPr>
        <w:commentReference w:id="208"/>
      </w:r>
      <w:commentRangeEnd w:id="209"/>
      <w:r w:rsidR="00E16FB7">
        <w:rPr>
          <w:rStyle w:val="CommentReference"/>
        </w:rPr>
        <w:commentReference w:id="209"/>
      </w:r>
      <w:r w:rsidRPr="00407ED4">
        <w:rPr>
          <w:rFonts w:ascii="Times New Roman" w:eastAsia="Times New Roman" w:hAnsi="Times New Roman" w:cs="Times New Roman"/>
          <w:sz w:val="24"/>
          <w:szCs w:val="24"/>
        </w:rPr>
        <w:t xml:space="preserve"> in the UML model. Each conformance class is defined by one requirements class. The tests in </w:t>
      </w:r>
      <w:hyperlink r:id="rId11" w:anchor="abstract-test-suite" w:history="1">
        <w:r w:rsidRPr="00407ED4">
          <w:rPr>
            <w:rFonts w:ascii="Times New Roman" w:eastAsia="Times New Roman" w:hAnsi="Times New Roman" w:cs="Times New Roman"/>
            <w:color w:val="0000FF"/>
            <w:sz w:val="24"/>
            <w:szCs w:val="24"/>
            <w:u w:val="single"/>
          </w:rPr>
          <w:t>Annex A</w:t>
        </w:r>
      </w:hyperlink>
      <w:r w:rsidRPr="00407ED4">
        <w:rPr>
          <w:rFonts w:ascii="Times New Roman" w:eastAsia="Times New Roman" w:hAnsi="Times New Roman" w:cs="Times New Roman"/>
          <w:sz w:val="24"/>
          <w:szCs w:val="24"/>
        </w:rPr>
        <w:t xml:space="preserve"> are organized by Requirements Class. So an implementation of the </w:t>
      </w:r>
      <w:r w:rsidRPr="00407ED4">
        <w:rPr>
          <w:rFonts w:ascii="Times New Roman" w:eastAsia="Times New Roman" w:hAnsi="Times New Roman" w:cs="Times New Roman"/>
          <w:i/>
          <w:iCs/>
          <w:sz w:val="24"/>
          <w:szCs w:val="24"/>
        </w:rPr>
        <w:t>Core</w:t>
      </w:r>
      <w:r w:rsidRPr="00407ED4">
        <w:rPr>
          <w:rFonts w:ascii="Times New Roman" w:eastAsia="Times New Roman" w:hAnsi="Times New Roman" w:cs="Times New Roman"/>
          <w:sz w:val="24"/>
          <w:szCs w:val="24"/>
        </w:rPr>
        <w:t xml:space="preserve"> conformance class must pass all tests specified in Annex A for the </w:t>
      </w:r>
      <w:r w:rsidRPr="00407ED4">
        <w:rPr>
          <w:rFonts w:ascii="Times New Roman" w:eastAsia="Times New Roman" w:hAnsi="Times New Roman" w:cs="Times New Roman"/>
          <w:i/>
          <w:iCs/>
          <w:sz w:val="24"/>
          <w:szCs w:val="24"/>
        </w:rPr>
        <w:t>Core</w:t>
      </w:r>
      <w:r w:rsidRPr="00407ED4">
        <w:rPr>
          <w:rFonts w:ascii="Times New Roman" w:eastAsia="Times New Roman" w:hAnsi="Times New Roman" w:cs="Times New Roman"/>
          <w:sz w:val="24"/>
          <w:szCs w:val="24"/>
        </w:rPr>
        <w:t xml:space="preserve"> requirements class.</w:t>
      </w:r>
    </w:p>
    <w:p w14:paraId="0F34DAF9"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Of the</w:t>
      </w:r>
      <w:del w:id="210" w:author="Carl Reed" w:date="2020-09-29T17:25:00Z">
        <w:r w:rsidRPr="00407ED4" w:rsidDel="007F2188">
          <w:rPr>
            <w:rFonts w:ascii="Times New Roman" w:eastAsia="Times New Roman" w:hAnsi="Times New Roman" w:cs="Times New Roman"/>
            <w:sz w:val="24"/>
            <w:szCs w:val="24"/>
          </w:rPr>
          <w:delText>se</w:delText>
        </w:r>
      </w:del>
      <w:r w:rsidRPr="00407ED4">
        <w:rPr>
          <w:rFonts w:ascii="Times New Roman" w:eastAsia="Times New Roman" w:hAnsi="Times New Roman" w:cs="Times New Roman"/>
          <w:sz w:val="24"/>
          <w:szCs w:val="24"/>
        </w:rPr>
        <w:t xml:space="preserve"> seventeen conformance classes, only the </w:t>
      </w:r>
      <w:r w:rsidRPr="00407ED4">
        <w:rPr>
          <w:rFonts w:ascii="Times New Roman" w:eastAsia="Times New Roman" w:hAnsi="Times New Roman" w:cs="Times New Roman"/>
          <w:i/>
          <w:iCs/>
          <w:sz w:val="24"/>
          <w:szCs w:val="24"/>
        </w:rPr>
        <w:t>Core</w:t>
      </w:r>
      <w:r w:rsidRPr="00407ED4">
        <w:rPr>
          <w:rFonts w:ascii="Times New Roman" w:eastAsia="Times New Roman" w:hAnsi="Times New Roman" w:cs="Times New Roman"/>
          <w:sz w:val="24"/>
          <w:szCs w:val="24"/>
        </w:rPr>
        <w:t xml:space="preserve"> conformance class is mandatory. All other conformance classes are optional. </w:t>
      </w:r>
      <w:commentRangeStart w:id="211"/>
      <w:commentRangeStart w:id="212"/>
      <w:r w:rsidRPr="00407ED4">
        <w:rPr>
          <w:rFonts w:ascii="Times New Roman" w:eastAsia="Times New Roman" w:hAnsi="Times New Roman" w:cs="Times New Roman"/>
          <w:sz w:val="24"/>
          <w:szCs w:val="24"/>
        </w:rPr>
        <w:t>In the case where a conformance class has a dependency on another conformance class, that conformance class shall also be implemented.</w:t>
      </w:r>
      <w:commentRangeEnd w:id="211"/>
      <w:r w:rsidR="007F2188">
        <w:rPr>
          <w:rStyle w:val="CommentReference"/>
        </w:rPr>
        <w:commentReference w:id="211"/>
      </w:r>
      <w:commentRangeEnd w:id="212"/>
      <w:r w:rsidR="00E16FB7">
        <w:rPr>
          <w:rStyle w:val="CommentReference"/>
        </w:rPr>
        <w:commentReference w:id="212"/>
      </w:r>
    </w:p>
    <w:p w14:paraId="79C13541" w14:textId="77777777" w:rsidR="00407ED4" w:rsidRPr="00407ED4" w:rsidRDefault="00407ED4" w:rsidP="00407ED4">
      <w:pPr>
        <w:spacing w:before="100" w:beforeAutospacing="1" w:after="100" w:afterAutospacing="1" w:line="240" w:lineRule="auto"/>
        <w:rPr>
          <w:rFonts w:ascii="Times New Roman" w:eastAsia="Times New Roman" w:hAnsi="Times New Roman" w:cs="Times New Roman"/>
          <w:sz w:val="24"/>
          <w:szCs w:val="24"/>
        </w:rPr>
      </w:pPr>
      <w:r w:rsidRPr="00407ED4">
        <w:rPr>
          <w:rFonts w:ascii="Times New Roman" w:eastAsia="Times New Roman" w:hAnsi="Times New Roman" w:cs="Times New Roman"/>
          <w:sz w:val="24"/>
          <w:szCs w:val="24"/>
        </w:rPr>
        <w:t xml:space="preserve">The CityGML Conceptual Model is </w:t>
      </w:r>
      <w:del w:id="213" w:author="Carl Reed" w:date="2020-09-30T12:50:00Z">
        <w:r w:rsidRPr="00407ED4" w:rsidDel="0095572A">
          <w:rPr>
            <w:rFonts w:ascii="Times New Roman" w:eastAsia="Times New Roman" w:hAnsi="Times New Roman" w:cs="Times New Roman"/>
            <w:sz w:val="24"/>
            <w:szCs w:val="24"/>
          </w:rPr>
          <w:delText xml:space="preserve">defined </w:delText>
        </w:r>
      </w:del>
      <w:ins w:id="214" w:author="Carl Reed" w:date="2020-09-30T12:50:00Z">
        <w:r w:rsidR="0095572A">
          <w:rPr>
            <w:rFonts w:ascii="Times New Roman" w:eastAsia="Times New Roman" w:hAnsi="Times New Roman" w:cs="Times New Roman"/>
            <w:sz w:val="24"/>
            <w:szCs w:val="24"/>
          </w:rPr>
          <w:t>documented</w:t>
        </w:r>
        <w:r w:rsidR="0095572A" w:rsidRPr="00407ED4">
          <w:rPr>
            <w:rFonts w:ascii="Times New Roman" w:eastAsia="Times New Roman" w:hAnsi="Times New Roman" w:cs="Times New Roman"/>
            <w:sz w:val="24"/>
            <w:szCs w:val="24"/>
          </w:rPr>
          <w:t xml:space="preserve"> </w:t>
        </w:r>
      </w:ins>
      <w:del w:id="215" w:author="Carl Reed" w:date="2020-09-29T17:26:00Z">
        <w:r w:rsidRPr="00407ED4" w:rsidDel="007F2188">
          <w:rPr>
            <w:rFonts w:ascii="Times New Roman" w:eastAsia="Times New Roman" w:hAnsi="Times New Roman" w:cs="Times New Roman"/>
            <w:sz w:val="24"/>
            <w:szCs w:val="24"/>
          </w:rPr>
          <w:delText xml:space="preserve">by </w:delText>
        </w:r>
      </w:del>
      <w:ins w:id="216" w:author="Carl Reed" w:date="2020-09-29T17:26:00Z">
        <w:r w:rsidR="007F2188">
          <w:rPr>
            <w:rFonts w:ascii="Times New Roman" w:eastAsia="Times New Roman" w:hAnsi="Times New Roman" w:cs="Times New Roman"/>
            <w:sz w:val="24"/>
            <w:szCs w:val="24"/>
          </w:rPr>
          <w:t>in</w:t>
        </w:r>
        <w:r w:rsidR="007F2188"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 xml:space="preserve">the CityGML UML model. This </w:t>
      </w:r>
      <w:del w:id="217" w:author="Carl Reed" w:date="2020-09-29T17:26:00Z">
        <w:r w:rsidRPr="00407ED4" w:rsidDel="007F2188">
          <w:rPr>
            <w:rFonts w:ascii="Times New Roman" w:eastAsia="Times New Roman" w:hAnsi="Times New Roman" w:cs="Times New Roman"/>
            <w:sz w:val="24"/>
            <w:szCs w:val="24"/>
          </w:rPr>
          <w:delText xml:space="preserve">specification </w:delText>
        </w:r>
      </w:del>
      <w:ins w:id="218" w:author="Carl Reed" w:date="2020-09-29T17:26:00Z">
        <w:r w:rsidR="007F2188">
          <w:rPr>
            <w:rFonts w:ascii="Times New Roman" w:eastAsia="Times New Roman" w:hAnsi="Times New Roman" w:cs="Times New Roman"/>
            <w:sz w:val="24"/>
            <w:szCs w:val="24"/>
          </w:rPr>
          <w:t>standard</w:t>
        </w:r>
        <w:r w:rsidR="007F2188" w:rsidRPr="00407ED4">
          <w:rPr>
            <w:rFonts w:ascii="Times New Roman" w:eastAsia="Times New Roman" w:hAnsi="Times New Roman" w:cs="Times New Roman"/>
            <w:sz w:val="24"/>
            <w:szCs w:val="24"/>
          </w:rPr>
          <w:t xml:space="preserve"> </w:t>
        </w:r>
      </w:ins>
      <w:r w:rsidRPr="00407ED4">
        <w:rPr>
          <w:rFonts w:ascii="Times New Roman" w:eastAsia="Times New Roman" w:hAnsi="Times New Roman" w:cs="Times New Roman"/>
          <w:sz w:val="24"/>
          <w:szCs w:val="24"/>
        </w:rPr>
        <w:t xml:space="preserve">is a representation of that UML model in document form. In the case of a discrepancy between the UML model and this document, the UML model is </w:t>
      </w:r>
      <w:commentRangeStart w:id="219"/>
      <w:commentRangeStart w:id="220"/>
      <w:commentRangeStart w:id="221"/>
      <w:r w:rsidRPr="00407ED4">
        <w:rPr>
          <w:rFonts w:ascii="Times New Roman" w:eastAsia="Times New Roman" w:hAnsi="Times New Roman" w:cs="Times New Roman"/>
          <w:sz w:val="24"/>
          <w:szCs w:val="24"/>
        </w:rPr>
        <w:t>authoritative</w:t>
      </w:r>
      <w:commentRangeEnd w:id="219"/>
      <w:r w:rsidR="007F2188">
        <w:rPr>
          <w:rStyle w:val="CommentReference"/>
        </w:rPr>
        <w:commentReference w:id="219"/>
      </w:r>
      <w:commentRangeEnd w:id="220"/>
      <w:r w:rsidR="00E16FB7">
        <w:rPr>
          <w:rStyle w:val="CommentReference"/>
        </w:rPr>
        <w:commentReference w:id="220"/>
      </w:r>
      <w:commentRangeEnd w:id="221"/>
      <w:r w:rsidR="00DC4E29">
        <w:rPr>
          <w:rStyle w:val="CommentReference"/>
        </w:rPr>
        <w:commentReference w:id="221"/>
      </w:r>
      <w:r w:rsidRPr="00407ED4">
        <w:rPr>
          <w:rFonts w:ascii="Times New Roman" w:eastAsia="Times New Roman" w:hAnsi="Times New Roman" w:cs="Times New Roman"/>
          <w:sz w:val="24"/>
          <w:szCs w:val="24"/>
        </w:rPr>
        <w:t>.</w:t>
      </w:r>
    </w:p>
    <w:p w14:paraId="042504AA" w14:textId="67E8240E" w:rsidR="00407ED4" w:rsidRDefault="0095572A">
      <w:r>
        <w:t>&lt;&lt;SNIP, SNIP&gt;&gt;</w:t>
      </w:r>
    </w:p>
    <w:p w14:paraId="1B309F96" w14:textId="77777777" w:rsidR="0095572A" w:rsidRPr="0095572A" w:rsidRDefault="0095572A" w:rsidP="0095572A">
      <w:pPr>
        <w:spacing w:before="100" w:beforeAutospacing="1" w:after="100" w:afterAutospacing="1" w:line="240" w:lineRule="auto"/>
        <w:outlineLvl w:val="1"/>
        <w:rPr>
          <w:rFonts w:ascii="Times New Roman" w:eastAsia="Times New Roman" w:hAnsi="Times New Roman" w:cs="Times New Roman"/>
          <w:b/>
          <w:bCs/>
          <w:sz w:val="36"/>
          <w:szCs w:val="36"/>
        </w:rPr>
      </w:pPr>
      <w:r w:rsidRPr="0095572A">
        <w:rPr>
          <w:rFonts w:ascii="Times New Roman" w:eastAsia="Times New Roman" w:hAnsi="Times New Roman" w:cs="Times New Roman"/>
          <w:b/>
          <w:bCs/>
          <w:sz w:val="36"/>
          <w:szCs w:val="36"/>
        </w:rPr>
        <w:t>6. Conventions</w:t>
      </w:r>
    </w:p>
    <w:p w14:paraId="33670F51" w14:textId="77777777" w:rsidR="0095572A" w:rsidRPr="0095572A" w:rsidRDefault="0095572A" w:rsidP="0095572A">
      <w:pPr>
        <w:spacing w:before="100" w:beforeAutospacing="1" w:after="100" w:afterAutospacing="1" w:line="240" w:lineRule="auto"/>
        <w:outlineLvl w:val="2"/>
        <w:rPr>
          <w:rFonts w:ascii="Times New Roman" w:eastAsia="Times New Roman" w:hAnsi="Times New Roman" w:cs="Times New Roman"/>
          <w:b/>
          <w:bCs/>
          <w:sz w:val="27"/>
          <w:szCs w:val="27"/>
        </w:rPr>
      </w:pPr>
      <w:r w:rsidRPr="0095572A">
        <w:rPr>
          <w:rFonts w:ascii="Times New Roman" w:eastAsia="Times New Roman" w:hAnsi="Times New Roman" w:cs="Times New Roman"/>
          <w:b/>
          <w:bCs/>
          <w:sz w:val="27"/>
          <w:szCs w:val="27"/>
        </w:rPr>
        <w:t>6.1. Identifiers</w:t>
      </w:r>
    </w:p>
    <w:p w14:paraId="13C35764"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The normative provisions in this document are denoted by the URI</w:t>
      </w:r>
      <w:ins w:id="222" w:author="Carl Reed" w:date="2020-09-30T13:01:00Z">
        <w:r w:rsidR="0093397C">
          <w:rPr>
            <w:rFonts w:ascii="Times New Roman" w:eastAsia="Times New Roman" w:hAnsi="Times New Roman" w:cs="Times New Roman"/>
            <w:sz w:val="24"/>
            <w:szCs w:val="24"/>
          </w:rPr>
          <w:t>:</w:t>
        </w:r>
      </w:ins>
    </w:p>
    <w:p w14:paraId="47FC5D50" w14:textId="77777777" w:rsidR="0095572A" w:rsidRPr="0095572A" w:rsidRDefault="002C075C" w:rsidP="0095572A">
      <w:pPr>
        <w:spacing w:before="100" w:beforeAutospacing="1" w:after="100" w:afterAutospacing="1" w:line="240" w:lineRule="auto"/>
        <w:rPr>
          <w:rFonts w:ascii="Times New Roman" w:eastAsia="Times New Roman" w:hAnsi="Times New Roman" w:cs="Times New Roman"/>
          <w:sz w:val="24"/>
          <w:szCs w:val="24"/>
        </w:rPr>
      </w:pPr>
      <w:hyperlink r:id="rId12" w:history="1">
        <w:r w:rsidR="0095572A" w:rsidRPr="0095572A">
          <w:rPr>
            <w:rFonts w:ascii="Times New Roman" w:eastAsia="Times New Roman" w:hAnsi="Times New Roman" w:cs="Times New Roman"/>
            <w:color w:val="0000FF"/>
            <w:sz w:val="24"/>
            <w:szCs w:val="24"/>
            <w:u w:val="single"/>
          </w:rPr>
          <w:t>http://www.opengis.net/spec/CityGML-1/3.0</w:t>
        </w:r>
      </w:hyperlink>
    </w:p>
    <w:p w14:paraId="37949291"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All requirements and conformance tests that appear in this document are denoted by partial URIs </w:t>
      </w:r>
      <w:del w:id="223" w:author="Carl Reed" w:date="2020-09-30T13:01:00Z">
        <w:r w:rsidRPr="0095572A" w:rsidDel="0093397C">
          <w:rPr>
            <w:rFonts w:ascii="Times New Roman" w:eastAsia="Times New Roman" w:hAnsi="Times New Roman" w:cs="Times New Roman"/>
            <w:sz w:val="24"/>
            <w:szCs w:val="24"/>
          </w:rPr>
          <w:delText xml:space="preserve">which are </w:delText>
        </w:r>
      </w:del>
      <w:r w:rsidRPr="0095572A">
        <w:rPr>
          <w:rFonts w:ascii="Times New Roman" w:eastAsia="Times New Roman" w:hAnsi="Times New Roman" w:cs="Times New Roman"/>
          <w:sz w:val="24"/>
          <w:szCs w:val="24"/>
        </w:rPr>
        <w:t>relative to this base.</w:t>
      </w:r>
    </w:p>
    <w:p w14:paraId="59C7899C" w14:textId="77777777" w:rsidR="0095572A" w:rsidRPr="0095572A" w:rsidRDefault="0095572A" w:rsidP="0095572A">
      <w:pPr>
        <w:spacing w:before="100" w:beforeAutospacing="1" w:after="100" w:afterAutospacing="1" w:line="240" w:lineRule="auto"/>
        <w:outlineLvl w:val="2"/>
        <w:rPr>
          <w:rFonts w:ascii="Times New Roman" w:eastAsia="Times New Roman" w:hAnsi="Times New Roman" w:cs="Times New Roman"/>
          <w:b/>
          <w:bCs/>
          <w:sz w:val="27"/>
          <w:szCs w:val="27"/>
        </w:rPr>
      </w:pPr>
      <w:r w:rsidRPr="0095572A">
        <w:rPr>
          <w:rFonts w:ascii="Times New Roman" w:eastAsia="Times New Roman" w:hAnsi="Times New Roman" w:cs="Times New Roman"/>
          <w:b/>
          <w:bCs/>
          <w:sz w:val="27"/>
          <w:szCs w:val="27"/>
        </w:rPr>
        <w:t>6.2. UML Notation</w:t>
      </w:r>
    </w:p>
    <w:p w14:paraId="56F703B5"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The CityGML </w:t>
      </w:r>
      <w:ins w:id="224" w:author="Carl Reed" w:date="2020-09-30T13:02:00Z">
        <w:r w:rsidR="0093397C">
          <w:rPr>
            <w:rFonts w:ascii="Times New Roman" w:eastAsia="Times New Roman" w:hAnsi="Times New Roman" w:cs="Times New Roman"/>
            <w:sz w:val="24"/>
            <w:szCs w:val="24"/>
          </w:rPr>
          <w:t xml:space="preserve">Conceptual Model (CM) </w:t>
        </w:r>
      </w:ins>
      <w:r w:rsidRPr="0095572A">
        <w:rPr>
          <w:rFonts w:ascii="Times New Roman" w:eastAsia="Times New Roman" w:hAnsi="Times New Roman" w:cs="Times New Roman"/>
          <w:sz w:val="24"/>
          <w:szCs w:val="24"/>
        </w:rPr>
        <w:t xml:space="preserve">standard is presented in this document in diagrams using the Unified Modeling Language (UML) static structure diagram (see </w:t>
      </w:r>
      <w:proofErr w:type="spellStart"/>
      <w:r w:rsidRPr="0095572A">
        <w:rPr>
          <w:rFonts w:ascii="Times New Roman" w:eastAsia="Times New Roman" w:hAnsi="Times New Roman" w:cs="Times New Roman"/>
          <w:sz w:val="24"/>
          <w:szCs w:val="24"/>
        </w:rPr>
        <w:t>Booch</w:t>
      </w:r>
      <w:proofErr w:type="spellEnd"/>
      <w:r w:rsidRPr="0095572A">
        <w:rPr>
          <w:rFonts w:ascii="Times New Roman" w:eastAsia="Times New Roman" w:hAnsi="Times New Roman" w:cs="Times New Roman"/>
          <w:sz w:val="24"/>
          <w:szCs w:val="24"/>
        </w:rPr>
        <w:t xml:space="preserve"> et al. 1997). The UML notations used in this standard are described in the diagram in </w:t>
      </w:r>
      <w:hyperlink r:id="rId13" w:anchor="figure-1" w:history="1">
        <w:r w:rsidRPr="0095572A">
          <w:rPr>
            <w:rFonts w:ascii="Times New Roman" w:eastAsia="Times New Roman" w:hAnsi="Times New Roman" w:cs="Times New Roman"/>
            <w:color w:val="0000FF"/>
            <w:sz w:val="24"/>
            <w:szCs w:val="24"/>
            <w:u w:val="single"/>
          </w:rPr>
          <w:t>Figure 1</w:t>
        </w:r>
      </w:hyperlink>
      <w:r w:rsidRPr="0095572A">
        <w:rPr>
          <w:rFonts w:ascii="Times New Roman" w:eastAsia="Times New Roman" w:hAnsi="Times New Roman" w:cs="Times New Roman"/>
          <w:sz w:val="24"/>
          <w:szCs w:val="24"/>
        </w:rPr>
        <w:t>.</w:t>
      </w:r>
    </w:p>
    <w:p w14:paraId="5D560F05" w14:textId="77777777" w:rsidR="0095572A" w:rsidRPr="0095572A" w:rsidRDefault="0095572A" w:rsidP="0095572A">
      <w:pPr>
        <w:spacing w:after="0" w:line="240" w:lineRule="auto"/>
        <w:rPr>
          <w:rFonts w:ascii="Times New Roman" w:eastAsia="Times New Roman" w:hAnsi="Times New Roman" w:cs="Times New Roman"/>
          <w:sz w:val="24"/>
          <w:szCs w:val="24"/>
        </w:rPr>
      </w:pPr>
    </w:p>
    <w:p w14:paraId="498B0B9B" w14:textId="77777777" w:rsidR="0095572A" w:rsidRPr="0095572A" w:rsidRDefault="0095572A" w:rsidP="0095572A">
      <w:pPr>
        <w:spacing w:after="0"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Figure 1. UML notation (see ISO TS 19103, Geographic information - Conceptual schema language).</w:t>
      </w:r>
    </w:p>
    <w:p w14:paraId="76491C83"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All associations between model elements in </w:t>
      </w:r>
      <w:ins w:id="225" w:author="Carl Reed" w:date="2020-09-30T13:02:00Z">
        <w:r w:rsidR="0093397C">
          <w:rPr>
            <w:rFonts w:ascii="Times New Roman" w:eastAsia="Times New Roman" w:hAnsi="Times New Roman" w:cs="Times New Roman"/>
            <w:sz w:val="24"/>
            <w:szCs w:val="24"/>
          </w:rPr>
          <w:t xml:space="preserve">the </w:t>
        </w:r>
      </w:ins>
      <w:r w:rsidRPr="0095572A">
        <w:rPr>
          <w:rFonts w:ascii="Times New Roman" w:eastAsia="Times New Roman" w:hAnsi="Times New Roman" w:cs="Times New Roman"/>
          <w:sz w:val="24"/>
          <w:szCs w:val="24"/>
        </w:rPr>
        <w:t xml:space="preserve">CityGML </w:t>
      </w:r>
      <w:ins w:id="226" w:author="Carl Reed" w:date="2020-09-30T13:02:00Z">
        <w:r w:rsidR="0093397C">
          <w:rPr>
            <w:rFonts w:ascii="Times New Roman" w:eastAsia="Times New Roman" w:hAnsi="Times New Roman" w:cs="Times New Roman"/>
            <w:sz w:val="24"/>
            <w:szCs w:val="24"/>
          </w:rPr>
          <w:t xml:space="preserve">CM </w:t>
        </w:r>
      </w:ins>
      <w:r w:rsidRPr="0095572A">
        <w:rPr>
          <w:rFonts w:ascii="Times New Roman" w:eastAsia="Times New Roman" w:hAnsi="Times New Roman" w:cs="Times New Roman"/>
          <w:sz w:val="24"/>
          <w:szCs w:val="24"/>
        </w:rPr>
        <w:t>are uni</w:t>
      </w:r>
      <w:del w:id="227" w:author="Carl Reed" w:date="2020-09-30T13:02:00Z">
        <w:r w:rsidRPr="0095572A" w:rsidDel="0093397C">
          <w:rPr>
            <w:rFonts w:ascii="Times New Roman" w:eastAsia="Times New Roman" w:hAnsi="Times New Roman" w:cs="Times New Roman"/>
            <w:sz w:val="24"/>
            <w:szCs w:val="24"/>
          </w:rPr>
          <w:delText>-</w:delText>
        </w:r>
      </w:del>
      <w:r w:rsidRPr="0095572A">
        <w:rPr>
          <w:rFonts w:ascii="Times New Roman" w:eastAsia="Times New Roman" w:hAnsi="Times New Roman" w:cs="Times New Roman"/>
          <w:sz w:val="24"/>
          <w:szCs w:val="24"/>
        </w:rPr>
        <w:t xml:space="preserve">directional. Thus, associations in </w:t>
      </w:r>
      <w:del w:id="228" w:author="Carl Reed" w:date="2020-09-30T13:02:00Z">
        <w:r w:rsidRPr="0095572A" w:rsidDel="0093397C">
          <w:rPr>
            <w:rFonts w:ascii="Times New Roman" w:eastAsia="Times New Roman" w:hAnsi="Times New Roman" w:cs="Times New Roman"/>
            <w:sz w:val="24"/>
            <w:szCs w:val="24"/>
          </w:rPr>
          <w:delText xml:space="preserve">CityGML </w:delText>
        </w:r>
      </w:del>
      <w:ins w:id="229" w:author="Carl Reed" w:date="2020-09-30T13:02:00Z">
        <w:r w:rsidR="0093397C">
          <w:rPr>
            <w:rFonts w:ascii="Times New Roman" w:eastAsia="Times New Roman" w:hAnsi="Times New Roman" w:cs="Times New Roman"/>
            <w:sz w:val="24"/>
            <w:szCs w:val="24"/>
          </w:rPr>
          <w:t>CM</w:t>
        </w:r>
        <w:r w:rsidR="0093397C" w:rsidRPr="0095572A">
          <w:rPr>
            <w:rFonts w:ascii="Times New Roman" w:eastAsia="Times New Roman" w:hAnsi="Times New Roman" w:cs="Times New Roman"/>
            <w:sz w:val="24"/>
            <w:szCs w:val="24"/>
          </w:rPr>
          <w:t xml:space="preserve"> </w:t>
        </w:r>
      </w:ins>
      <w:r w:rsidRPr="0095572A">
        <w:rPr>
          <w:rFonts w:ascii="Times New Roman" w:eastAsia="Times New Roman" w:hAnsi="Times New Roman" w:cs="Times New Roman"/>
          <w:sz w:val="24"/>
          <w:szCs w:val="24"/>
        </w:rPr>
        <w:t xml:space="preserve">are navigable in only one direction. The direction of navigation is depicted by an arrowhead. In general, the context an element takes within the association is indicated by its role. The role is displayed near the target of the association. If the graphical </w:t>
      </w:r>
      <w:r w:rsidRPr="0095572A">
        <w:rPr>
          <w:rFonts w:ascii="Times New Roman" w:eastAsia="Times New Roman" w:hAnsi="Times New Roman" w:cs="Times New Roman"/>
          <w:sz w:val="24"/>
          <w:szCs w:val="24"/>
        </w:rPr>
        <w:lastRenderedPageBreak/>
        <w:t>representation is ambiguous though, the position of the role has to be drawn to the element the association points to.</w:t>
      </w:r>
    </w:p>
    <w:p w14:paraId="6DD7BA4F"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The following stereotypes are used in this model:</w:t>
      </w:r>
    </w:p>
    <w:p w14:paraId="0813581F"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ApplicationSchema</w:t>
      </w:r>
      <w:proofErr w:type="spellEnd"/>
      <w:r w:rsidRPr="0095572A">
        <w:rPr>
          <w:rFonts w:ascii="Times New Roman" w:eastAsia="Times New Roman" w:hAnsi="Times New Roman" w:cs="Times New Roman"/>
          <w:sz w:val="24"/>
          <w:szCs w:val="24"/>
        </w:rPr>
        <w:t xml:space="preserve">» denotes a conceptual schema for data required by one or more applications. In the </w:t>
      </w:r>
      <w:del w:id="230" w:author="Carl Reed" w:date="2020-09-30T13:03:00Z">
        <w:r w:rsidRPr="0095572A" w:rsidDel="0093397C">
          <w:rPr>
            <w:rFonts w:ascii="Times New Roman" w:eastAsia="Times New Roman" w:hAnsi="Times New Roman" w:cs="Times New Roman"/>
            <w:sz w:val="24"/>
            <w:szCs w:val="24"/>
          </w:rPr>
          <w:delText>CityGML conceptual model</w:delText>
        </w:r>
      </w:del>
      <w:ins w:id="231" w:author="Carl Reed" w:date="2020-09-30T13:03:00Z">
        <w:r w:rsidR="0093397C">
          <w:rPr>
            <w:rFonts w:ascii="Times New Roman" w:eastAsia="Times New Roman" w:hAnsi="Times New Roman" w:cs="Times New Roman"/>
            <w:sz w:val="24"/>
            <w:szCs w:val="24"/>
          </w:rPr>
          <w:t>CM</w:t>
        </w:r>
      </w:ins>
      <w:r w:rsidRPr="0095572A">
        <w:rPr>
          <w:rFonts w:ascii="Times New Roman" w:eastAsia="Times New Roman" w:hAnsi="Times New Roman" w:cs="Times New Roman"/>
          <w:sz w:val="24"/>
          <w:szCs w:val="24"/>
        </w:rPr>
        <w:t xml:space="preserve">, every </w:t>
      </w:r>
      <w:del w:id="232" w:author="Carl Reed" w:date="2020-09-30T13:03:00Z">
        <w:r w:rsidRPr="0095572A" w:rsidDel="0093397C">
          <w:rPr>
            <w:rFonts w:ascii="Times New Roman" w:eastAsia="Times New Roman" w:hAnsi="Times New Roman" w:cs="Times New Roman"/>
            <w:sz w:val="24"/>
            <w:szCs w:val="24"/>
          </w:rPr>
          <w:delText xml:space="preserve">CityGML </w:delText>
        </w:r>
      </w:del>
      <w:r w:rsidRPr="0095572A">
        <w:rPr>
          <w:rFonts w:ascii="Times New Roman" w:eastAsia="Times New Roman" w:hAnsi="Times New Roman" w:cs="Times New Roman"/>
          <w:sz w:val="24"/>
          <w:szCs w:val="24"/>
        </w:rPr>
        <w:t xml:space="preserve">module is defined as </w:t>
      </w:r>
      <w:ins w:id="233" w:author="Carl Reed" w:date="2020-09-30T13:03:00Z">
        <w:r w:rsidR="0093397C">
          <w:rPr>
            <w:rFonts w:ascii="Times New Roman" w:eastAsia="Times New Roman" w:hAnsi="Times New Roman" w:cs="Times New Roman"/>
            <w:sz w:val="24"/>
            <w:szCs w:val="24"/>
          </w:rPr>
          <w:t xml:space="preserve">a </w:t>
        </w:r>
      </w:ins>
      <w:r w:rsidRPr="0095572A">
        <w:rPr>
          <w:rFonts w:ascii="Times New Roman" w:eastAsia="Times New Roman" w:hAnsi="Times New Roman" w:cs="Times New Roman"/>
          <w:sz w:val="24"/>
          <w:szCs w:val="24"/>
        </w:rPr>
        <w:t>separate application schema to allow for modulari</w:t>
      </w:r>
      <w:ins w:id="234" w:author="Carl Reed" w:date="2020-09-30T13:02:00Z">
        <w:r w:rsidR="0093397C">
          <w:rPr>
            <w:rFonts w:ascii="Times New Roman" w:eastAsia="Times New Roman" w:hAnsi="Times New Roman" w:cs="Times New Roman"/>
            <w:sz w:val="24"/>
            <w:szCs w:val="24"/>
          </w:rPr>
          <w:t>z</w:t>
        </w:r>
      </w:ins>
      <w:del w:id="235" w:author="Carl Reed" w:date="2020-09-30T13:02:00Z">
        <w:r w:rsidRPr="0095572A" w:rsidDel="0093397C">
          <w:rPr>
            <w:rFonts w:ascii="Times New Roman" w:eastAsia="Times New Roman" w:hAnsi="Times New Roman" w:cs="Times New Roman"/>
            <w:sz w:val="24"/>
            <w:szCs w:val="24"/>
          </w:rPr>
          <w:delText>s</w:delText>
        </w:r>
      </w:del>
      <w:r w:rsidRPr="0095572A">
        <w:rPr>
          <w:rFonts w:ascii="Times New Roman" w:eastAsia="Times New Roman" w:hAnsi="Times New Roman" w:cs="Times New Roman"/>
          <w:sz w:val="24"/>
          <w:szCs w:val="24"/>
        </w:rPr>
        <w:t>ation.</w:t>
      </w:r>
    </w:p>
    <w:p w14:paraId="692854A2"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FeatureType</w:t>
      </w:r>
      <w:proofErr w:type="spellEnd"/>
      <w:r w:rsidRPr="0095572A">
        <w:rPr>
          <w:rFonts w:ascii="Times New Roman" w:eastAsia="Times New Roman" w:hAnsi="Times New Roman" w:cs="Times New Roman"/>
          <w:sz w:val="24"/>
          <w:szCs w:val="24"/>
        </w:rPr>
        <w:t>» represents features that are similar and exhibit common characteristics. Features are abstractions of real-world phenomena and have an identity.</w:t>
      </w:r>
    </w:p>
    <w:p w14:paraId="4B43AD9B"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TopLevelFeatureType</w:t>
      </w:r>
      <w:proofErr w:type="spellEnd"/>
      <w:r w:rsidRPr="0095572A">
        <w:rPr>
          <w:rFonts w:ascii="Times New Roman" w:eastAsia="Times New Roman" w:hAnsi="Times New Roman" w:cs="Times New Roman"/>
          <w:sz w:val="24"/>
          <w:szCs w:val="24"/>
        </w:rPr>
        <w:t xml:space="preserve">» denotes features that represent the main components of the </w:t>
      </w:r>
      <w:del w:id="236" w:author="Carl Reed" w:date="2020-09-30T13:03:00Z">
        <w:r w:rsidRPr="0095572A" w:rsidDel="0093397C">
          <w:rPr>
            <w:rFonts w:ascii="Times New Roman" w:eastAsia="Times New Roman" w:hAnsi="Times New Roman" w:cs="Times New Roman"/>
            <w:sz w:val="24"/>
            <w:szCs w:val="24"/>
          </w:rPr>
          <w:delText>conceptual model</w:delText>
        </w:r>
      </w:del>
      <w:ins w:id="237" w:author="Carl Reed" w:date="2020-09-30T13:03:00Z">
        <w:r w:rsidR="0093397C">
          <w:rPr>
            <w:rFonts w:ascii="Times New Roman" w:eastAsia="Times New Roman" w:hAnsi="Times New Roman" w:cs="Times New Roman"/>
            <w:sz w:val="24"/>
            <w:szCs w:val="24"/>
          </w:rPr>
          <w:t>CM</w:t>
        </w:r>
      </w:ins>
      <w:r w:rsidRPr="0095572A">
        <w:rPr>
          <w:rFonts w:ascii="Times New Roman" w:eastAsia="Times New Roman" w:hAnsi="Times New Roman" w:cs="Times New Roman"/>
          <w:sz w:val="24"/>
          <w:szCs w:val="24"/>
        </w:rPr>
        <w:t>. Top-level features may be further semantically and spatially decomposed and sub</w:t>
      </w:r>
      <w:ins w:id="238" w:author="Carl Reed" w:date="2020-09-30T13:03:00Z">
        <w:r w:rsidR="0093397C">
          <w:rPr>
            <w:rFonts w:ascii="Times New Roman" w:eastAsia="Times New Roman" w:hAnsi="Times New Roman" w:cs="Times New Roman"/>
            <w:sz w:val="24"/>
            <w:szCs w:val="24"/>
          </w:rPr>
          <w:t>-</w:t>
        </w:r>
      </w:ins>
      <w:r w:rsidRPr="0095572A">
        <w:rPr>
          <w:rFonts w:ascii="Times New Roman" w:eastAsia="Times New Roman" w:hAnsi="Times New Roman" w:cs="Times New Roman"/>
          <w:sz w:val="24"/>
          <w:szCs w:val="24"/>
        </w:rPr>
        <w:t>structured into parts.</w:t>
      </w:r>
    </w:p>
    <w:p w14:paraId="7E67FC94"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«Type» denotes classes that are not directly instantiable, but are used as an abstract collection of operation, attribute and relation signatures. The stereotype is used in the </w:t>
      </w:r>
      <w:del w:id="239" w:author="Carl Reed" w:date="2020-09-30T13:03:00Z">
        <w:r w:rsidRPr="0095572A" w:rsidDel="0093397C">
          <w:rPr>
            <w:rFonts w:ascii="Times New Roman" w:eastAsia="Times New Roman" w:hAnsi="Times New Roman" w:cs="Times New Roman"/>
            <w:sz w:val="24"/>
            <w:szCs w:val="24"/>
          </w:rPr>
          <w:delText>CityGML conceptual model</w:delText>
        </w:r>
      </w:del>
      <w:ins w:id="240" w:author="Carl Reed" w:date="2020-09-30T13:03:00Z">
        <w:r w:rsidR="0093397C">
          <w:rPr>
            <w:rFonts w:ascii="Times New Roman" w:eastAsia="Times New Roman" w:hAnsi="Times New Roman" w:cs="Times New Roman"/>
            <w:sz w:val="24"/>
            <w:szCs w:val="24"/>
          </w:rPr>
          <w:t>CM</w:t>
        </w:r>
      </w:ins>
      <w:r w:rsidRPr="0095572A">
        <w:rPr>
          <w:rFonts w:ascii="Times New Roman" w:eastAsia="Times New Roman" w:hAnsi="Times New Roman" w:cs="Times New Roman"/>
          <w:sz w:val="24"/>
          <w:szCs w:val="24"/>
        </w:rPr>
        <w:t xml:space="preserve"> only for classes that are imported from the ISO standards 19107, 19109, 19111, and 19123.</w:t>
      </w:r>
    </w:p>
    <w:p w14:paraId="7651C1D5"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ObjectType</w:t>
      </w:r>
      <w:proofErr w:type="spellEnd"/>
      <w:r w:rsidRPr="0095572A">
        <w:rPr>
          <w:rFonts w:ascii="Times New Roman" w:eastAsia="Times New Roman" w:hAnsi="Times New Roman" w:cs="Times New Roman"/>
          <w:sz w:val="24"/>
          <w:szCs w:val="24"/>
        </w:rPr>
        <w:t>» represents objects that have an identity, but are not features.</w:t>
      </w:r>
    </w:p>
    <w:p w14:paraId="39860330"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DataType</w:t>
      </w:r>
      <w:proofErr w:type="spellEnd"/>
      <w:r w:rsidRPr="0095572A">
        <w:rPr>
          <w:rFonts w:ascii="Times New Roman" w:eastAsia="Times New Roman" w:hAnsi="Times New Roman" w:cs="Times New Roman"/>
          <w:sz w:val="24"/>
          <w:szCs w:val="24"/>
        </w:rPr>
        <w:t>» defines a set of properties that lack identity. A data type is a classifier with no operations, whose primary purpose is to hold information.</w:t>
      </w:r>
    </w:p>
    <w:p w14:paraId="6535172F"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«Enumeration» enumerates the valid attribute values in a fixed list of named literal values. Enumerations are specified in the CityGML </w:t>
      </w:r>
      <w:ins w:id="241" w:author="Carl Reed" w:date="2020-09-30T13:04:00Z">
        <w:r w:rsidR="0093397C">
          <w:rPr>
            <w:rFonts w:ascii="Times New Roman" w:eastAsia="Times New Roman" w:hAnsi="Times New Roman" w:cs="Times New Roman"/>
            <w:sz w:val="24"/>
            <w:szCs w:val="24"/>
          </w:rPr>
          <w:t xml:space="preserve">CM </w:t>
        </w:r>
      </w:ins>
      <w:r w:rsidRPr="0095572A">
        <w:rPr>
          <w:rFonts w:ascii="Times New Roman" w:eastAsia="Times New Roman" w:hAnsi="Times New Roman" w:cs="Times New Roman"/>
          <w:sz w:val="24"/>
          <w:szCs w:val="24"/>
        </w:rPr>
        <w:t>schema.</w:t>
      </w:r>
    </w:p>
    <w:p w14:paraId="40C7629B"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BasicType</w:t>
      </w:r>
      <w:proofErr w:type="spellEnd"/>
      <w:r w:rsidRPr="0095572A">
        <w:rPr>
          <w:rFonts w:ascii="Times New Roman" w:eastAsia="Times New Roman" w:hAnsi="Times New Roman" w:cs="Times New Roman"/>
          <w:sz w:val="24"/>
          <w:szCs w:val="24"/>
        </w:rPr>
        <w:t>» defines a basic data type.</w:t>
      </w:r>
    </w:p>
    <w:p w14:paraId="3C1EA9CD"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w:t>
      </w:r>
      <w:proofErr w:type="spellStart"/>
      <w:r w:rsidRPr="0095572A">
        <w:rPr>
          <w:rFonts w:ascii="Times New Roman" w:eastAsia="Times New Roman" w:hAnsi="Times New Roman" w:cs="Times New Roman"/>
          <w:sz w:val="24"/>
          <w:szCs w:val="24"/>
        </w:rPr>
        <w:t>CodeList</w:t>
      </w:r>
      <w:proofErr w:type="spellEnd"/>
      <w:r w:rsidRPr="0095572A">
        <w:rPr>
          <w:rFonts w:ascii="Times New Roman" w:eastAsia="Times New Roman" w:hAnsi="Times New Roman" w:cs="Times New Roman"/>
          <w:sz w:val="24"/>
          <w:szCs w:val="24"/>
        </w:rPr>
        <w:t>» enumerates the valid attribute values. In contrast to Enumeration, the list of values is open and, thus, not given inline in the CityGML UML Model. The allowed values can be provided within an external code list.</w:t>
      </w:r>
    </w:p>
    <w:p w14:paraId="7F6500F9"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«Union» is a list of attributes. The semantics are that only one of the attributes can be present at any time.</w:t>
      </w:r>
    </w:p>
    <w:p w14:paraId="60E3590D"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«Property» denotes attributes and association roles. This stereotype does not add further semantics to the </w:t>
      </w:r>
      <w:del w:id="242" w:author="Carl Reed" w:date="2020-09-30T13:04:00Z">
        <w:r w:rsidRPr="0095572A" w:rsidDel="0093397C">
          <w:rPr>
            <w:rFonts w:ascii="Times New Roman" w:eastAsia="Times New Roman" w:hAnsi="Times New Roman" w:cs="Times New Roman"/>
            <w:sz w:val="24"/>
            <w:szCs w:val="24"/>
          </w:rPr>
          <w:delText>conceptual model</w:delText>
        </w:r>
      </w:del>
      <w:ins w:id="243" w:author="Carl Reed" w:date="2020-09-30T13:04:00Z">
        <w:r w:rsidR="0093397C">
          <w:rPr>
            <w:rFonts w:ascii="Times New Roman" w:eastAsia="Times New Roman" w:hAnsi="Times New Roman" w:cs="Times New Roman"/>
            <w:sz w:val="24"/>
            <w:szCs w:val="24"/>
          </w:rPr>
          <w:t>CM</w:t>
        </w:r>
      </w:ins>
      <w:r w:rsidRPr="0095572A">
        <w:rPr>
          <w:rFonts w:ascii="Times New Roman" w:eastAsia="Times New Roman" w:hAnsi="Times New Roman" w:cs="Times New Roman"/>
          <w:sz w:val="24"/>
          <w:szCs w:val="24"/>
        </w:rPr>
        <w:t>, but is required to be able to add tagged values to the attributes and association roles that are relevant for the encoding.</w:t>
      </w:r>
    </w:p>
    <w:p w14:paraId="0CDC26A9" w14:textId="77777777" w:rsidR="0095572A" w:rsidRPr="0095572A" w:rsidRDefault="0095572A" w:rsidP="0095572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«Version» denotes that the value of an association role that ends at a feature type is a specific version of the feature, not the feature in general.</w:t>
      </w:r>
    </w:p>
    <w:p w14:paraId="74C3DA30"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In order to enhance the readability of the CityGML UML diagrams, classes are depicted in different colors. The following coloring scheme is applied:</w:t>
      </w:r>
    </w:p>
    <w:p w14:paraId="18965781"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14:paraId="5AA7B146"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Classes painted in yellow belong to the Requirements Class which is subject of discussion in that clause of the </w:t>
      </w:r>
      <w:del w:id="244" w:author="Carl Reed" w:date="2020-09-30T13:04:00Z">
        <w:r w:rsidRPr="0095572A" w:rsidDel="0093397C">
          <w:rPr>
            <w:rFonts w:ascii="Times New Roman" w:eastAsia="Times New Roman" w:hAnsi="Times New Roman" w:cs="Times New Roman"/>
            <w:sz w:val="24"/>
            <w:szCs w:val="24"/>
          </w:rPr>
          <w:delText xml:space="preserve">specification </w:delText>
        </w:r>
      </w:del>
      <w:ins w:id="245" w:author="Carl Reed" w:date="2020-09-30T13:04:00Z">
        <w:r w:rsidR="0093397C">
          <w:rPr>
            <w:rFonts w:ascii="Times New Roman" w:eastAsia="Times New Roman" w:hAnsi="Times New Roman" w:cs="Times New Roman"/>
            <w:sz w:val="24"/>
            <w:szCs w:val="24"/>
          </w:rPr>
          <w:t>standard</w:t>
        </w:r>
        <w:r w:rsidR="0093397C" w:rsidRPr="0095572A">
          <w:rPr>
            <w:rFonts w:ascii="Times New Roman" w:eastAsia="Times New Roman" w:hAnsi="Times New Roman" w:cs="Times New Roman"/>
            <w:sz w:val="24"/>
            <w:szCs w:val="24"/>
          </w:rPr>
          <w:t xml:space="preserve"> </w:t>
        </w:r>
      </w:ins>
      <w:r w:rsidRPr="0095572A">
        <w:rPr>
          <w:rFonts w:ascii="Times New Roman" w:eastAsia="Times New Roman" w:hAnsi="Times New Roman" w:cs="Times New Roman"/>
          <w:sz w:val="24"/>
          <w:szCs w:val="24"/>
        </w:rPr>
        <w:t xml:space="preserve">in which the UML diagram is given. For example, in the context of </w:t>
      </w:r>
      <w:hyperlink r:id="rId14" w:anchor="rc_core_section" w:history="1">
        <w:r w:rsidRPr="0095572A">
          <w:rPr>
            <w:rFonts w:ascii="Times New Roman" w:eastAsia="Times New Roman" w:hAnsi="Times New Roman" w:cs="Times New Roman"/>
            <w:color w:val="0000FF"/>
            <w:sz w:val="24"/>
            <w:szCs w:val="24"/>
            <w:u w:val="single"/>
          </w:rPr>
          <w:t>Section 8.2</w:t>
        </w:r>
      </w:hyperlink>
      <w:r w:rsidRPr="0095572A">
        <w:rPr>
          <w:rFonts w:ascii="Times New Roman" w:eastAsia="Times New Roman" w:hAnsi="Times New Roman" w:cs="Times New Roman"/>
          <w:sz w:val="24"/>
          <w:szCs w:val="24"/>
        </w:rPr>
        <w:t xml:space="preserve">, which introduces the </w:t>
      </w:r>
      <w:r w:rsidRPr="0095572A">
        <w:rPr>
          <w:rFonts w:ascii="Times New Roman" w:eastAsia="Times New Roman" w:hAnsi="Times New Roman" w:cs="Times New Roman"/>
          <w:i/>
          <w:iCs/>
          <w:sz w:val="24"/>
          <w:szCs w:val="24"/>
        </w:rPr>
        <w:t>CityGML Core</w:t>
      </w:r>
      <w:r w:rsidRPr="0095572A">
        <w:rPr>
          <w:rFonts w:ascii="Times New Roman" w:eastAsia="Times New Roman" w:hAnsi="Times New Roman" w:cs="Times New Roman"/>
          <w:sz w:val="24"/>
          <w:szCs w:val="24"/>
        </w:rPr>
        <w:t xml:space="preserve"> module, the yellow color is used to denote classes that are defined in the </w:t>
      </w:r>
      <w:r w:rsidRPr="0095572A">
        <w:rPr>
          <w:rFonts w:ascii="Times New Roman" w:eastAsia="Times New Roman" w:hAnsi="Times New Roman" w:cs="Times New Roman"/>
          <w:i/>
          <w:iCs/>
          <w:sz w:val="24"/>
          <w:szCs w:val="24"/>
        </w:rPr>
        <w:t>CityGML Core</w:t>
      </w:r>
      <w:r w:rsidRPr="0095572A">
        <w:rPr>
          <w:rFonts w:ascii="Times New Roman" w:eastAsia="Times New Roman" w:hAnsi="Times New Roman" w:cs="Times New Roman"/>
          <w:sz w:val="24"/>
          <w:szCs w:val="24"/>
        </w:rPr>
        <w:t xml:space="preserve"> Requirements Class. Likewise, the yellow classes shown in the UML diagram in </w:t>
      </w:r>
      <w:hyperlink r:id="rId15" w:anchor="rc_building-model_section" w:history="1">
        <w:r w:rsidRPr="0095572A">
          <w:rPr>
            <w:rFonts w:ascii="Times New Roman" w:eastAsia="Times New Roman" w:hAnsi="Times New Roman" w:cs="Times New Roman"/>
            <w:color w:val="0000FF"/>
            <w:sz w:val="24"/>
            <w:szCs w:val="24"/>
            <w:u w:val="single"/>
          </w:rPr>
          <w:t>Section 8.17</w:t>
        </w:r>
      </w:hyperlink>
      <w:r w:rsidRPr="0095572A">
        <w:rPr>
          <w:rFonts w:ascii="Times New Roman" w:eastAsia="Times New Roman" w:hAnsi="Times New Roman" w:cs="Times New Roman"/>
          <w:sz w:val="24"/>
          <w:szCs w:val="24"/>
        </w:rPr>
        <w:t xml:space="preserve"> are associated with the </w:t>
      </w:r>
      <w:r w:rsidRPr="0095572A">
        <w:rPr>
          <w:rFonts w:ascii="Times New Roman" w:eastAsia="Times New Roman" w:hAnsi="Times New Roman" w:cs="Times New Roman"/>
          <w:i/>
          <w:iCs/>
          <w:sz w:val="24"/>
          <w:szCs w:val="24"/>
        </w:rPr>
        <w:t>Building</w:t>
      </w:r>
      <w:r w:rsidRPr="0095572A">
        <w:rPr>
          <w:rFonts w:ascii="Times New Roman" w:eastAsia="Times New Roman" w:hAnsi="Times New Roman" w:cs="Times New Roman"/>
          <w:sz w:val="24"/>
          <w:szCs w:val="24"/>
        </w:rPr>
        <w:t xml:space="preserve"> Requirements Class that is subject of discussion in that chapter.</w:t>
      </w:r>
    </w:p>
    <w:p w14:paraId="6E48BA38"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14:paraId="771CF6D8"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Classes painted in blue belong to a Requirements Class different to that associated with the yellow color. In order to explicitly denote to which Requirements Class these classes belong, their class names are preceded by the UML package name of that Requirements Class. For example, in the context of the </w:t>
      </w:r>
      <w:r w:rsidRPr="0095572A">
        <w:rPr>
          <w:rFonts w:ascii="Times New Roman" w:eastAsia="Times New Roman" w:hAnsi="Times New Roman" w:cs="Times New Roman"/>
          <w:i/>
          <w:iCs/>
          <w:sz w:val="24"/>
          <w:szCs w:val="24"/>
        </w:rPr>
        <w:t>Building</w:t>
      </w:r>
      <w:r w:rsidRPr="0095572A">
        <w:rPr>
          <w:rFonts w:ascii="Times New Roman" w:eastAsia="Times New Roman" w:hAnsi="Times New Roman" w:cs="Times New Roman"/>
          <w:sz w:val="24"/>
          <w:szCs w:val="24"/>
        </w:rPr>
        <w:t xml:space="preserve"> Requirements Class, classes from the </w:t>
      </w:r>
      <w:r w:rsidRPr="0095572A">
        <w:rPr>
          <w:rFonts w:ascii="Times New Roman" w:eastAsia="Times New Roman" w:hAnsi="Times New Roman" w:cs="Times New Roman"/>
          <w:i/>
          <w:iCs/>
          <w:sz w:val="24"/>
          <w:szCs w:val="24"/>
        </w:rPr>
        <w:t>CityGML Core</w:t>
      </w:r>
      <w:r w:rsidRPr="0095572A">
        <w:rPr>
          <w:rFonts w:ascii="Times New Roman" w:eastAsia="Times New Roman" w:hAnsi="Times New Roman" w:cs="Times New Roman"/>
          <w:sz w:val="24"/>
          <w:szCs w:val="24"/>
        </w:rPr>
        <w:t xml:space="preserve"> and the </w:t>
      </w:r>
      <w:r w:rsidRPr="0095572A">
        <w:rPr>
          <w:rFonts w:ascii="Times New Roman" w:eastAsia="Times New Roman" w:hAnsi="Times New Roman" w:cs="Times New Roman"/>
          <w:i/>
          <w:iCs/>
          <w:sz w:val="24"/>
          <w:szCs w:val="24"/>
        </w:rPr>
        <w:t>Construction</w:t>
      </w:r>
      <w:r w:rsidRPr="0095572A">
        <w:rPr>
          <w:rFonts w:ascii="Times New Roman" w:eastAsia="Times New Roman" w:hAnsi="Times New Roman" w:cs="Times New Roman"/>
          <w:sz w:val="24"/>
          <w:szCs w:val="24"/>
        </w:rPr>
        <w:t xml:space="preserve"> Requirements Classes are painted in blue and their class names are preceded by </w:t>
      </w:r>
      <w:r w:rsidRPr="0095572A">
        <w:rPr>
          <w:rFonts w:ascii="Times New Roman" w:eastAsia="Times New Roman" w:hAnsi="Times New Roman" w:cs="Times New Roman"/>
          <w:i/>
          <w:iCs/>
          <w:sz w:val="24"/>
          <w:szCs w:val="24"/>
        </w:rPr>
        <w:t>Core</w:t>
      </w:r>
      <w:r w:rsidRPr="0095572A">
        <w:rPr>
          <w:rFonts w:ascii="Times New Roman" w:eastAsia="Times New Roman" w:hAnsi="Times New Roman" w:cs="Times New Roman"/>
          <w:sz w:val="24"/>
          <w:szCs w:val="24"/>
        </w:rPr>
        <w:t xml:space="preserve"> and </w:t>
      </w:r>
      <w:r w:rsidRPr="0095572A">
        <w:rPr>
          <w:rFonts w:ascii="Times New Roman" w:eastAsia="Times New Roman" w:hAnsi="Times New Roman" w:cs="Times New Roman"/>
          <w:i/>
          <w:iCs/>
          <w:sz w:val="24"/>
          <w:szCs w:val="24"/>
        </w:rPr>
        <w:t>Construction</w:t>
      </w:r>
      <w:r w:rsidRPr="0095572A">
        <w:rPr>
          <w:rFonts w:ascii="Times New Roman" w:eastAsia="Times New Roman" w:hAnsi="Times New Roman" w:cs="Times New Roman"/>
          <w:sz w:val="24"/>
          <w:szCs w:val="24"/>
        </w:rPr>
        <w:t>, respectively.</w:t>
      </w:r>
    </w:p>
    <w:p w14:paraId="2D36AA17"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14:paraId="2528044E"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Classes painted in green are defined in the ISO standards 19107, 19111, or 19123. Their class names are preceded by the UML package name, in which the classes are defined.</w:t>
      </w:r>
    </w:p>
    <w:p w14:paraId="0B39F6E9"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14:paraId="49C20290"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Classes painted in grey are defined in the ISO standard 19109. In the context of this standard, this only applies to the class </w:t>
      </w:r>
      <w:proofErr w:type="spellStart"/>
      <w:r w:rsidRPr="0095572A">
        <w:rPr>
          <w:rFonts w:ascii="Times New Roman" w:eastAsia="Times New Roman" w:hAnsi="Times New Roman" w:cs="Times New Roman"/>
          <w:i/>
          <w:iCs/>
          <w:sz w:val="24"/>
          <w:szCs w:val="24"/>
        </w:rPr>
        <w:t>AnyFeature</w:t>
      </w:r>
      <w:proofErr w:type="spellEnd"/>
      <w:r w:rsidRPr="0095572A">
        <w:rPr>
          <w:rFonts w:ascii="Times New Roman" w:eastAsia="Times New Roman" w:hAnsi="Times New Roman" w:cs="Times New Roman"/>
          <w:sz w:val="24"/>
          <w:szCs w:val="24"/>
        </w:rPr>
        <w:t xml:space="preserve">. </w:t>
      </w:r>
      <w:proofErr w:type="spellStart"/>
      <w:r w:rsidRPr="0095572A">
        <w:rPr>
          <w:rFonts w:ascii="Times New Roman" w:eastAsia="Times New Roman" w:hAnsi="Times New Roman" w:cs="Times New Roman"/>
          <w:i/>
          <w:iCs/>
          <w:sz w:val="24"/>
          <w:szCs w:val="24"/>
        </w:rPr>
        <w:t>AnyFeature</w:t>
      </w:r>
      <w:proofErr w:type="spellEnd"/>
      <w:r w:rsidRPr="0095572A">
        <w:rPr>
          <w:rFonts w:ascii="Times New Roman" w:eastAsia="Times New Roman" w:hAnsi="Times New Roman" w:cs="Times New Roman"/>
          <w:sz w:val="24"/>
          <w:szCs w:val="24"/>
        </w:rPr>
        <w:t xml:space="preserve"> is an instance of the </w:t>
      </w:r>
      <w:proofErr w:type="spellStart"/>
      <w:r w:rsidRPr="0095572A">
        <w:rPr>
          <w:rFonts w:ascii="Times New Roman" w:eastAsia="Times New Roman" w:hAnsi="Times New Roman" w:cs="Times New Roman"/>
          <w:sz w:val="24"/>
          <w:szCs w:val="24"/>
        </w:rPr>
        <w:t>metaclass</w:t>
      </w:r>
      <w:proofErr w:type="spellEnd"/>
      <w:r w:rsidRPr="0095572A">
        <w:rPr>
          <w:rFonts w:ascii="Times New Roman" w:eastAsia="Times New Roman" w:hAnsi="Times New Roman" w:cs="Times New Roman"/>
          <w:sz w:val="24"/>
          <w:szCs w:val="24"/>
        </w:rPr>
        <w:t xml:space="preserve"> </w:t>
      </w:r>
      <w:proofErr w:type="spellStart"/>
      <w:r w:rsidRPr="0095572A">
        <w:rPr>
          <w:rFonts w:ascii="Times New Roman" w:eastAsia="Times New Roman" w:hAnsi="Times New Roman" w:cs="Times New Roman"/>
          <w:i/>
          <w:iCs/>
          <w:sz w:val="24"/>
          <w:szCs w:val="24"/>
        </w:rPr>
        <w:t>FeatureType</w:t>
      </w:r>
      <w:proofErr w:type="spellEnd"/>
      <w:r w:rsidRPr="0095572A">
        <w:rPr>
          <w:rFonts w:ascii="Times New Roman" w:eastAsia="Times New Roman" w:hAnsi="Times New Roman" w:cs="Times New Roman"/>
          <w:sz w:val="24"/>
          <w:szCs w:val="24"/>
        </w:rPr>
        <w:t xml:space="preserve"> and acts as super class of all classes in the CityGML UML model with the stereotype «</w:t>
      </w:r>
      <w:proofErr w:type="spellStart"/>
      <w:r w:rsidRPr="0095572A">
        <w:rPr>
          <w:rFonts w:ascii="Times New Roman" w:eastAsia="Times New Roman" w:hAnsi="Times New Roman" w:cs="Times New Roman"/>
          <w:sz w:val="24"/>
          <w:szCs w:val="24"/>
        </w:rPr>
        <w:t>FeatureType</w:t>
      </w:r>
      <w:proofErr w:type="spellEnd"/>
      <w:r w:rsidRPr="0095572A">
        <w:rPr>
          <w:rFonts w:ascii="Times New Roman" w:eastAsia="Times New Roman" w:hAnsi="Times New Roman" w:cs="Times New Roman"/>
          <w:sz w:val="24"/>
          <w:szCs w:val="24"/>
        </w:rPr>
        <w:t>».</w:t>
      </w:r>
      <w:ins w:id="246" w:author="Carl Reed" w:date="2020-09-30T13:08:00Z">
        <w:r w:rsidR="0093397C">
          <w:rPr>
            <w:rFonts w:ascii="Times New Roman" w:eastAsia="Times New Roman" w:hAnsi="Times New Roman" w:cs="Times New Roman"/>
            <w:sz w:val="24"/>
            <w:szCs w:val="24"/>
          </w:rPr>
          <w:t xml:space="preserve"> </w:t>
        </w:r>
        <w:r w:rsidR="0093397C" w:rsidRPr="0093397C">
          <w:rPr>
            <w:rStyle w:val="hgkelc"/>
            <w:rFonts w:ascii="Times New Roman" w:hAnsi="Times New Roman" w:cs="Times New Roman"/>
            <w:sz w:val="24"/>
            <w:szCs w:val="24"/>
            <w:rPrChange w:id="247" w:author="Carl Reed" w:date="2020-09-30T13:08:00Z">
              <w:rPr>
                <w:rStyle w:val="hgkelc"/>
              </w:rPr>
            </w:rPrChange>
          </w:rPr>
          <w:t xml:space="preserve">A </w:t>
        </w:r>
        <w:proofErr w:type="spellStart"/>
        <w:r w:rsidR="0093397C" w:rsidRPr="0093397C">
          <w:rPr>
            <w:rStyle w:val="hgkelc"/>
            <w:rFonts w:ascii="Times New Roman" w:hAnsi="Times New Roman" w:cs="Times New Roman"/>
            <w:b/>
            <w:bCs/>
            <w:sz w:val="24"/>
            <w:szCs w:val="24"/>
            <w:rPrChange w:id="248" w:author="Carl Reed" w:date="2020-09-30T13:08:00Z">
              <w:rPr>
                <w:rStyle w:val="hgkelc"/>
                <w:b/>
                <w:bCs/>
              </w:rPr>
            </w:rPrChange>
          </w:rPr>
          <w:t>metaclass</w:t>
        </w:r>
        <w:proofErr w:type="spellEnd"/>
        <w:r w:rsidR="0093397C" w:rsidRPr="0093397C">
          <w:rPr>
            <w:rStyle w:val="hgkelc"/>
            <w:rFonts w:ascii="Times New Roman" w:hAnsi="Times New Roman" w:cs="Times New Roman"/>
            <w:sz w:val="24"/>
            <w:szCs w:val="24"/>
            <w:rPrChange w:id="249" w:author="Carl Reed" w:date="2020-09-30T13:08:00Z">
              <w:rPr>
                <w:rStyle w:val="hgkelc"/>
              </w:rPr>
            </w:rPrChange>
          </w:rPr>
          <w:t xml:space="preserve"> is a class whose instances are classes.</w:t>
        </w:r>
      </w:ins>
    </w:p>
    <w:p w14:paraId="32E937D0"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p>
    <w:p w14:paraId="380EF6D0"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The color white is used for notes and </w:t>
      </w:r>
      <w:commentRangeStart w:id="250"/>
      <w:commentRangeStart w:id="251"/>
      <w:r w:rsidRPr="0095572A">
        <w:rPr>
          <w:rFonts w:ascii="Times New Roman" w:eastAsia="Times New Roman" w:hAnsi="Times New Roman" w:cs="Times New Roman"/>
          <w:sz w:val="24"/>
          <w:szCs w:val="24"/>
        </w:rPr>
        <w:t>OCL</w:t>
      </w:r>
      <w:commentRangeEnd w:id="250"/>
      <w:r w:rsidR="0093397C">
        <w:rPr>
          <w:rStyle w:val="CommentReference"/>
        </w:rPr>
        <w:commentReference w:id="250"/>
      </w:r>
      <w:commentRangeEnd w:id="251"/>
      <w:r w:rsidR="00DC4E29">
        <w:rPr>
          <w:rStyle w:val="CommentReference"/>
        </w:rPr>
        <w:commentReference w:id="251"/>
      </w:r>
      <w:r w:rsidRPr="0095572A">
        <w:rPr>
          <w:rFonts w:ascii="Times New Roman" w:eastAsia="Times New Roman" w:hAnsi="Times New Roman" w:cs="Times New Roman"/>
          <w:sz w:val="24"/>
          <w:szCs w:val="24"/>
        </w:rPr>
        <w:t xml:space="preserve"> constraints that are provided in the UML diagrams.</w:t>
      </w:r>
    </w:p>
    <w:p w14:paraId="311F51A5" w14:textId="77777777" w:rsidR="0095572A" w:rsidRPr="0095572A" w:rsidRDefault="0095572A" w:rsidP="0095572A">
      <w:pPr>
        <w:spacing w:before="100" w:beforeAutospacing="1" w:after="100" w:afterAutospacing="1"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The example UML diagram in </w:t>
      </w:r>
      <w:hyperlink r:id="rId16" w:anchor="figure-2" w:history="1">
        <w:r w:rsidRPr="0095572A">
          <w:rPr>
            <w:rFonts w:ascii="Times New Roman" w:eastAsia="Times New Roman" w:hAnsi="Times New Roman" w:cs="Times New Roman"/>
            <w:color w:val="0000FF"/>
            <w:sz w:val="24"/>
            <w:szCs w:val="24"/>
            <w:u w:val="single"/>
          </w:rPr>
          <w:t>Figure 2</w:t>
        </w:r>
      </w:hyperlink>
      <w:r w:rsidRPr="0095572A">
        <w:rPr>
          <w:rFonts w:ascii="Times New Roman" w:eastAsia="Times New Roman" w:hAnsi="Times New Roman" w:cs="Times New Roman"/>
          <w:sz w:val="24"/>
          <w:szCs w:val="24"/>
        </w:rPr>
        <w:t xml:space="preserve"> demonstrates the UML notation and coloring scheme used throughout this </w:t>
      </w:r>
      <w:del w:id="252" w:author="Carl Reed" w:date="2020-09-30T13:08:00Z">
        <w:r w:rsidRPr="0095572A" w:rsidDel="0093397C">
          <w:rPr>
            <w:rFonts w:ascii="Times New Roman" w:eastAsia="Times New Roman" w:hAnsi="Times New Roman" w:cs="Times New Roman"/>
            <w:sz w:val="24"/>
            <w:szCs w:val="24"/>
          </w:rPr>
          <w:delText>specification</w:delText>
        </w:r>
      </w:del>
      <w:ins w:id="253" w:author="Carl Reed" w:date="2020-09-30T13:08:00Z">
        <w:r w:rsidR="0093397C">
          <w:rPr>
            <w:rFonts w:ascii="Times New Roman" w:eastAsia="Times New Roman" w:hAnsi="Times New Roman" w:cs="Times New Roman"/>
            <w:sz w:val="24"/>
            <w:szCs w:val="24"/>
          </w:rPr>
          <w:t>standard</w:t>
        </w:r>
      </w:ins>
      <w:r w:rsidRPr="0095572A">
        <w:rPr>
          <w:rFonts w:ascii="Times New Roman" w:eastAsia="Times New Roman" w:hAnsi="Times New Roman" w:cs="Times New Roman"/>
          <w:sz w:val="24"/>
          <w:szCs w:val="24"/>
        </w:rPr>
        <w:t xml:space="preserve">. In this example, the yellow classes are associated with the </w:t>
      </w:r>
      <w:r w:rsidRPr="0095572A">
        <w:rPr>
          <w:rFonts w:ascii="Times New Roman" w:eastAsia="Times New Roman" w:hAnsi="Times New Roman" w:cs="Times New Roman"/>
          <w:i/>
          <w:iCs/>
          <w:sz w:val="24"/>
          <w:szCs w:val="24"/>
        </w:rPr>
        <w:t>CityGML Building</w:t>
      </w:r>
      <w:r w:rsidRPr="0095572A">
        <w:rPr>
          <w:rFonts w:ascii="Times New Roman" w:eastAsia="Times New Roman" w:hAnsi="Times New Roman" w:cs="Times New Roman"/>
          <w:sz w:val="24"/>
          <w:szCs w:val="24"/>
        </w:rPr>
        <w:t xml:space="preserve"> module, the blue classes are from the </w:t>
      </w:r>
      <w:r w:rsidRPr="0095572A">
        <w:rPr>
          <w:rFonts w:ascii="Times New Roman" w:eastAsia="Times New Roman" w:hAnsi="Times New Roman" w:cs="Times New Roman"/>
          <w:i/>
          <w:iCs/>
          <w:sz w:val="24"/>
          <w:szCs w:val="24"/>
        </w:rPr>
        <w:t>CityGML Core</w:t>
      </w:r>
      <w:r w:rsidRPr="0095572A">
        <w:rPr>
          <w:rFonts w:ascii="Times New Roman" w:eastAsia="Times New Roman" w:hAnsi="Times New Roman" w:cs="Times New Roman"/>
          <w:sz w:val="24"/>
          <w:szCs w:val="24"/>
        </w:rPr>
        <w:t xml:space="preserve"> and </w:t>
      </w:r>
      <w:r w:rsidRPr="0095572A">
        <w:rPr>
          <w:rFonts w:ascii="Times New Roman" w:eastAsia="Times New Roman" w:hAnsi="Times New Roman" w:cs="Times New Roman"/>
          <w:i/>
          <w:iCs/>
          <w:sz w:val="24"/>
          <w:szCs w:val="24"/>
        </w:rPr>
        <w:t>Construction</w:t>
      </w:r>
      <w:r w:rsidRPr="0095572A">
        <w:rPr>
          <w:rFonts w:ascii="Times New Roman" w:eastAsia="Times New Roman" w:hAnsi="Times New Roman" w:cs="Times New Roman"/>
          <w:sz w:val="24"/>
          <w:szCs w:val="24"/>
        </w:rPr>
        <w:t xml:space="preserve"> modules, and the green class depicts a geometry element defined by ISO 19107.</w:t>
      </w:r>
    </w:p>
    <w:p w14:paraId="198BF6BE" w14:textId="77777777" w:rsidR="0095572A" w:rsidRPr="0095572A" w:rsidRDefault="0095572A" w:rsidP="0095572A">
      <w:pPr>
        <w:spacing w:after="0" w:line="240" w:lineRule="auto"/>
        <w:rPr>
          <w:rFonts w:ascii="Times New Roman" w:eastAsia="Times New Roman" w:hAnsi="Times New Roman" w:cs="Times New Roman"/>
          <w:sz w:val="24"/>
          <w:szCs w:val="24"/>
        </w:rPr>
      </w:pPr>
    </w:p>
    <w:p w14:paraId="29859BA9" w14:textId="77777777" w:rsidR="0095572A" w:rsidRPr="0095572A" w:rsidRDefault="0095572A" w:rsidP="0095572A">
      <w:pPr>
        <w:spacing w:after="0" w:line="240" w:lineRule="auto"/>
        <w:rPr>
          <w:rFonts w:ascii="Times New Roman" w:eastAsia="Times New Roman" w:hAnsi="Times New Roman" w:cs="Times New Roman"/>
          <w:sz w:val="24"/>
          <w:szCs w:val="24"/>
        </w:rPr>
      </w:pPr>
      <w:r w:rsidRPr="0095572A">
        <w:rPr>
          <w:rFonts w:ascii="Times New Roman" w:eastAsia="Times New Roman" w:hAnsi="Times New Roman" w:cs="Times New Roman"/>
          <w:sz w:val="24"/>
          <w:szCs w:val="24"/>
        </w:rPr>
        <w:t xml:space="preserve">Figure 2. Example UML diagram demonstrating the UML notation and coloring scheme used throughout the CityGML </w:t>
      </w:r>
      <w:del w:id="254" w:author="Carl Reed" w:date="2020-09-30T13:09:00Z">
        <w:r w:rsidRPr="0095572A" w:rsidDel="0093397C">
          <w:rPr>
            <w:rFonts w:ascii="Times New Roman" w:eastAsia="Times New Roman" w:hAnsi="Times New Roman" w:cs="Times New Roman"/>
            <w:sz w:val="24"/>
            <w:szCs w:val="24"/>
          </w:rPr>
          <w:delText>specification</w:delText>
        </w:r>
      </w:del>
      <w:ins w:id="255" w:author="Carl Reed" w:date="2020-09-30T13:09:00Z">
        <w:r w:rsidR="0093397C">
          <w:rPr>
            <w:rFonts w:ascii="Times New Roman" w:eastAsia="Times New Roman" w:hAnsi="Times New Roman" w:cs="Times New Roman"/>
            <w:sz w:val="24"/>
            <w:szCs w:val="24"/>
          </w:rPr>
          <w:t>standard</w:t>
        </w:r>
      </w:ins>
      <w:r w:rsidRPr="0095572A">
        <w:rPr>
          <w:rFonts w:ascii="Times New Roman" w:eastAsia="Times New Roman" w:hAnsi="Times New Roman" w:cs="Times New Roman"/>
          <w:sz w:val="24"/>
          <w:szCs w:val="24"/>
        </w:rPr>
        <w:t>.</w:t>
      </w:r>
    </w:p>
    <w:p w14:paraId="05B1648F" w14:textId="77777777" w:rsidR="0095572A" w:rsidRDefault="0095572A"/>
    <w:p w14:paraId="016B8457" w14:textId="77777777" w:rsidR="0093397C" w:rsidRPr="0093397C" w:rsidRDefault="0093397C" w:rsidP="0093397C">
      <w:pPr>
        <w:spacing w:before="100" w:beforeAutospacing="1" w:after="100" w:afterAutospacing="1" w:line="240" w:lineRule="auto"/>
        <w:outlineLvl w:val="2"/>
        <w:rPr>
          <w:rFonts w:ascii="Times New Roman" w:eastAsia="Times New Roman" w:hAnsi="Times New Roman" w:cs="Times New Roman"/>
          <w:b/>
          <w:bCs/>
          <w:sz w:val="27"/>
          <w:szCs w:val="27"/>
        </w:rPr>
      </w:pPr>
      <w:r w:rsidRPr="0093397C">
        <w:rPr>
          <w:rFonts w:ascii="Times New Roman" w:eastAsia="Times New Roman" w:hAnsi="Times New Roman" w:cs="Times New Roman"/>
          <w:b/>
          <w:bCs/>
          <w:sz w:val="27"/>
          <w:szCs w:val="27"/>
        </w:rPr>
        <w:t xml:space="preserve">6.3. </w:t>
      </w:r>
      <w:commentRangeStart w:id="256"/>
      <w:commentRangeStart w:id="257"/>
      <w:r w:rsidRPr="0093397C">
        <w:rPr>
          <w:rFonts w:ascii="Times New Roman" w:eastAsia="Times New Roman" w:hAnsi="Times New Roman" w:cs="Times New Roman"/>
          <w:b/>
          <w:bCs/>
          <w:sz w:val="27"/>
          <w:szCs w:val="27"/>
        </w:rPr>
        <w:t>Conceptual Modelling</w:t>
      </w:r>
      <w:commentRangeEnd w:id="256"/>
      <w:r w:rsidR="00FB1520">
        <w:rPr>
          <w:rStyle w:val="CommentReference"/>
        </w:rPr>
        <w:commentReference w:id="256"/>
      </w:r>
      <w:commentRangeEnd w:id="257"/>
      <w:r w:rsidR="000A4B1E">
        <w:rPr>
          <w:rStyle w:val="CommentReference"/>
        </w:rPr>
        <w:commentReference w:id="257"/>
      </w:r>
    </w:p>
    <w:commentRangeStart w:id="258"/>
    <w:p w14:paraId="14C0AE89"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fldChar w:fldCharType="begin"/>
      </w:r>
      <w:r w:rsidRPr="0093397C">
        <w:rPr>
          <w:rFonts w:ascii="Times New Roman" w:eastAsia="Times New Roman" w:hAnsi="Times New Roman" w:cs="Times New Roman"/>
          <w:sz w:val="24"/>
          <w:szCs w:val="24"/>
        </w:rPr>
        <w:instrText xml:space="preserve"> HYPERLINK "http://docs.ogc.org/DRAFTS/20-010.html" \l "iso19101" </w:instrText>
      </w:r>
      <w:r w:rsidRPr="0093397C">
        <w:rPr>
          <w:rFonts w:ascii="Times New Roman" w:eastAsia="Times New Roman" w:hAnsi="Times New Roman" w:cs="Times New Roman"/>
          <w:sz w:val="24"/>
          <w:szCs w:val="24"/>
        </w:rPr>
        <w:fldChar w:fldCharType="separate"/>
      </w:r>
      <w:r w:rsidRPr="0093397C">
        <w:rPr>
          <w:rFonts w:ascii="Times New Roman" w:eastAsia="Times New Roman" w:hAnsi="Times New Roman" w:cs="Times New Roman"/>
          <w:color w:val="0000FF"/>
          <w:sz w:val="24"/>
          <w:szCs w:val="24"/>
          <w:u w:val="single"/>
        </w:rPr>
        <w:t>ISO 19101</w:t>
      </w:r>
      <w:r w:rsidRPr="0093397C">
        <w:rPr>
          <w:rFonts w:ascii="Times New Roman" w:eastAsia="Times New Roman" w:hAnsi="Times New Roman" w:cs="Times New Roman"/>
          <w:sz w:val="24"/>
          <w:szCs w:val="24"/>
        </w:rPr>
        <w:fldChar w:fldCharType="end"/>
      </w:r>
      <w:r w:rsidRPr="0093397C">
        <w:rPr>
          <w:rFonts w:ascii="Times New Roman" w:eastAsia="Times New Roman" w:hAnsi="Times New Roman" w:cs="Times New Roman"/>
          <w:sz w:val="24"/>
          <w:szCs w:val="24"/>
        </w:rPr>
        <w:t xml:space="preserve"> defines universe of discourse t</w:t>
      </w:r>
      <w:commentRangeEnd w:id="258"/>
      <w:r w:rsidR="00FB1520">
        <w:rPr>
          <w:rStyle w:val="CommentReference"/>
        </w:rPr>
        <w:commentReference w:id="258"/>
      </w:r>
      <w:r w:rsidRPr="0093397C">
        <w:rPr>
          <w:rFonts w:ascii="Times New Roman" w:eastAsia="Times New Roman" w:hAnsi="Times New Roman" w:cs="Times New Roman"/>
          <w:sz w:val="24"/>
          <w:szCs w:val="24"/>
        </w:rPr>
        <w:t xml:space="preserve">o be a view of the real or hypothetical world that includes everything of interest. </w:t>
      </w:r>
      <w:del w:id="259" w:author="Carl Reed" w:date="2020-09-30T13:10:00Z">
        <w:r w:rsidRPr="0093397C" w:rsidDel="00FB1520">
          <w:rPr>
            <w:rFonts w:ascii="Times New Roman" w:eastAsia="Times New Roman" w:hAnsi="Times New Roman" w:cs="Times New Roman"/>
            <w:sz w:val="24"/>
            <w:szCs w:val="24"/>
          </w:rPr>
          <w:delText>That standard</w:delText>
        </w:r>
      </w:del>
      <w:ins w:id="260" w:author="Carl Reed" w:date="2020-09-30T13:10:00Z">
        <w:r w:rsidR="00FB1520">
          <w:rPr>
            <w:rFonts w:ascii="Times New Roman" w:eastAsia="Times New Roman" w:hAnsi="Times New Roman" w:cs="Times New Roman"/>
            <w:sz w:val="24"/>
            <w:szCs w:val="24"/>
          </w:rPr>
          <w:t>ISO 19101</w:t>
        </w:r>
      </w:ins>
      <w:r w:rsidRPr="0093397C">
        <w:rPr>
          <w:rFonts w:ascii="Times New Roman" w:eastAsia="Times New Roman" w:hAnsi="Times New Roman" w:cs="Times New Roman"/>
          <w:sz w:val="24"/>
          <w:szCs w:val="24"/>
        </w:rPr>
        <w:t xml:space="preserve"> then defines conceptual model to be a model that defines concepts of a universe of discourse.</w:t>
      </w:r>
    </w:p>
    <w:p w14:paraId="3EF488B3"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del w:id="261" w:author="Carl Reed" w:date="2020-09-30T13:12:00Z">
        <w:r w:rsidRPr="0093397C" w:rsidDel="00FB1520">
          <w:rPr>
            <w:rFonts w:ascii="Times New Roman" w:eastAsia="Times New Roman" w:hAnsi="Times New Roman" w:cs="Times New Roman"/>
            <w:sz w:val="24"/>
            <w:szCs w:val="24"/>
          </w:rPr>
          <w:delText>The scope of this</w:delText>
        </w:r>
      </w:del>
      <w:ins w:id="262" w:author="Carl Reed" w:date="2020-09-30T13:12:00Z">
        <w:r w:rsidR="00FB1520">
          <w:rPr>
            <w:rFonts w:ascii="Times New Roman" w:eastAsia="Times New Roman" w:hAnsi="Times New Roman" w:cs="Times New Roman"/>
            <w:sz w:val="24"/>
            <w:szCs w:val="24"/>
          </w:rPr>
          <w:t>The</w:t>
        </w:r>
      </w:ins>
      <w:r w:rsidRPr="0093397C">
        <w:rPr>
          <w:rFonts w:ascii="Times New Roman" w:eastAsia="Times New Roman" w:hAnsi="Times New Roman" w:cs="Times New Roman"/>
          <w:sz w:val="24"/>
          <w:szCs w:val="24"/>
        </w:rPr>
        <w:t xml:space="preserve"> CityGML Conceptual Model Standard establishes the limits of the universe of discourse </w:t>
      </w:r>
      <w:commentRangeStart w:id="263"/>
      <w:r w:rsidRPr="0093397C">
        <w:rPr>
          <w:rFonts w:ascii="Times New Roman" w:eastAsia="Times New Roman" w:hAnsi="Times New Roman" w:cs="Times New Roman"/>
          <w:sz w:val="24"/>
          <w:szCs w:val="24"/>
        </w:rPr>
        <w:t>for this Standard</w:t>
      </w:r>
      <w:commentRangeEnd w:id="263"/>
      <w:r w:rsidR="00FB1520">
        <w:rPr>
          <w:rStyle w:val="CommentReference"/>
        </w:rPr>
        <w:commentReference w:id="263"/>
      </w:r>
      <w:r w:rsidRPr="0093397C">
        <w:rPr>
          <w:rFonts w:ascii="Times New Roman" w:eastAsia="Times New Roman" w:hAnsi="Times New Roman" w:cs="Times New Roman"/>
          <w:sz w:val="24"/>
          <w:szCs w:val="24"/>
        </w:rPr>
        <w:t xml:space="preserve">. </w:t>
      </w:r>
      <w:commentRangeStart w:id="264"/>
      <w:r w:rsidRPr="0093397C">
        <w:rPr>
          <w:rFonts w:ascii="Times New Roman" w:eastAsia="Times New Roman" w:hAnsi="Times New Roman" w:cs="Times New Roman"/>
          <w:sz w:val="24"/>
          <w:szCs w:val="24"/>
        </w:rPr>
        <w:t>The next task is to discover and standardize the concepts within this scope.</w:t>
      </w:r>
      <w:commentRangeEnd w:id="264"/>
      <w:r w:rsidR="00FB1520">
        <w:rPr>
          <w:rStyle w:val="CommentReference"/>
        </w:rPr>
        <w:commentReference w:id="264"/>
      </w:r>
      <w:r w:rsidRPr="0093397C">
        <w:rPr>
          <w:rFonts w:ascii="Times New Roman" w:eastAsia="Times New Roman" w:hAnsi="Times New Roman" w:cs="Times New Roman"/>
          <w:sz w:val="24"/>
          <w:szCs w:val="24"/>
        </w:rPr>
        <w:t xml:space="preserve"> CityGML will potentially support numerous diverse application software packages covering multiple disciplines and facility life cycle phases. </w:t>
      </w:r>
      <w:commentRangeStart w:id="265"/>
      <w:r w:rsidRPr="0093397C">
        <w:rPr>
          <w:rFonts w:ascii="Times New Roman" w:eastAsia="Times New Roman" w:hAnsi="Times New Roman" w:cs="Times New Roman"/>
          <w:sz w:val="24"/>
          <w:szCs w:val="24"/>
        </w:rPr>
        <w:t xml:space="preserve">Each conceivably can have its own universe of discourse and </w:t>
      </w:r>
      <w:del w:id="266" w:author="Carl Reed" w:date="2020-09-30T13:11:00Z">
        <w:r w:rsidRPr="0093397C" w:rsidDel="00FB1520">
          <w:rPr>
            <w:rFonts w:ascii="Times New Roman" w:eastAsia="Times New Roman" w:hAnsi="Times New Roman" w:cs="Times New Roman"/>
            <w:sz w:val="24"/>
            <w:szCs w:val="24"/>
          </w:rPr>
          <w:delText xml:space="preserve">their own </w:delText>
        </w:r>
      </w:del>
      <w:r w:rsidRPr="0093397C">
        <w:rPr>
          <w:rFonts w:ascii="Times New Roman" w:eastAsia="Times New Roman" w:hAnsi="Times New Roman" w:cs="Times New Roman"/>
          <w:sz w:val="24"/>
          <w:szCs w:val="24"/>
        </w:rPr>
        <w:t>set of concepts.</w:t>
      </w:r>
      <w:commentRangeEnd w:id="265"/>
      <w:r w:rsidR="00FB1520">
        <w:rPr>
          <w:rStyle w:val="CommentReference"/>
        </w:rPr>
        <w:commentReference w:id="265"/>
      </w:r>
    </w:p>
    <w:p w14:paraId="462D1295"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lastRenderedPageBreak/>
        <w:t xml:space="preserve">The goal of </w:t>
      </w:r>
      <w:del w:id="267" w:author="Carl Reed" w:date="2020-09-30T13:15:00Z">
        <w:r w:rsidRPr="0093397C" w:rsidDel="00FB1520">
          <w:rPr>
            <w:rFonts w:ascii="Times New Roman" w:eastAsia="Times New Roman" w:hAnsi="Times New Roman" w:cs="Times New Roman"/>
            <w:sz w:val="24"/>
            <w:szCs w:val="24"/>
          </w:rPr>
          <w:delText xml:space="preserve">this </w:delText>
        </w:r>
      </w:del>
      <w:ins w:id="268" w:author="Carl Reed" w:date="2020-09-30T13:15:00Z">
        <w:r w:rsidR="00FB1520">
          <w:rPr>
            <w:rFonts w:ascii="Times New Roman" w:eastAsia="Times New Roman" w:hAnsi="Times New Roman" w:cs="Times New Roman"/>
            <w:sz w:val="24"/>
            <w:szCs w:val="24"/>
          </w:rPr>
          <w:t xml:space="preserve">the </w:t>
        </w:r>
      </w:ins>
      <w:r w:rsidRPr="0093397C">
        <w:rPr>
          <w:rFonts w:ascii="Times New Roman" w:eastAsia="Times New Roman" w:hAnsi="Times New Roman" w:cs="Times New Roman"/>
          <w:sz w:val="24"/>
          <w:szCs w:val="24"/>
        </w:rPr>
        <w:t xml:space="preserve">CityGML Conceptual Model </w:t>
      </w:r>
      <w:del w:id="269" w:author="Carl Reed" w:date="2020-09-30T13:15:00Z">
        <w:r w:rsidRPr="0093397C" w:rsidDel="00FB1520">
          <w:rPr>
            <w:rFonts w:ascii="Times New Roman" w:eastAsia="Times New Roman" w:hAnsi="Times New Roman" w:cs="Times New Roman"/>
            <w:sz w:val="24"/>
            <w:szCs w:val="24"/>
          </w:rPr>
          <w:delText xml:space="preserve">Standard </w:delText>
        </w:r>
      </w:del>
      <w:r w:rsidRPr="0093397C">
        <w:rPr>
          <w:rFonts w:ascii="Times New Roman" w:eastAsia="Times New Roman" w:hAnsi="Times New Roman" w:cs="Times New Roman"/>
          <w:sz w:val="24"/>
          <w:szCs w:val="24"/>
        </w:rPr>
        <w:t>is to establish and document a common set of concepts that spans the applications supported. This does not attempt to redefine application concepts, but merely present a common set of concepts from and to which their concepts can be understood and mapped.</w:t>
      </w:r>
    </w:p>
    <w:p w14:paraId="4A2EAE4D"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t>GML and JSON encodings are planned and other encodings are anticipated. Each encoding addresses a specific information community and set of application software packages. However, with the increasing desire to share information between communities and applications having a common conceptual model across all of these encodings is highly advantageous.</w:t>
      </w:r>
    </w:p>
    <w:p w14:paraId="7BE1A772"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commentRangeStart w:id="270"/>
      <w:r w:rsidRPr="0093397C">
        <w:rPr>
          <w:rFonts w:ascii="Times New Roman" w:eastAsia="Times New Roman" w:hAnsi="Times New Roman" w:cs="Times New Roman"/>
          <w:sz w:val="24"/>
          <w:szCs w:val="24"/>
        </w:rPr>
        <w:t>An added benefit of the development of a conceptual model results from the rigor involved in achieving consensus. After numerous iterations, the end result is consistent, cohesive, and complete. Updating a conceptual model is far easier than rewriting software code. Further, the iterations help to flesh out details as well as to unearth differences in individual conceptualizations.</w:t>
      </w:r>
    </w:p>
    <w:p w14:paraId="1AE1BAB3"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t>Perhaps the greatest benefit of the standards activity is the ability to communicate the resultant model. This is in part due to using a standardized conceptual modelling language like UML and the agreed OGC and ISO/TC211 conventions for using UML. The eventual outcome of being able to provide formal documentation for what is meant by each concept is invaluable in understanding the subsequent encodings and applications.</w:t>
      </w:r>
      <w:commentRangeEnd w:id="270"/>
      <w:r w:rsidR="00FB1520">
        <w:rPr>
          <w:rStyle w:val="CommentReference"/>
        </w:rPr>
        <w:commentReference w:id="270"/>
      </w:r>
    </w:p>
    <w:p w14:paraId="60C42949"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commentRangeStart w:id="271"/>
      <w:r w:rsidRPr="0093397C">
        <w:rPr>
          <w:rFonts w:ascii="Times New Roman" w:eastAsia="Times New Roman" w:hAnsi="Times New Roman" w:cs="Times New Roman"/>
          <w:sz w:val="24"/>
          <w:szCs w:val="24"/>
        </w:rPr>
        <w:t>This will be the first OGC conceptual model standard without accompanying encodings</w:t>
      </w:r>
      <w:commentRangeEnd w:id="271"/>
      <w:r w:rsidR="00FB1520">
        <w:rPr>
          <w:rStyle w:val="CommentReference"/>
        </w:rPr>
        <w:commentReference w:id="271"/>
      </w:r>
      <w:r w:rsidRPr="0093397C">
        <w:rPr>
          <w:rFonts w:ascii="Times New Roman" w:eastAsia="Times New Roman" w:hAnsi="Times New Roman" w:cs="Times New Roman"/>
          <w:sz w:val="24"/>
          <w:szCs w:val="24"/>
        </w:rPr>
        <w:t xml:space="preserve">. Yet the model is presented in a manner consistent with the formalisms adopted for writing OGC standards. </w:t>
      </w:r>
      <w:commentRangeStart w:id="272"/>
      <w:r w:rsidRPr="0093397C">
        <w:rPr>
          <w:rFonts w:ascii="Times New Roman" w:eastAsia="Times New Roman" w:hAnsi="Times New Roman" w:cs="Times New Roman"/>
          <w:sz w:val="24"/>
          <w:szCs w:val="24"/>
        </w:rPr>
        <w:t xml:space="preserve">This standard follows the </w:t>
      </w:r>
      <w:hyperlink r:id="rId17" w:anchor="ogc08-131" w:history="1">
        <w:r w:rsidRPr="0093397C">
          <w:rPr>
            <w:rFonts w:ascii="Times New Roman" w:eastAsia="Times New Roman" w:hAnsi="Times New Roman" w:cs="Times New Roman"/>
            <w:color w:val="0000FF"/>
            <w:sz w:val="24"/>
            <w:szCs w:val="24"/>
            <w:u w:val="single"/>
          </w:rPr>
          <w:t>OGC Specification Model standard for modular specifications</w:t>
        </w:r>
      </w:hyperlink>
      <w:r w:rsidRPr="0093397C">
        <w:rPr>
          <w:rFonts w:ascii="Times New Roman" w:eastAsia="Times New Roman" w:hAnsi="Times New Roman" w:cs="Times New Roman"/>
          <w:sz w:val="24"/>
          <w:szCs w:val="24"/>
        </w:rPr>
        <w:t xml:space="preserve"> and is consistent with the OGC Naming Authority conventions and recommendations. The target of this Standard are the encoding standards which will follow and not the application software that will implement these encodings. Requirements for the encodings are explicit and grouped into Requirements Classes. Accompanying Conformance Classes are included to determine if an encoding conforms to the conceptual model.</w:t>
      </w:r>
      <w:commentRangeEnd w:id="272"/>
      <w:r w:rsidR="00FB1520">
        <w:rPr>
          <w:rStyle w:val="CommentReference"/>
        </w:rPr>
        <w:commentReference w:id="272"/>
      </w:r>
    </w:p>
    <w:p w14:paraId="6070C191"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commentRangeStart w:id="273"/>
      <w:r w:rsidRPr="0093397C">
        <w:rPr>
          <w:rFonts w:ascii="Times New Roman" w:eastAsia="Times New Roman" w:hAnsi="Times New Roman" w:cs="Times New Roman"/>
          <w:sz w:val="24"/>
          <w:szCs w:val="24"/>
        </w:rPr>
        <w:t>UML has been used as the conceptual modelling language in this Standard. Class Diagrams have been created and inserted as Figures. The boxes in these diagrams (officially “Classifiers” in UML) typically represent classes, data types, enumerations, code lists, unions, etc. and this terminology is used throughout the Standard. However, since this is a Conceptual Model, these should all be interpreted to be “concepts”. For each Requirements Class, an introductory diagram is included which contains all of the concepts relevant to that Requirements Class.</w:t>
      </w:r>
    </w:p>
    <w:p w14:paraId="60BEAEAA" w14:textId="77777777" w:rsidR="0093397C" w:rsidRPr="0093397C" w:rsidRDefault="0093397C" w:rsidP="0093397C">
      <w:pPr>
        <w:spacing w:before="100" w:beforeAutospacing="1" w:after="100" w:afterAutospacing="1" w:line="240" w:lineRule="auto"/>
        <w:rPr>
          <w:rFonts w:ascii="Times New Roman" w:eastAsia="Times New Roman" w:hAnsi="Times New Roman" w:cs="Times New Roman"/>
          <w:sz w:val="24"/>
          <w:szCs w:val="24"/>
        </w:rPr>
      </w:pPr>
      <w:r w:rsidRPr="0093397C">
        <w:rPr>
          <w:rFonts w:ascii="Times New Roman" w:eastAsia="Times New Roman" w:hAnsi="Times New Roman" w:cs="Times New Roman"/>
          <w:sz w:val="24"/>
          <w:szCs w:val="24"/>
        </w:rPr>
        <w:t xml:space="preserve">Though redundant with the UML diagrams, all of the classes, class attributes, and associations are repeated in the Data Dictionary in </w:t>
      </w:r>
      <w:hyperlink r:id="rId18" w:anchor="data-dictionary-section" w:history="1">
        <w:r w:rsidRPr="0093397C">
          <w:rPr>
            <w:rFonts w:ascii="Times New Roman" w:eastAsia="Times New Roman" w:hAnsi="Times New Roman" w:cs="Times New Roman"/>
            <w:color w:val="0000FF"/>
            <w:sz w:val="24"/>
            <w:szCs w:val="24"/>
            <w:u w:val="single"/>
          </w:rPr>
          <w:t>Chapter 9</w:t>
        </w:r>
      </w:hyperlink>
      <w:r w:rsidRPr="0093397C">
        <w:rPr>
          <w:rFonts w:ascii="Times New Roman" w:eastAsia="Times New Roman" w:hAnsi="Times New Roman" w:cs="Times New Roman"/>
          <w:sz w:val="24"/>
          <w:szCs w:val="24"/>
        </w:rPr>
        <w:t>. If these differ, the UML takes precedence.</w:t>
      </w:r>
      <w:commentRangeEnd w:id="273"/>
      <w:r w:rsidR="00FB1520">
        <w:rPr>
          <w:rStyle w:val="CommentReference"/>
        </w:rPr>
        <w:commentReference w:id="273"/>
      </w:r>
    </w:p>
    <w:p w14:paraId="0E3FAB8B" w14:textId="77777777" w:rsidR="00213CCC" w:rsidRPr="00213CCC" w:rsidRDefault="00213CCC" w:rsidP="00213CCC">
      <w:pPr>
        <w:spacing w:before="100" w:beforeAutospacing="1" w:after="100" w:afterAutospacing="1" w:line="240" w:lineRule="auto"/>
        <w:outlineLvl w:val="1"/>
        <w:rPr>
          <w:rFonts w:ascii="Times New Roman" w:eastAsia="Times New Roman" w:hAnsi="Times New Roman" w:cs="Times New Roman"/>
          <w:b/>
          <w:bCs/>
          <w:sz w:val="36"/>
          <w:szCs w:val="36"/>
        </w:rPr>
      </w:pPr>
      <w:r w:rsidRPr="00213CCC">
        <w:rPr>
          <w:rFonts w:ascii="Times New Roman" w:eastAsia="Times New Roman" w:hAnsi="Times New Roman" w:cs="Times New Roman"/>
          <w:b/>
          <w:bCs/>
          <w:sz w:val="36"/>
          <w:szCs w:val="36"/>
        </w:rPr>
        <w:t xml:space="preserve">7. </w:t>
      </w:r>
      <w:commentRangeStart w:id="274"/>
      <w:r w:rsidRPr="00213CCC">
        <w:rPr>
          <w:rFonts w:ascii="Times New Roman" w:eastAsia="Times New Roman" w:hAnsi="Times New Roman" w:cs="Times New Roman"/>
          <w:b/>
          <w:bCs/>
          <w:sz w:val="36"/>
          <w:szCs w:val="36"/>
        </w:rPr>
        <w:t>Overview of CityGML</w:t>
      </w:r>
      <w:commentRangeEnd w:id="274"/>
      <w:r>
        <w:rPr>
          <w:rStyle w:val="CommentReference"/>
        </w:rPr>
        <w:commentReference w:id="274"/>
      </w:r>
    </w:p>
    <w:p w14:paraId="3BA4A9AB" w14:textId="77777777" w:rsidR="00213CCC" w:rsidRPr="00213CCC" w:rsidRDefault="00797AA5" w:rsidP="00213CCC">
      <w:pPr>
        <w:spacing w:before="100" w:beforeAutospacing="1" w:after="100" w:afterAutospacing="1" w:line="240" w:lineRule="auto"/>
        <w:rPr>
          <w:rFonts w:ascii="Times New Roman" w:eastAsia="Times New Roman" w:hAnsi="Times New Roman" w:cs="Times New Roman"/>
          <w:sz w:val="24"/>
          <w:szCs w:val="24"/>
        </w:rPr>
      </w:pPr>
      <w:ins w:id="275" w:author="Carl Reed" w:date="2020-09-30T13:24:00Z">
        <w:r>
          <w:rPr>
            <w:rFonts w:ascii="Times New Roman" w:eastAsia="Times New Roman" w:hAnsi="Times New Roman" w:cs="Times New Roman"/>
            <w:sz w:val="24"/>
            <w:szCs w:val="24"/>
          </w:rPr>
          <w:t xml:space="preserve">This standard defines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open </w:t>
        </w:r>
      </w:ins>
      <w:proofErr w:type="spellStart"/>
      <w:r w:rsidR="00213CCC" w:rsidRPr="00213CCC">
        <w:rPr>
          <w:rFonts w:ascii="Times New Roman" w:eastAsia="Times New Roman" w:hAnsi="Times New Roman" w:cs="Times New Roman"/>
          <w:sz w:val="24"/>
          <w:szCs w:val="24"/>
        </w:rPr>
        <w:t>CityGML</w:t>
      </w:r>
      <w:proofErr w:type="spellEnd"/>
      <w:r w:rsidR="00213CCC" w:rsidRPr="00213CCC">
        <w:rPr>
          <w:rFonts w:ascii="Times New Roman" w:eastAsia="Times New Roman" w:hAnsi="Times New Roman" w:cs="Times New Roman"/>
          <w:sz w:val="24"/>
          <w:szCs w:val="24"/>
        </w:rPr>
        <w:t xml:space="preserve"> </w:t>
      </w:r>
      <w:del w:id="276" w:author="Carl Reed" w:date="2020-09-30T13:24:00Z">
        <w:r w:rsidR="00213CCC" w:rsidRPr="00213CCC" w:rsidDel="00797AA5">
          <w:rPr>
            <w:rFonts w:ascii="Times New Roman" w:eastAsia="Times New Roman" w:hAnsi="Times New Roman" w:cs="Times New Roman"/>
            <w:sz w:val="24"/>
            <w:szCs w:val="24"/>
          </w:rPr>
          <w:delText xml:space="preserve">is an open </w:delText>
        </w:r>
      </w:del>
      <w:r w:rsidR="00213CCC" w:rsidRPr="00213CCC">
        <w:rPr>
          <w:rFonts w:ascii="Times New Roman" w:eastAsia="Times New Roman" w:hAnsi="Times New Roman" w:cs="Times New Roman"/>
          <w:sz w:val="24"/>
          <w:szCs w:val="24"/>
        </w:rPr>
        <w:t xml:space="preserve">conceptual model for the storage and exchange of virtual 3D city and landscape models. </w:t>
      </w:r>
      <w:commentRangeStart w:id="277"/>
      <w:commentRangeStart w:id="278"/>
      <w:r w:rsidR="00213CCC" w:rsidRPr="00213CCC">
        <w:rPr>
          <w:rFonts w:ascii="Times New Roman" w:eastAsia="Times New Roman" w:hAnsi="Times New Roman" w:cs="Times New Roman"/>
          <w:sz w:val="24"/>
          <w:szCs w:val="24"/>
        </w:rPr>
        <w:t xml:space="preserve">This document defines the conceptual schema for the most relevant entities of the urban space like buildings, roads, railways, tunnels, bridges, </w:t>
      </w:r>
      <w:commentRangeEnd w:id="277"/>
      <w:r>
        <w:rPr>
          <w:rStyle w:val="CommentReference"/>
        </w:rPr>
        <w:lastRenderedPageBreak/>
        <w:commentReference w:id="277"/>
      </w:r>
      <w:commentRangeEnd w:id="278"/>
      <w:r w:rsidR="00330CFC">
        <w:rPr>
          <w:rStyle w:val="CommentReference"/>
        </w:rPr>
        <w:commentReference w:id="278"/>
      </w:r>
      <w:r w:rsidR="00213CCC" w:rsidRPr="00213CCC">
        <w:rPr>
          <w:rFonts w:ascii="Times New Roman" w:eastAsia="Times New Roman" w:hAnsi="Times New Roman" w:cs="Times New Roman"/>
          <w:sz w:val="24"/>
          <w:szCs w:val="24"/>
        </w:rPr>
        <w:t>city furniture, water bodies, vegetation, and the terrain. The conceptual schema specifies how and into which parts and pieces physical objects of the real world should be decomposed and classified. All objects can be represented with respect to their semantics, 3D geometry, 3D topology, appearances, and their changes over time. Different spatial representations can be provided for each object (outdoor and indoor) in four predefined Levels of Detail (LOD 0-3). The CityGML 3.0 Conceptual Model</w:t>
      </w:r>
      <w:ins w:id="279" w:author="Carl Reed" w:date="2020-09-30T13:25:00Z">
        <w:r>
          <w:rPr>
            <w:rFonts w:ascii="Times New Roman" w:eastAsia="Times New Roman" w:hAnsi="Times New Roman" w:cs="Times New Roman"/>
            <w:sz w:val="24"/>
            <w:szCs w:val="24"/>
          </w:rPr>
          <w:t xml:space="preserve"> (CM)</w:t>
        </w:r>
      </w:ins>
      <w:r w:rsidR="00213CCC" w:rsidRPr="00213CCC">
        <w:rPr>
          <w:rFonts w:ascii="Times New Roman" w:eastAsia="Times New Roman" w:hAnsi="Times New Roman" w:cs="Times New Roman"/>
          <w:sz w:val="24"/>
          <w:szCs w:val="24"/>
        </w:rPr>
        <w:t xml:space="preserve"> (</w:t>
      </w:r>
      <w:hyperlink r:id="rId19" w:anchor="conceptual-model-section" w:history="1">
        <w:r w:rsidR="00213CCC" w:rsidRPr="00213CCC">
          <w:rPr>
            <w:rFonts w:ascii="Times New Roman" w:eastAsia="Times New Roman" w:hAnsi="Times New Roman" w:cs="Times New Roman"/>
            <w:color w:val="0000FF"/>
            <w:sz w:val="24"/>
            <w:szCs w:val="24"/>
            <w:u w:val="single"/>
          </w:rPr>
          <w:t>Chapter 8</w:t>
        </w:r>
      </w:hyperlink>
      <w:r w:rsidR="00213CCC" w:rsidRPr="00213CCC">
        <w:rPr>
          <w:rFonts w:ascii="Times New Roman" w:eastAsia="Times New Roman" w:hAnsi="Times New Roman" w:cs="Times New Roman"/>
          <w:sz w:val="24"/>
          <w:szCs w:val="24"/>
        </w:rPr>
        <w:t>) is formally specified using UML class diagrams, complemented by a data dictionary (</w:t>
      </w:r>
      <w:hyperlink r:id="rId20" w:anchor="data-dictionary-section" w:history="1">
        <w:r w:rsidR="00213CCC" w:rsidRPr="00213CCC">
          <w:rPr>
            <w:rFonts w:ascii="Times New Roman" w:eastAsia="Times New Roman" w:hAnsi="Times New Roman" w:cs="Times New Roman"/>
            <w:color w:val="0000FF"/>
            <w:sz w:val="24"/>
            <w:szCs w:val="24"/>
            <w:u w:val="single"/>
          </w:rPr>
          <w:t>Chapter 9</w:t>
        </w:r>
      </w:hyperlink>
      <w:r w:rsidR="00213CCC" w:rsidRPr="00213CCC">
        <w:rPr>
          <w:rFonts w:ascii="Times New Roman" w:eastAsia="Times New Roman" w:hAnsi="Times New Roman" w:cs="Times New Roman"/>
          <w:sz w:val="24"/>
          <w:szCs w:val="24"/>
        </w:rPr>
        <w:t xml:space="preserve">) providing the definitions and explanations of the object classes and attributes. </w:t>
      </w:r>
      <w:ins w:id="280" w:author="Carl Reed" w:date="2020-09-30T13:24:00Z">
        <w:r>
          <w:rPr>
            <w:rFonts w:ascii="Times New Roman" w:eastAsia="Times New Roman" w:hAnsi="Times New Roman" w:cs="Times New Roman"/>
            <w:sz w:val="24"/>
            <w:szCs w:val="24"/>
          </w:rPr>
          <w:t>This CM</w:t>
        </w:r>
      </w:ins>
      <w:del w:id="281" w:author="Carl Reed" w:date="2020-09-30T13:24:00Z">
        <w:r w:rsidR="00213CCC" w:rsidRPr="00213CCC" w:rsidDel="00797AA5">
          <w:rPr>
            <w:rFonts w:ascii="Times New Roman" w:eastAsia="Times New Roman" w:hAnsi="Times New Roman" w:cs="Times New Roman"/>
            <w:sz w:val="24"/>
            <w:szCs w:val="24"/>
          </w:rPr>
          <w:delText>It</w:delText>
        </w:r>
      </w:del>
      <w:r w:rsidR="00213CCC" w:rsidRPr="00213CCC">
        <w:rPr>
          <w:rFonts w:ascii="Times New Roman" w:eastAsia="Times New Roman" w:hAnsi="Times New Roman" w:cs="Times New Roman"/>
          <w:sz w:val="24"/>
          <w:szCs w:val="24"/>
        </w:rPr>
        <w:t xml:space="preserve"> is the basis for multiple encoding standards, which map the concepts (or subsets thereof) onto exchange formats or database structures for data exchange and storage.</w:t>
      </w:r>
    </w:p>
    <w:p w14:paraId="370DEB79"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While </w:t>
      </w:r>
      <w:ins w:id="282" w:author="Carl Reed" w:date="2020-09-30T13:26:00Z">
        <w:r w:rsidR="00797AA5">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w:t>
      </w:r>
      <w:ins w:id="283" w:author="Carl Reed" w:date="2020-09-30T13:26:00Z">
        <w:r w:rsidR="00797AA5">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can be used for 3D visualization purposes, its special merits lie in applications that go beyond visualization </w:t>
      </w:r>
      <w:del w:id="284" w:author="Carl Reed" w:date="2020-09-30T13:26:00Z">
        <w:r w:rsidRPr="00213CCC" w:rsidDel="00797AA5">
          <w:rPr>
            <w:rFonts w:ascii="Times New Roman" w:eastAsia="Times New Roman" w:hAnsi="Times New Roman" w:cs="Times New Roman"/>
            <w:sz w:val="24"/>
            <w:szCs w:val="24"/>
          </w:rPr>
          <w:delText xml:space="preserve">like </w:delText>
        </w:r>
      </w:del>
      <w:ins w:id="285" w:author="Carl Reed" w:date="2020-09-30T13:26:00Z">
        <w:r w:rsidR="00797AA5">
          <w:rPr>
            <w:rFonts w:ascii="Times New Roman" w:eastAsia="Times New Roman" w:hAnsi="Times New Roman" w:cs="Times New Roman"/>
            <w:sz w:val="24"/>
            <w:szCs w:val="24"/>
          </w:rPr>
          <w:t>such as</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decision support, urban and landscape planning, urban facility management, Smart Cities, navigation (both indoor and outdoor), Building Information Modelling (especially for as-built documentation), integration of city and BIM models, assisted and autonomous driving, and simulations in general (cf. </w:t>
      </w:r>
      <w:hyperlink r:id="rId21" w:anchor="Kolbe2009" w:history="1">
        <w:r w:rsidRPr="00213CCC">
          <w:rPr>
            <w:rFonts w:ascii="Times New Roman" w:eastAsia="Times New Roman" w:hAnsi="Times New Roman" w:cs="Times New Roman"/>
            <w:color w:val="0000FF"/>
            <w:sz w:val="24"/>
            <w:szCs w:val="24"/>
            <w:u w:val="single"/>
          </w:rPr>
          <w:t>Kolbe 2009</w:t>
        </w:r>
      </w:hyperlink>
      <w:r w:rsidRPr="00213CCC">
        <w:rPr>
          <w:rFonts w:ascii="Times New Roman" w:eastAsia="Times New Roman" w:hAnsi="Times New Roman" w:cs="Times New Roman"/>
          <w:sz w:val="24"/>
          <w:szCs w:val="24"/>
        </w:rPr>
        <w:t>). A comprehensive overview on the many different applications of virtual 3D city models is given in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"Biljecki2015"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Biljecki</w:t>
      </w:r>
      <w:proofErr w:type="spellEnd"/>
      <w:r w:rsidRPr="00213CCC">
        <w:rPr>
          <w:rFonts w:ascii="Times New Roman" w:eastAsia="Times New Roman" w:hAnsi="Times New Roman" w:cs="Times New Roman"/>
          <w:color w:val="0000FF"/>
          <w:sz w:val="24"/>
          <w:szCs w:val="24"/>
          <w:u w:val="single"/>
        </w:rPr>
        <w:t xml:space="preserve"> et al. 2015</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 Many of the applications already use and some even require using CityGML.</w:t>
      </w:r>
    </w:p>
    <w:p w14:paraId="2C0F5F71"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w:t>
      </w:r>
      <w:ins w:id="286" w:author="Carl Reed" w:date="2020-09-30T13:27:00Z">
        <w:r w:rsidR="00797AA5">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w:t>
      </w:r>
      <w:ins w:id="287" w:author="Carl Reed" w:date="2020-09-30T13:27:00Z">
        <w:r w:rsidR="00797AA5">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all 3D city objects can easily be enriched with thematic data. For example, street objects can be enriched with information about traffic density, speed limit, number of lanes etc., or buildings can be enriched by information on the heating and electrical energy demand, numbers of households and inhabitants, the appraised building value etc. Even building parts </w:t>
      </w:r>
      <w:del w:id="288" w:author="Carl Reed" w:date="2020-09-30T13:27:00Z">
        <w:r w:rsidRPr="00213CCC" w:rsidDel="00797AA5">
          <w:rPr>
            <w:rFonts w:ascii="Times New Roman" w:eastAsia="Times New Roman" w:hAnsi="Times New Roman" w:cs="Times New Roman"/>
            <w:sz w:val="24"/>
            <w:szCs w:val="24"/>
          </w:rPr>
          <w:delText xml:space="preserve">like </w:delText>
        </w:r>
      </w:del>
      <w:ins w:id="289" w:author="Carl Reed" w:date="2020-09-30T13:27:00Z">
        <w:r w:rsidR="00797AA5">
          <w:rPr>
            <w:rFonts w:ascii="Times New Roman" w:eastAsia="Times New Roman" w:hAnsi="Times New Roman" w:cs="Times New Roman"/>
            <w:sz w:val="24"/>
            <w:szCs w:val="24"/>
          </w:rPr>
          <w:t>such as</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individual roof or wall surfaces can be enriched with information e.g. about solar irradiation and thermal insulation parameters. For many application domains specific extensions of the CityGML </w:t>
      </w:r>
      <w:del w:id="290" w:author="Carl Reed" w:date="2020-09-30T13:27:00Z">
        <w:r w:rsidRPr="00213CCC" w:rsidDel="00797AA5">
          <w:rPr>
            <w:rFonts w:ascii="Times New Roman" w:eastAsia="Times New Roman" w:hAnsi="Times New Roman" w:cs="Times New Roman"/>
            <w:sz w:val="24"/>
            <w:szCs w:val="24"/>
          </w:rPr>
          <w:delText>conceptual model</w:delText>
        </w:r>
      </w:del>
      <w:ins w:id="291" w:author="Carl Reed" w:date="2020-09-30T13:27: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have already been created (cf. </w:t>
      </w:r>
      <w:hyperlink r:id="rId22" w:anchor="Biljecki2018" w:history="1">
        <w:proofErr w:type="spellStart"/>
        <w:r w:rsidRPr="00213CCC">
          <w:rPr>
            <w:rFonts w:ascii="Times New Roman" w:eastAsia="Times New Roman" w:hAnsi="Times New Roman" w:cs="Times New Roman"/>
            <w:color w:val="0000FF"/>
            <w:sz w:val="24"/>
            <w:szCs w:val="24"/>
            <w:u w:val="single"/>
          </w:rPr>
          <w:t>Biljecki</w:t>
        </w:r>
        <w:proofErr w:type="spellEnd"/>
        <w:r w:rsidRPr="00213CCC">
          <w:rPr>
            <w:rFonts w:ascii="Times New Roman" w:eastAsia="Times New Roman" w:hAnsi="Times New Roman" w:cs="Times New Roman"/>
            <w:color w:val="0000FF"/>
            <w:sz w:val="24"/>
            <w:szCs w:val="24"/>
            <w:u w:val="single"/>
          </w:rPr>
          <w:t xml:space="preserve"> et al. 2018</w:t>
        </w:r>
      </w:hyperlink>
      <w:r w:rsidRPr="00213CCC">
        <w:rPr>
          <w:rFonts w:ascii="Times New Roman" w:eastAsia="Times New Roman" w:hAnsi="Times New Roman" w:cs="Times New Roman"/>
          <w:sz w:val="24"/>
          <w:szCs w:val="24"/>
        </w:rPr>
        <w:t>).</w:t>
      </w:r>
    </w:p>
    <w:p w14:paraId="64CD4DC3"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 xml:space="preserve">7.1. </w:t>
      </w:r>
      <w:proofErr w:type="spellStart"/>
      <w:r w:rsidRPr="00213CCC">
        <w:rPr>
          <w:rFonts w:ascii="Times New Roman" w:eastAsia="Times New Roman" w:hAnsi="Times New Roman" w:cs="Times New Roman"/>
          <w:b/>
          <w:bCs/>
          <w:sz w:val="27"/>
          <w:szCs w:val="27"/>
        </w:rPr>
        <w:t>Modularisation</w:t>
      </w:r>
      <w:proofErr w:type="spellEnd"/>
    </w:p>
    <w:p w14:paraId="332D1845"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CityGML </w:t>
      </w:r>
      <w:del w:id="292" w:author="Carl Reed" w:date="2020-09-30T13:27:00Z">
        <w:r w:rsidRPr="00213CCC" w:rsidDel="00797AA5">
          <w:rPr>
            <w:rFonts w:ascii="Times New Roman" w:eastAsia="Times New Roman" w:hAnsi="Times New Roman" w:cs="Times New Roman"/>
            <w:sz w:val="24"/>
            <w:szCs w:val="24"/>
          </w:rPr>
          <w:delText>conceptual model</w:delText>
        </w:r>
      </w:del>
      <w:ins w:id="293" w:author="Carl Reed" w:date="2020-09-30T13:27: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provides models for the most important types of objects within virtual 3D city and landscape models. These feature types have been identified to be either required or important in many different application areas. However, implementations are not required to support the </w:t>
      </w:r>
      <w:del w:id="294" w:author="Carl Reed" w:date="2020-09-30T13:28:00Z">
        <w:r w:rsidRPr="00213CCC" w:rsidDel="00797AA5">
          <w:rPr>
            <w:rFonts w:ascii="Times New Roman" w:eastAsia="Times New Roman" w:hAnsi="Times New Roman" w:cs="Times New Roman"/>
            <w:sz w:val="24"/>
            <w:szCs w:val="24"/>
          </w:rPr>
          <w:delText xml:space="preserve">overall </w:delText>
        </w:r>
      </w:del>
      <w:ins w:id="295" w:author="Carl Reed" w:date="2020-09-30T13:28:00Z">
        <w:r w:rsidR="00797AA5">
          <w:rPr>
            <w:rFonts w:ascii="Times New Roman" w:eastAsia="Times New Roman" w:hAnsi="Times New Roman" w:cs="Times New Roman"/>
            <w:sz w:val="24"/>
            <w:szCs w:val="24"/>
          </w:rPr>
          <w:t>complete</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CityGML </w:t>
      </w:r>
      <w:del w:id="296" w:author="Carl Reed" w:date="2020-09-30T13:28:00Z">
        <w:r w:rsidRPr="00213CCC" w:rsidDel="00797AA5">
          <w:rPr>
            <w:rFonts w:ascii="Times New Roman" w:eastAsia="Times New Roman" w:hAnsi="Times New Roman" w:cs="Times New Roman"/>
            <w:sz w:val="24"/>
            <w:szCs w:val="24"/>
          </w:rPr>
          <w:delText xml:space="preserve">conceptual </w:delText>
        </w:r>
      </w:del>
      <w:ins w:id="297" w:author="Carl Reed" w:date="2020-09-30T13:28:00Z">
        <w:r w:rsidR="00797AA5">
          <w:rPr>
            <w:rFonts w:ascii="Times New Roman" w:eastAsia="Times New Roman" w:hAnsi="Times New Roman" w:cs="Times New Roman"/>
            <w:sz w:val="24"/>
            <w:szCs w:val="24"/>
          </w:rPr>
          <w:t>CM</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model in order to be conformant to the standard</w:t>
      </w:r>
      <w:ins w:id="298" w:author="Carl Reed" w:date="2020-09-30T13:28:00Z">
        <w:r w:rsidR="00797AA5">
          <w:rPr>
            <w:rFonts w:ascii="Times New Roman" w:eastAsia="Times New Roman" w:hAnsi="Times New Roman" w:cs="Times New Roman"/>
            <w:sz w:val="24"/>
            <w:szCs w:val="24"/>
          </w:rPr>
          <w:t>.</w:t>
        </w:r>
      </w:ins>
      <w:del w:id="299" w:author="Carl Reed" w:date="2020-09-30T13:28:00Z">
        <w:r w:rsidRPr="00213CCC" w:rsidDel="00797AA5">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300" w:author="Carl Reed" w:date="2020-09-30T13:28:00Z">
        <w:r w:rsidRPr="00213CCC" w:rsidDel="00797AA5">
          <w:rPr>
            <w:rFonts w:ascii="Times New Roman" w:eastAsia="Times New Roman" w:hAnsi="Times New Roman" w:cs="Times New Roman"/>
            <w:sz w:val="24"/>
            <w:szCs w:val="24"/>
          </w:rPr>
          <w:delText xml:space="preserve">but </w:delText>
        </w:r>
      </w:del>
      <w:ins w:id="301" w:author="Carl Reed" w:date="2020-09-30T13:28:00Z">
        <w:r w:rsidR="00797AA5">
          <w:rPr>
            <w:rFonts w:ascii="Times New Roman" w:eastAsia="Times New Roman" w:hAnsi="Times New Roman" w:cs="Times New Roman"/>
            <w:sz w:val="24"/>
            <w:szCs w:val="24"/>
          </w:rPr>
          <w:t>Implementations</w:t>
        </w:r>
        <w:r w:rsidR="00797AA5"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may employ a subset of constructs according to their specific information needs. For this purpose, modulari</w:t>
      </w:r>
      <w:ins w:id="302" w:author="Carl Reed" w:date="2020-09-30T13:28:00Z">
        <w:r w:rsidR="00797AA5">
          <w:rPr>
            <w:rFonts w:ascii="Times New Roman" w:eastAsia="Times New Roman" w:hAnsi="Times New Roman" w:cs="Times New Roman"/>
            <w:sz w:val="24"/>
            <w:szCs w:val="24"/>
          </w:rPr>
          <w:t>z</w:t>
        </w:r>
      </w:ins>
      <w:del w:id="303" w:author="Carl Reed" w:date="2020-09-30T13:28:00Z">
        <w:r w:rsidRPr="00213CCC" w:rsidDel="00797AA5">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ation is applied to the CityGML </w:t>
      </w:r>
      <w:del w:id="304" w:author="Carl Reed" w:date="2020-09-30T13:28:00Z">
        <w:r w:rsidRPr="00213CCC" w:rsidDel="00797AA5">
          <w:rPr>
            <w:rFonts w:ascii="Times New Roman" w:eastAsia="Times New Roman" w:hAnsi="Times New Roman" w:cs="Times New Roman"/>
            <w:sz w:val="24"/>
            <w:szCs w:val="24"/>
          </w:rPr>
          <w:delText>conceptual model</w:delText>
        </w:r>
      </w:del>
      <w:ins w:id="305" w:author="Carl Reed" w:date="2020-09-30T13:28: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w:t>
      </w:r>
    </w:p>
    <w:p w14:paraId="6408CE27"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40D9AC1F"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Figure 3. CityGML 3.0 module overview. The vertical boxes show the different thematic modules. Horizontal modules specify concepts that are applicable to all thematic modules.</w:t>
      </w:r>
    </w:p>
    <w:p w14:paraId="79AD080F" w14:textId="77777777" w:rsidR="00797AA5" w:rsidRDefault="00213CCC" w:rsidP="00213CCC">
      <w:pPr>
        <w:spacing w:before="100" w:beforeAutospacing="1" w:after="100" w:afterAutospacing="1" w:line="240" w:lineRule="auto"/>
        <w:rPr>
          <w:ins w:id="306" w:author="Carl Reed" w:date="2020-09-30T13:29:00Z"/>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CityGML </w:t>
      </w:r>
      <w:del w:id="307" w:author="Carl Reed" w:date="2020-09-30T13:28:00Z">
        <w:r w:rsidRPr="00213CCC" w:rsidDel="00797AA5">
          <w:rPr>
            <w:rFonts w:ascii="Times New Roman" w:eastAsia="Times New Roman" w:hAnsi="Times New Roman" w:cs="Times New Roman"/>
            <w:sz w:val="24"/>
            <w:szCs w:val="24"/>
          </w:rPr>
          <w:delText>conceptual model</w:delText>
        </w:r>
      </w:del>
      <w:ins w:id="308" w:author="Carl Reed" w:date="2020-09-30T13:28: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is thematically decomposed into a </w:t>
      </w:r>
      <w:r w:rsidRPr="00213CCC">
        <w:rPr>
          <w:rFonts w:ascii="Times New Roman" w:eastAsia="Times New Roman" w:hAnsi="Times New Roman" w:cs="Times New Roman"/>
          <w:i/>
          <w:iCs/>
          <w:sz w:val="24"/>
          <w:szCs w:val="24"/>
        </w:rPr>
        <w:t>Core module</w:t>
      </w:r>
      <w:r w:rsidRPr="00213CCC">
        <w:rPr>
          <w:rFonts w:ascii="Times New Roman" w:eastAsia="Times New Roman" w:hAnsi="Times New Roman" w:cs="Times New Roman"/>
          <w:sz w:val="24"/>
          <w:szCs w:val="24"/>
        </w:rPr>
        <w:t xml:space="preserve"> and different kinds of </w:t>
      </w:r>
      <w:r w:rsidRPr="00213CCC">
        <w:rPr>
          <w:rFonts w:ascii="Times New Roman" w:eastAsia="Times New Roman" w:hAnsi="Times New Roman" w:cs="Times New Roman"/>
          <w:i/>
          <w:iCs/>
          <w:sz w:val="24"/>
          <w:szCs w:val="24"/>
        </w:rPr>
        <w:t>extension modules</w:t>
      </w:r>
      <w:r w:rsidRPr="00213CCC">
        <w:rPr>
          <w:rFonts w:ascii="Times New Roman" w:eastAsia="Times New Roman" w:hAnsi="Times New Roman" w:cs="Times New Roman"/>
          <w:sz w:val="24"/>
          <w:szCs w:val="24"/>
        </w:rPr>
        <w:t xml:space="preserve"> as shown in </w:t>
      </w:r>
      <w:hyperlink r:id="rId23" w:anchor="figure-moduleoverview" w:history="1">
        <w:r w:rsidRPr="00213CCC">
          <w:rPr>
            <w:rFonts w:ascii="Times New Roman" w:eastAsia="Times New Roman" w:hAnsi="Times New Roman" w:cs="Times New Roman"/>
            <w:color w:val="0000FF"/>
            <w:sz w:val="24"/>
            <w:szCs w:val="24"/>
            <w:u w:val="single"/>
          </w:rPr>
          <w:t>Figure 3</w:t>
        </w:r>
      </w:hyperlink>
      <w:r w:rsidRPr="00213CCC">
        <w:rPr>
          <w:rFonts w:ascii="Times New Roman" w:eastAsia="Times New Roman" w:hAnsi="Times New Roman" w:cs="Times New Roman"/>
          <w:sz w:val="24"/>
          <w:szCs w:val="24"/>
        </w:rPr>
        <w:t xml:space="preserve">. The Core module (shown in green) comprises the basic concepts and components of the CityGML </w:t>
      </w:r>
      <w:del w:id="309" w:author="Carl Reed" w:date="2020-09-30T13:29:00Z">
        <w:r w:rsidRPr="00213CCC" w:rsidDel="00797AA5">
          <w:rPr>
            <w:rFonts w:ascii="Times New Roman" w:eastAsia="Times New Roman" w:hAnsi="Times New Roman" w:cs="Times New Roman"/>
            <w:sz w:val="24"/>
            <w:szCs w:val="24"/>
          </w:rPr>
          <w:delText>conceptual model</w:delText>
        </w:r>
      </w:del>
      <w:ins w:id="310" w:author="Carl Reed" w:date="2020-09-30T13:29:00Z">
        <w:r w:rsidR="00797AA5">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and, thus, </w:t>
      </w:r>
      <w:r w:rsidRPr="00213CCC">
        <w:rPr>
          <w:rFonts w:ascii="Times New Roman" w:eastAsia="Times New Roman" w:hAnsi="Times New Roman" w:cs="Times New Roman"/>
          <w:sz w:val="24"/>
          <w:szCs w:val="24"/>
        </w:rPr>
        <w:lastRenderedPageBreak/>
        <w:t>must be implemented by any conformant system. Each red colo</w:t>
      </w:r>
      <w:del w:id="311" w:author="Carl Reed" w:date="2020-09-30T13:29:00Z">
        <w:r w:rsidRPr="00213CCC" w:rsidDel="00797AA5">
          <w:rPr>
            <w:rFonts w:ascii="Times New Roman" w:eastAsia="Times New Roman" w:hAnsi="Times New Roman" w:cs="Times New Roman"/>
            <w:sz w:val="24"/>
            <w:szCs w:val="24"/>
          </w:rPr>
          <w:delText>u</w:delText>
        </w:r>
      </w:del>
      <w:r w:rsidRPr="00213CCC">
        <w:rPr>
          <w:rFonts w:ascii="Times New Roman" w:eastAsia="Times New Roman" w:hAnsi="Times New Roman" w:cs="Times New Roman"/>
          <w:sz w:val="24"/>
          <w:szCs w:val="24"/>
        </w:rPr>
        <w:t xml:space="preserve">red module covers a specific thematic field of virtual 3D city models. </w:t>
      </w:r>
    </w:p>
    <w:p w14:paraId="7E1B2FBE" w14:textId="77777777" w:rsidR="00117472" w:rsidRDefault="00797AA5" w:rsidP="00213CCC">
      <w:pPr>
        <w:spacing w:before="100" w:beforeAutospacing="1" w:after="100" w:afterAutospacing="1" w:line="240" w:lineRule="auto"/>
        <w:rPr>
          <w:ins w:id="312" w:author="Carl Reed" w:date="2020-09-30T13:44:00Z"/>
          <w:rFonts w:ascii="Times New Roman" w:eastAsia="Times New Roman" w:hAnsi="Times New Roman" w:cs="Times New Roman"/>
          <w:sz w:val="24"/>
          <w:szCs w:val="24"/>
        </w:rPr>
      </w:pPr>
      <w:ins w:id="313" w:author="Carl Reed" w:date="2020-09-30T13:29:00Z">
        <w:r>
          <w:rPr>
            <w:rFonts w:ascii="Times New Roman" w:eastAsia="Times New Roman" w:hAnsi="Times New Roman" w:cs="Times New Roman"/>
            <w:sz w:val="24"/>
            <w:szCs w:val="24"/>
          </w:rPr>
          <w:t xml:space="preserve">The </w:t>
        </w:r>
      </w:ins>
      <w:r w:rsidR="00213CCC" w:rsidRPr="00213CCC">
        <w:rPr>
          <w:rFonts w:ascii="Times New Roman" w:eastAsia="Times New Roman" w:hAnsi="Times New Roman" w:cs="Times New Roman"/>
          <w:sz w:val="24"/>
          <w:szCs w:val="24"/>
        </w:rPr>
        <w:t xml:space="preserve">CityGML </w:t>
      </w:r>
      <w:ins w:id="314" w:author="Carl Reed" w:date="2020-09-30T13:29:00Z">
        <w:r>
          <w:rPr>
            <w:rFonts w:ascii="Times New Roman" w:eastAsia="Times New Roman" w:hAnsi="Times New Roman" w:cs="Times New Roman"/>
            <w:sz w:val="24"/>
            <w:szCs w:val="24"/>
          </w:rPr>
          <w:t xml:space="preserve">CM </w:t>
        </w:r>
      </w:ins>
      <w:r w:rsidR="00213CCC" w:rsidRPr="00213CCC">
        <w:rPr>
          <w:rFonts w:ascii="Times New Roman" w:eastAsia="Times New Roman" w:hAnsi="Times New Roman" w:cs="Times New Roman"/>
          <w:sz w:val="24"/>
          <w:szCs w:val="24"/>
        </w:rPr>
        <w:t xml:space="preserve">introduces the following eleven thematic extension modules: </w:t>
      </w:r>
      <w:r w:rsidR="00213CCC" w:rsidRPr="00213CCC">
        <w:rPr>
          <w:rFonts w:ascii="Times New Roman" w:eastAsia="Times New Roman" w:hAnsi="Times New Roman" w:cs="Times New Roman"/>
          <w:i/>
          <w:iCs/>
          <w:sz w:val="24"/>
          <w:szCs w:val="24"/>
        </w:rPr>
        <w:t>Building</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Bridge</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Tunnel</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Construction</w:t>
      </w:r>
      <w:r w:rsidR="00213CCC" w:rsidRPr="00213CCC">
        <w:rPr>
          <w:rFonts w:ascii="Times New Roman" w:eastAsia="Times New Roman" w:hAnsi="Times New Roman" w:cs="Times New Roman"/>
          <w:sz w:val="24"/>
          <w:szCs w:val="24"/>
        </w:rPr>
        <w:t xml:space="preserve">, </w:t>
      </w:r>
      <w:proofErr w:type="spellStart"/>
      <w:r w:rsidR="00213CCC" w:rsidRPr="00213CCC">
        <w:rPr>
          <w:rFonts w:ascii="Times New Roman" w:eastAsia="Times New Roman" w:hAnsi="Times New Roman" w:cs="Times New Roman"/>
          <w:i/>
          <w:iCs/>
          <w:sz w:val="24"/>
          <w:szCs w:val="24"/>
        </w:rPr>
        <w:t>CityFurniture</w:t>
      </w:r>
      <w:proofErr w:type="spellEnd"/>
      <w:r w:rsidR="00213CCC" w:rsidRPr="00213CCC">
        <w:rPr>
          <w:rFonts w:ascii="Times New Roman" w:eastAsia="Times New Roman" w:hAnsi="Times New Roman" w:cs="Times New Roman"/>
          <w:sz w:val="24"/>
          <w:szCs w:val="24"/>
        </w:rPr>
        <w:t xml:space="preserve">, </w:t>
      </w:r>
      <w:proofErr w:type="spellStart"/>
      <w:r w:rsidR="00213CCC" w:rsidRPr="00213CCC">
        <w:rPr>
          <w:rFonts w:ascii="Times New Roman" w:eastAsia="Times New Roman" w:hAnsi="Times New Roman" w:cs="Times New Roman"/>
          <w:i/>
          <w:iCs/>
          <w:sz w:val="24"/>
          <w:szCs w:val="24"/>
        </w:rPr>
        <w:t>CityObjectGroup</w:t>
      </w:r>
      <w:proofErr w:type="spellEnd"/>
      <w:r w:rsidR="00213CCC" w:rsidRPr="00213CCC">
        <w:rPr>
          <w:rFonts w:ascii="Times New Roman" w:eastAsia="Times New Roman" w:hAnsi="Times New Roman" w:cs="Times New Roman"/>
          <w:sz w:val="24"/>
          <w:szCs w:val="24"/>
        </w:rPr>
        <w:t xml:space="preserve">, </w:t>
      </w:r>
      <w:proofErr w:type="spellStart"/>
      <w:r w:rsidR="00213CCC" w:rsidRPr="00213CCC">
        <w:rPr>
          <w:rFonts w:ascii="Times New Roman" w:eastAsia="Times New Roman" w:hAnsi="Times New Roman" w:cs="Times New Roman"/>
          <w:i/>
          <w:iCs/>
          <w:sz w:val="24"/>
          <w:szCs w:val="24"/>
        </w:rPr>
        <w:t>LandUse</w:t>
      </w:r>
      <w:proofErr w:type="spellEnd"/>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Relief</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Transportation</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Vegetation</w:t>
      </w:r>
      <w:r w:rsidR="00213CCC" w:rsidRPr="00213CCC">
        <w:rPr>
          <w:rFonts w:ascii="Times New Roman" w:eastAsia="Times New Roman" w:hAnsi="Times New Roman" w:cs="Times New Roman"/>
          <w:sz w:val="24"/>
          <w:szCs w:val="24"/>
        </w:rPr>
        <w:t xml:space="preserve">, and </w:t>
      </w:r>
      <w:proofErr w:type="spellStart"/>
      <w:r w:rsidR="00213CCC" w:rsidRPr="00213CCC">
        <w:rPr>
          <w:rFonts w:ascii="Times New Roman" w:eastAsia="Times New Roman" w:hAnsi="Times New Roman" w:cs="Times New Roman"/>
          <w:i/>
          <w:iCs/>
          <w:sz w:val="24"/>
          <w:szCs w:val="24"/>
        </w:rPr>
        <w:t>WaterBody</w:t>
      </w:r>
      <w:proofErr w:type="spellEnd"/>
      <w:r w:rsidR="00213CCC" w:rsidRPr="00213CCC">
        <w:rPr>
          <w:rFonts w:ascii="Times New Roman" w:eastAsia="Times New Roman" w:hAnsi="Times New Roman" w:cs="Times New Roman"/>
          <w:sz w:val="24"/>
          <w:szCs w:val="24"/>
        </w:rPr>
        <w:t xml:space="preserve">. All three modules </w:t>
      </w:r>
      <w:r w:rsidR="00213CCC" w:rsidRPr="00213CCC">
        <w:rPr>
          <w:rFonts w:ascii="Times New Roman" w:eastAsia="Times New Roman" w:hAnsi="Times New Roman" w:cs="Times New Roman"/>
          <w:i/>
          <w:iCs/>
          <w:sz w:val="24"/>
          <w:szCs w:val="24"/>
        </w:rPr>
        <w:t>Building</w:t>
      </w:r>
      <w:r w:rsidR="00213CCC" w:rsidRPr="00213CCC">
        <w:rPr>
          <w:rFonts w:ascii="Times New Roman" w:eastAsia="Times New Roman" w:hAnsi="Times New Roman" w:cs="Times New Roman"/>
          <w:sz w:val="24"/>
          <w:szCs w:val="24"/>
        </w:rPr>
        <w:t xml:space="preserve">, </w:t>
      </w:r>
      <w:r w:rsidR="00213CCC" w:rsidRPr="00213CCC">
        <w:rPr>
          <w:rFonts w:ascii="Times New Roman" w:eastAsia="Times New Roman" w:hAnsi="Times New Roman" w:cs="Times New Roman"/>
          <w:i/>
          <w:iCs/>
          <w:sz w:val="24"/>
          <w:szCs w:val="24"/>
        </w:rPr>
        <w:t>Bridge</w:t>
      </w:r>
      <w:r w:rsidR="00213CCC" w:rsidRPr="00213CCC">
        <w:rPr>
          <w:rFonts w:ascii="Times New Roman" w:eastAsia="Times New Roman" w:hAnsi="Times New Roman" w:cs="Times New Roman"/>
          <w:sz w:val="24"/>
          <w:szCs w:val="24"/>
        </w:rPr>
        <w:t xml:space="preserve">, and </w:t>
      </w:r>
      <w:r w:rsidR="00213CCC" w:rsidRPr="00213CCC">
        <w:rPr>
          <w:rFonts w:ascii="Times New Roman" w:eastAsia="Times New Roman" w:hAnsi="Times New Roman" w:cs="Times New Roman"/>
          <w:i/>
          <w:iCs/>
          <w:sz w:val="24"/>
          <w:szCs w:val="24"/>
        </w:rPr>
        <w:t>Tunnel</w:t>
      </w:r>
      <w:r w:rsidR="00213CCC" w:rsidRPr="00213CCC">
        <w:rPr>
          <w:rFonts w:ascii="Times New Roman" w:eastAsia="Times New Roman" w:hAnsi="Times New Roman" w:cs="Times New Roman"/>
          <w:sz w:val="24"/>
          <w:szCs w:val="24"/>
        </w:rPr>
        <w:t xml:space="preserve"> model civil structures and share common concepts that are grouped within the </w:t>
      </w:r>
      <w:r w:rsidR="00213CCC" w:rsidRPr="00213CCC">
        <w:rPr>
          <w:rFonts w:ascii="Times New Roman" w:eastAsia="Times New Roman" w:hAnsi="Times New Roman" w:cs="Times New Roman"/>
          <w:i/>
          <w:iCs/>
          <w:sz w:val="24"/>
          <w:szCs w:val="24"/>
        </w:rPr>
        <w:t>Construction</w:t>
      </w:r>
      <w:r w:rsidR="00213CCC" w:rsidRPr="00213CCC">
        <w:rPr>
          <w:rFonts w:ascii="Times New Roman" w:eastAsia="Times New Roman" w:hAnsi="Times New Roman" w:cs="Times New Roman"/>
          <w:sz w:val="24"/>
          <w:szCs w:val="24"/>
        </w:rPr>
        <w:t xml:space="preserve"> module. The five blue colo</w:t>
      </w:r>
      <w:del w:id="315" w:author="Carl Reed" w:date="2020-09-30T13:41:00Z">
        <w:r w:rsidR="00213CCC" w:rsidRPr="00213CCC" w:rsidDel="00117472">
          <w:rPr>
            <w:rFonts w:ascii="Times New Roman" w:eastAsia="Times New Roman" w:hAnsi="Times New Roman" w:cs="Times New Roman"/>
            <w:sz w:val="24"/>
            <w:szCs w:val="24"/>
          </w:rPr>
          <w:delText>u</w:delText>
        </w:r>
      </w:del>
      <w:r w:rsidR="00213CCC" w:rsidRPr="00213CCC">
        <w:rPr>
          <w:rFonts w:ascii="Times New Roman" w:eastAsia="Times New Roman" w:hAnsi="Times New Roman" w:cs="Times New Roman"/>
          <w:sz w:val="24"/>
          <w:szCs w:val="24"/>
        </w:rPr>
        <w:t>red extension modules add specific modelling aspects that can be used in conjunction with all thematic modules</w:t>
      </w:r>
      <w:ins w:id="316" w:author="Carl Reed" w:date="2020-09-30T13:44:00Z">
        <w:r w:rsidR="00117472">
          <w:rPr>
            <w:rFonts w:ascii="Times New Roman" w:eastAsia="Times New Roman" w:hAnsi="Times New Roman" w:cs="Times New Roman"/>
            <w:sz w:val="24"/>
            <w:szCs w:val="24"/>
          </w:rPr>
          <w:t>:</w:t>
        </w:r>
      </w:ins>
      <w:del w:id="317" w:author="Carl Reed" w:date="2020-09-30T13:44:00Z">
        <w:r w:rsidR="00213CCC" w:rsidRPr="00213CCC" w:rsidDel="00117472">
          <w:rPr>
            <w:rFonts w:ascii="Times New Roman" w:eastAsia="Times New Roman" w:hAnsi="Times New Roman" w:cs="Times New Roman"/>
            <w:sz w:val="24"/>
            <w:szCs w:val="24"/>
          </w:rPr>
          <w:delText>.</w:delText>
        </w:r>
      </w:del>
      <w:r w:rsidR="00213CCC" w:rsidRPr="00213CCC">
        <w:rPr>
          <w:rFonts w:ascii="Times New Roman" w:eastAsia="Times New Roman" w:hAnsi="Times New Roman" w:cs="Times New Roman"/>
          <w:sz w:val="24"/>
          <w:szCs w:val="24"/>
        </w:rPr>
        <w:t xml:space="preserve"> </w:t>
      </w:r>
    </w:p>
    <w:p w14:paraId="74037572" w14:textId="77777777" w:rsidR="00117472" w:rsidRDefault="00213CCC" w:rsidP="00117472">
      <w:pPr>
        <w:pStyle w:val="ListParagraph"/>
        <w:numPr>
          <w:ilvl w:val="0"/>
          <w:numId w:val="13"/>
        </w:numPr>
        <w:spacing w:before="100" w:beforeAutospacing="1" w:after="100" w:afterAutospacing="1" w:line="240" w:lineRule="auto"/>
        <w:rPr>
          <w:ins w:id="318" w:author="Carl Reed" w:date="2020-09-30T13:44:00Z"/>
          <w:rFonts w:ascii="Times New Roman" w:eastAsia="Times New Roman" w:hAnsi="Times New Roman" w:cs="Times New Roman"/>
          <w:sz w:val="24"/>
          <w:szCs w:val="24"/>
        </w:rPr>
      </w:pPr>
      <w:r w:rsidRPr="00117472">
        <w:rPr>
          <w:rFonts w:ascii="Times New Roman" w:eastAsia="Times New Roman" w:hAnsi="Times New Roman" w:cs="Times New Roman"/>
          <w:sz w:val="24"/>
          <w:szCs w:val="24"/>
        </w:rPr>
        <w:t xml:space="preserve">The </w:t>
      </w:r>
      <w:r w:rsidRPr="00117472">
        <w:rPr>
          <w:rFonts w:ascii="Times New Roman" w:eastAsia="Times New Roman" w:hAnsi="Times New Roman" w:cs="Times New Roman"/>
          <w:i/>
          <w:iCs/>
          <w:sz w:val="24"/>
          <w:szCs w:val="24"/>
        </w:rPr>
        <w:t>Appearance</w:t>
      </w:r>
      <w:r w:rsidRPr="00117472">
        <w:rPr>
          <w:rFonts w:ascii="Times New Roman" w:eastAsia="Times New Roman" w:hAnsi="Times New Roman" w:cs="Times New Roman"/>
          <w:sz w:val="24"/>
          <w:szCs w:val="24"/>
        </w:rPr>
        <w:t xml:space="preserve"> module contains the concepts to represent appearances (like textures and </w:t>
      </w:r>
      <w:proofErr w:type="spellStart"/>
      <w:r w:rsidRPr="00117472">
        <w:rPr>
          <w:rFonts w:ascii="Times New Roman" w:eastAsia="Times New Roman" w:hAnsi="Times New Roman" w:cs="Times New Roman"/>
          <w:sz w:val="24"/>
          <w:szCs w:val="24"/>
        </w:rPr>
        <w:t>colours</w:t>
      </w:r>
      <w:proofErr w:type="spellEnd"/>
      <w:r w:rsidRPr="00117472">
        <w:rPr>
          <w:rFonts w:ascii="Times New Roman" w:eastAsia="Times New Roman" w:hAnsi="Times New Roman" w:cs="Times New Roman"/>
          <w:sz w:val="24"/>
          <w:szCs w:val="24"/>
        </w:rPr>
        <w:t xml:space="preserve">) of city objects. </w:t>
      </w:r>
    </w:p>
    <w:p w14:paraId="43BD8622" w14:textId="77777777" w:rsidR="00117472" w:rsidRDefault="00213CCC" w:rsidP="00117472">
      <w:pPr>
        <w:pStyle w:val="ListParagraph"/>
        <w:numPr>
          <w:ilvl w:val="0"/>
          <w:numId w:val="13"/>
        </w:numPr>
        <w:spacing w:before="100" w:beforeAutospacing="1" w:after="100" w:afterAutospacing="1" w:line="240" w:lineRule="auto"/>
        <w:rPr>
          <w:ins w:id="319" w:author="Carl Reed" w:date="2020-09-30T13:45:00Z"/>
          <w:rFonts w:ascii="Times New Roman" w:eastAsia="Times New Roman" w:hAnsi="Times New Roman" w:cs="Times New Roman"/>
          <w:sz w:val="24"/>
          <w:szCs w:val="24"/>
        </w:rPr>
      </w:pPr>
      <w:r w:rsidRPr="00117472">
        <w:rPr>
          <w:rFonts w:ascii="Times New Roman" w:eastAsia="Times New Roman" w:hAnsi="Times New Roman" w:cs="Times New Roman"/>
          <w:sz w:val="24"/>
          <w:szCs w:val="24"/>
        </w:rPr>
        <w:t xml:space="preserve">The </w:t>
      </w:r>
      <w:proofErr w:type="spellStart"/>
      <w:r w:rsidRPr="00117472">
        <w:rPr>
          <w:rFonts w:ascii="Times New Roman" w:eastAsia="Times New Roman" w:hAnsi="Times New Roman" w:cs="Times New Roman"/>
          <w:i/>
          <w:iCs/>
          <w:sz w:val="24"/>
          <w:szCs w:val="24"/>
        </w:rPr>
        <w:t>PointCloud</w:t>
      </w:r>
      <w:proofErr w:type="spellEnd"/>
      <w:r w:rsidRPr="00117472">
        <w:rPr>
          <w:rFonts w:ascii="Times New Roman" w:eastAsia="Times New Roman" w:hAnsi="Times New Roman" w:cs="Times New Roman"/>
          <w:sz w:val="24"/>
          <w:szCs w:val="24"/>
        </w:rPr>
        <w:t xml:space="preserve"> module provides concepts to represent the geometry of city objects by 3D point clouds. </w:t>
      </w:r>
    </w:p>
    <w:p w14:paraId="58CF9999" w14:textId="77777777" w:rsidR="00483231" w:rsidRDefault="00213CCC" w:rsidP="00117472">
      <w:pPr>
        <w:pStyle w:val="ListParagraph"/>
        <w:numPr>
          <w:ilvl w:val="0"/>
          <w:numId w:val="13"/>
        </w:numPr>
        <w:spacing w:before="100" w:beforeAutospacing="1" w:after="100" w:afterAutospacing="1" w:line="240" w:lineRule="auto"/>
        <w:rPr>
          <w:ins w:id="320" w:author="Carl Reed" w:date="2020-09-30T15:49:00Z"/>
          <w:rFonts w:ascii="Times New Roman" w:eastAsia="Times New Roman" w:hAnsi="Times New Roman" w:cs="Times New Roman"/>
          <w:sz w:val="24"/>
          <w:szCs w:val="24"/>
        </w:rPr>
      </w:pPr>
      <w:r w:rsidRPr="00117472">
        <w:rPr>
          <w:rFonts w:ascii="Times New Roman" w:eastAsia="Times New Roman" w:hAnsi="Times New Roman" w:cs="Times New Roman"/>
          <w:sz w:val="24"/>
          <w:szCs w:val="24"/>
        </w:rPr>
        <w:t xml:space="preserve">The </w:t>
      </w:r>
      <w:r w:rsidRPr="00117472">
        <w:rPr>
          <w:rFonts w:ascii="Times New Roman" w:eastAsia="Times New Roman" w:hAnsi="Times New Roman" w:cs="Times New Roman"/>
          <w:i/>
          <w:iCs/>
          <w:sz w:val="24"/>
          <w:szCs w:val="24"/>
        </w:rPr>
        <w:t>Generics</w:t>
      </w:r>
      <w:r w:rsidRPr="00117472">
        <w:rPr>
          <w:rFonts w:ascii="Times New Roman" w:eastAsia="Times New Roman" w:hAnsi="Times New Roman" w:cs="Times New Roman"/>
          <w:sz w:val="24"/>
          <w:szCs w:val="24"/>
        </w:rPr>
        <w:t xml:space="preserve"> module defines the concepts for generic objects, attributes, and relationships. </w:t>
      </w:r>
    </w:p>
    <w:p w14:paraId="2F4454DB" w14:textId="77777777" w:rsidR="00117472" w:rsidRDefault="00213CCC" w:rsidP="00117472">
      <w:pPr>
        <w:pStyle w:val="ListParagraph"/>
        <w:numPr>
          <w:ilvl w:val="0"/>
          <w:numId w:val="13"/>
        </w:numPr>
        <w:spacing w:before="100" w:beforeAutospacing="1" w:after="100" w:afterAutospacing="1" w:line="240" w:lineRule="auto"/>
        <w:rPr>
          <w:ins w:id="321" w:author="Carl Reed" w:date="2020-09-30T13:45:00Z"/>
          <w:rFonts w:ascii="Times New Roman" w:eastAsia="Times New Roman" w:hAnsi="Times New Roman" w:cs="Times New Roman"/>
          <w:sz w:val="24"/>
          <w:szCs w:val="24"/>
        </w:rPr>
      </w:pPr>
      <w:r w:rsidRPr="00117472">
        <w:rPr>
          <w:rFonts w:ascii="Times New Roman" w:eastAsia="Times New Roman" w:hAnsi="Times New Roman" w:cs="Times New Roman"/>
          <w:i/>
          <w:iCs/>
          <w:sz w:val="24"/>
          <w:szCs w:val="24"/>
        </w:rPr>
        <w:t>Versioning</w:t>
      </w:r>
      <w:r w:rsidRPr="00117472">
        <w:rPr>
          <w:rFonts w:ascii="Times New Roman" w:eastAsia="Times New Roman" w:hAnsi="Times New Roman" w:cs="Times New Roman"/>
          <w:sz w:val="24"/>
          <w:szCs w:val="24"/>
        </w:rPr>
        <w:t xml:space="preserve"> adds concepts for the representation of concurrent versions, real world object histories and feature histories. </w:t>
      </w:r>
    </w:p>
    <w:p w14:paraId="6B7819F7" w14:textId="77777777" w:rsidR="00213CCC" w:rsidRPr="00117472" w:rsidRDefault="00213CCC" w:rsidP="00117472">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17472">
        <w:rPr>
          <w:rFonts w:ascii="Times New Roman" w:eastAsia="Times New Roman" w:hAnsi="Times New Roman" w:cs="Times New Roman"/>
          <w:sz w:val="24"/>
          <w:szCs w:val="24"/>
        </w:rPr>
        <w:t xml:space="preserve">The </w:t>
      </w:r>
      <w:proofErr w:type="spellStart"/>
      <w:r w:rsidRPr="00117472">
        <w:rPr>
          <w:rFonts w:ascii="Times New Roman" w:eastAsia="Times New Roman" w:hAnsi="Times New Roman" w:cs="Times New Roman"/>
          <w:i/>
          <w:iCs/>
          <w:sz w:val="24"/>
          <w:szCs w:val="24"/>
        </w:rPr>
        <w:t>Dynamizer</w:t>
      </w:r>
      <w:proofErr w:type="spellEnd"/>
      <w:r w:rsidRPr="00117472">
        <w:rPr>
          <w:rFonts w:ascii="Times New Roman" w:eastAsia="Times New Roman" w:hAnsi="Times New Roman" w:cs="Times New Roman"/>
          <w:sz w:val="24"/>
          <w:szCs w:val="24"/>
        </w:rPr>
        <w:t xml:space="preserve"> module contains the concepts to represent city object properties by time series data and to link them with sensors, sensor data services or external files.</w:t>
      </w:r>
    </w:p>
    <w:p w14:paraId="798912B6"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Each CityGML encoding can </w:t>
      </w:r>
      <w:del w:id="322" w:author="Carl Reed" w:date="2020-09-30T15:49:00Z">
        <w:r w:rsidRPr="00213CCC" w:rsidDel="00483231">
          <w:rPr>
            <w:rFonts w:ascii="Times New Roman" w:eastAsia="Times New Roman" w:hAnsi="Times New Roman" w:cs="Times New Roman"/>
            <w:sz w:val="24"/>
            <w:szCs w:val="24"/>
          </w:rPr>
          <w:delText>decide to</w:delText>
        </w:r>
      </w:del>
      <w:ins w:id="323" w:author="Carl Reed" w:date="2020-09-30T15:49:00Z">
        <w:r w:rsidR="00483231">
          <w:rPr>
            <w:rFonts w:ascii="Times New Roman" w:eastAsia="Times New Roman" w:hAnsi="Times New Roman" w:cs="Times New Roman"/>
            <w:sz w:val="24"/>
            <w:szCs w:val="24"/>
          </w:rPr>
          <w:t>specify</w:t>
        </w:r>
      </w:ins>
      <w:r w:rsidRPr="00213CCC">
        <w:rPr>
          <w:rFonts w:ascii="Times New Roman" w:eastAsia="Times New Roman" w:hAnsi="Times New Roman" w:cs="Times New Roman"/>
          <w:sz w:val="24"/>
          <w:szCs w:val="24"/>
        </w:rPr>
        <w:t xml:space="preserve"> </w:t>
      </w:r>
      <w:del w:id="324" w:author="Carl Reed" w:date="2020-09-30T15:49:00Z">
        <w:r w:rsidRPr="00213CCC" w:rsidDel="00483231">
          <w:rPr>
            <w:rFonts w:ascii="Times New Roman" w:eastAsia="Times New Roman" w:hAnsi="Times New Roman" w:cs="Times New Roman"/>
            <w:sz w:val="24"/>
            <w:szCs w:val="24"/>
          </w:rPr>
          <w:delText xml:space="preserve">only </w:delText>
        </w:r>
      </w:del>
      <w:r w:rsidRPr="00213CCC">
        <w:rPr>
          <w:rFonts w:ascii="Times New Roman" w:eastAsia="Times New Roman" w:hAnsi="Times New Roman" w:cs="Times New Roman"/>
          <w:sz w:val="24"/>
          <w:szCs w:val="24"/>
        </w:rPr>
        <w:t>support</w:t>
      </w:r>
      <w:ins w:id="325" w:author="Carl Reed" w:date="2020-09-30T15:49:00Z">
        <w:r w:rsidR="00483231">
          <w:rPr>
            <w:rFonts w:ascii="Times New Roman" w:eastAsia="Times New Roman" w:hAnsi="Times New Roman" w:cs="Times New Roman"/>
            <w:sz w:val="24"/>
            <w:szCs w:val="24"/>
          </w:rPr>
          <w:t>ing</w:t>
        </w:r>
      </w:ins>
      <w:r w:rsidRPr="00213CCC">
        <w:rPr>
          <w:rFonts w:ascii="Times New Roman" w:eastAsia="Times New Roman" w:hAnsi="Times New Roman" w:cs="Times New Roman"/>
          <w:sz w:val="24"/>
          <w:szCs w:val="24"/>
        </w:rPr>
        <w:t xml:space="preserve"> a subset of </w:t>
      </w:r>
      <w:ins w:id="326" w:author="Carl Reed" w:date="2020-09-30T15:49:00Z">
        <w:r w:rsidR="00483231">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modules. </w:t>
      </w:r>
      <w:commentRangeStart w:id="327"/>
      <w:commentRangeStart w:id="328"/>
      <w:r w:rsidRPr="00213CCC">
        <w:rPr>
          <w:rFonts w:ascii="Times New Roman" w:eastAsia="Times New Roman" w:hAnsi="Times New Roman" w:cs="Times New Roman"/>
          <w:sz w:val="24"/>
          <w:szCs w:val="24"/>
        </w:rPr>
        <w:t>If a module is supported by an encoding, all concepts shall be mapped</w:t>
      </w:r>
      <w:commentRangeEnd w:id="327"/>
      <w:r w:rsidR="00483231">
        <w:rPr>
          <w:rStyle w:val="CommentReference"/>
        </w:rPr>
        <w:commentReference w:id="327"/>
      </w:r>
      <w:commentRangeEnd w:id="328"/>
      <w:r w:rsidR="00B04890">
        <w:rPr>
          <w:rStyle w:val="CommentReference"/>
        </w:rPr>
        <w:commentReference w:id="328"/>
      </w:r>
      <w:r w:rsidRPr="00213CCC">
        <w:rPr>
          <w:rFonts w:ascii="Times New Roman" w:eastAsia="Times New Roman" w:hAnsi="Times New Roman" w:cs="Times New Roman"/>
          <w:sz w:val="24"/>
          <w:szCs w:val="24"/>
        </w:rPr>
        <w:t xml:space="preserve">. However, the encoding </w:t>
      </w:r>
      <w:commentRangeStart w:id="329"/>
      <w:commentRangeStart w:id="330"/>
      <w:r w:rsidRPr="00213CCC">
        <w:rPr>
          <w:rFonts w:ascii="Times New Roman" w:eastAsia="Times New Roman" w:hAnsi="Times New Roman" w:cs="Times New Roman"/>
          <w:sz w:val="24"/>
          <w:szCs w:val="24"/>
        </w:rPr>
        <w:t>specification</w:t>
      </w:r>
      <w:commentRangeEnd w:id="329"/>
      <w:r w:rsidR="00483231">
        <w:rPr>
          <w:rStyle w:val="CommentReference"/>
        </w:rPr>
        <w:commentReference w:id="329"/>
      </w:r>
      <w:commentRangeEnd w:id="330"/>
      <w:r w:rsidR="00B04890">
        <w:rPr>
          <w:rStyle w:val="CommentReference"/>
        </w:rPr>
        <w:commentReference w:id="330"/>
      </w:r>
      <w:r w:rsidRPr="00213CCC">
        <w:rPr>
          <w:rFonts w:ascii="Times New Roman" w:eastAsia="Times New Roman" w:hAnsi="Times New Roman" w:cs="Times New Roman"/>
          <w:sz w:val="24"/>
          <w:szCs w:val="24"/>
        </w:rPr>
        <w:t xml:space="preserve"> can define so-called </w:t>
      </w:r>
      <w:r w:rsidRPr="00213CCC">
        <w:rPr>
          <w:rFonts w:ascii="Times New Roman" w:eastAsia="Times New Roman" w:hAnsi="Times New Roman" w:cs="Times New Roman"/>
          <w:i/>
          <w:iCs/>
          <w:sz w:val="24"/>
          <w:szCs w:val="24"/>
        </w:rPr>
        <w:t>null mappings</w:t>
      </w:r>
      <w:r w:rsidRPr="00213CCC">
        <w:rPr>
          <w:rFonts w:ascii="Times New Roman" w:eastAsia="Times New Roman" w:hAnsi="Times New Roman" w:cs="Times New Roman"/>
          <w:sz w:val="24"/>
          <w:szCs w:val="24"/>
        </w:rPr>
        <w:t xml:space="preserve"> to restrict the use of specific elements of the conceptual model in an encoding. Null mappings can be expressed in an encoding specification for individual feature types, properties, and associations defined within a CityGML module. This means that the corresponding element will not be included in the respective encoding.</w:t>
      </w:r>
    </w:p>
    <w:p w14:paraId="1A9FC53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Note that also CityGML applications do not have to support all modules. Applications can also decide to only support a specific subset of CityGML modules. For example, when an application only has to work with building data, only the modules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Construction</w:t>
      </w:r>
      <w:r w:rsidRPr="00213CCC">
        <w:rPr>
          <w:rFonts w:ascii="Times New Roman" w:eastAsia="Times New Roman" w:hAnsi="Times New Roman" w:cs="Times New Roman"/>
          <w:sz w:val="24"/>
          <w:szCs w:val="24"/>
        </w:rPr>
        <w:t xml:space="preserve">, and </w:t>
      </w:r>
      <w:r w:rsidRPr="00213CCC">
        <w:rPr>
          <w:rFonts w:ascii="Times New Roman" w:eastAsia="Times New Roman" w:hAnsi="Times New Roman" w:cs="Times New Roman"/>
          <w:i/>
          <w:iCs/>
          <w:sz w:val="24"/>
          <w:szCs w:val="24"/>
        </w:rPr>
        <w:t>Building</w:t>
      </w:r>
      <w:r w:rsidRPr="00213CCC">
        <w:rPr>
          <w:rFonts w:ascii="Times New Roman" w:eastAsia="Times New Roman" w:hAnsi="Times New Roman" w:cs="Times New Roman"/>
          <w:sz w:val="24"/>
          <w:szCs w:val="24"/>
        </w:rPr>
        <w:t xml:space="preserve"> would have to be supported.</w:t>
      </w:r>
    </w:p>
    <w:p w14:paraId="7E5E3EAC"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7.2. General Modelling Principles</w:t>
      </w:r>
    </w:p>
    <w:p w14:paraId="00974F50"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7.2.1. Semantic Modelling of Real-World Objects</w:t>
      </w:r>
    </w:p>
    <w:p w14:paraId="47CA693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Real-world objects are represented by geographic features according to the definition in ISO 19109. Geographic features of the same type (e.g. buildings, roads) are modelled by corresponding feature types that are represented as classes in the Conceptual Model</w:t>
      </w:r>
      <w:ins w:id="331" w:author="Carl Reed" w:date="2020-09-30T15:50:00Z">
        <w:r w:rsidR="00140524">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The objects within a 3D city model are instances of the different feature types.</w:t>
      </w:r>
    </w:p>
    <w:p w14:paraId="3B33ECFA"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order to distinguish and reference individual objects, each object has unique identifiers. In </w:t>
      </w:r>
      <w:ins w:id="332" w:author="Carl Reed" w:date="2020-09-30T15:51:00Z">
        <w:r w:rsidR="00140524">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3.0 </w:t>
      </w:r>
      <w:ins w:id="333" w:author="Carl Reed" w:date="2020-09-30T15:51:00Z">
        <w:r w:rsidR="00140524">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each geographic feature has the mandatory </w:t>
      </w:r>
      <w:proofErr w:type="spellStart"/>
      <w:r w:rsidRPr="00213CCC">
        <w:rPr>
          <w:rFonts w:ascii="Times New Roman" w:eastAsia="Times New Roman" w:hAnsi="Times New Roman" w:cs="Times New Roman"/>
          <w:i/>
          <w:iCs/>
          <w:sz w:val="24"/>
          <w:szCs w:val="24"/>
        </w:rPr>
        <w:t>featureID</w:t>
      </w:r>
      <w:proofErr w:type="spellEnd"/>
      <w:r w:rsidRPr="00213CCC">
        <w:rPr>
          <w:rFonts w:ascii="Times New Roman" w:eastAsia="Times New Roman" w:hAnsi="Times New Roman" w:cs="Times New Roman"/>
          <w:sz w:val="24"/>
          <w:szCs w:val="24"/>
        </w:rPr>
        <w:t xml:space="preserve"> and an optional </w:t>
      </w:r>
      <w:r w:rsidRPr="00213CCC">
        <w:rPr>
          <w:rFonts w:ascii="Times New Roman" w:eastAsia="Times New Roman" w:hAnsi="Times New Roman" w:cs="Times New Roman"/>
          <w:i/>
          <w:iCs/>
          <w:sz w:val="24"/>
          <w:szCs w:val="24"/>
        </w:rPr>
        <w:t>identifier</w:t>
      </w:r>
      <w:r w:rsidRPr="00213CCC">
        <w:rPr>
          <w:rFonts w:ascii="Times New Roman" w:eastAsia="Times New Roman" w:hAnsi="Times New Roman" w:cs="Times New Roman"/>
          <w:sz w:val="24"/>
          <w:szCs w:val="24"/>
        </w:rPr>
        <w:t xml:space="preserve"> property. The </w:t>
      </w:r>
      <w:proofErr w:type="spellStart"/>
      <w:r w:rsidRPr="00213CCC">
        <w:rPr>
          <w:rFonts w:ascii="Times New Roman" w:eastAsia="Times New Roman" w:hAnsi="Times New Roman" w:cs="Times New Roman"/>
          <w:i/>
          <w:iCs/>
          <w:sz w:val="24"/>
          <w:szCs w:val="24"/>
        </w:rPr>
        <w:t>featureID</w:t>
      </w:r>
      <w:proofErr w:type="spellEnd"/>
      <w:r w:rsidRPr="00213CCC">
        <w:rPr>
          <w:rFonts w:ascii="Times New Roman" w:eastAsia="Times New Roman" w:hAnsi="Times New Roman" w:cs="Times New Roman"/>
          <w:sz w:val="24"/>
          <w:szCs w:val="24"/>
        </w:rPr>
        <w:t xml:space="preserve"> is used to distinguish all objects and their </w:t>
      </w:r>
      <w:del w:id="334" w:author="Carl Reed" w:date="2020-09-30T15:51:00Z">
        <w:r w:rsidRPr="00213CCC" w:rsidDel="00140524">
          <w:rPr>
            <w:rFonts w:ascii="Times New Roman" w:eastAsia="Times New Roman" w:hAnsi="Times New Roman" w:cs="Times New Roman"/>
            <w:sz w:val="24"/>
            <w:szCs w:val="24"/>
          </w:rPr>
          <w:delText>possib</w:delText>
        </w:r>
      </w:del>
      <w:ins w:id="335" w:author="Carl Reed" w:date="2020-09-30T15:51:00Z">
        <w:r w:rsidR="00140524">
          <w:rPr>
            <w:rFonts w:ascii="Times New Roman" w:eastAsia="Times New Roman" w:hAnsi="Times New Roman" w:cs="Times New Roman"/>
            <w:sz w:val="24"/>
            <w:szCs w:val="24"/>
          </w:rPr>
          <w:t xml:space="preserve">possible </w:t>
        </w:r>
      </w:ins>
      <w:del w:id="336" w:author="Carl Reed" w:date="2020-09-30T15:51:00Z">
        <w:r w:rsidRPr="00213CCC" w:rsidDel="00140524">
          <w:rPr>
            <w:rFonts w:ascii="Times New Roman" w:eastAsia="Times New Roman" w:hAnsi="Times New Roman" w:cs="Times New Roman"/>
            <w:sz w:val="24"/>
            <w:szCs w:val="24"/>
          </w:rPr>
          <w:delText xml:space="preserve">ly </w:delText>
        </w:r>
        <w:r w:rsidRPr="00213CCC" w:rsidDel="00140524">
          <w:rPr>
            <w:rFonts w:ascii="Times New Roman" w:eastAsia="Times New Roman" w:hAnsi="Times New Roman" w:cs="Times New Roman"/>
            <w:sz w:val="24"/>
            <w:szCs w:val="24"/>
          </w:rPr>
          <w:lastRenderedPageBreak/>
          <w:delText xml:space="preserve">existing </w:delText>
        </w:r>
      </w:del>
      <w:r w:rsidRPr="00213CCC">
        <w:rPr>
          <w:rFonts w:ascii="Times New Roman" w:eastAsia="Times New Roman" w:hAnsi="Times New Roman" w:cs="Times New Roman"/>
          <w:sz w:val="24"/>
          <w:szCs w:val="24"/>
        </w:rPr>
        <w:t xml:space="preserve">multiple versions of the same real-world object. The </w:t>
      </w:r>
      <w:r w:rsidRPr="00213CCC">
        <w:rPr>
          <w:rFonts w:ascii="Times New Roman" w:eastAsia="Times New Roman" w:hAnsi="Times New Roman" w:cs="Times New Roman"/>
          <w:i/>
          <w:iCs/>
          <w:sz w:val="24"/>
          <w:szCs w:val="24"/>
        </w:rPr>
        <w:t>identifier</w:t>
      </w:r>
      <w:r w:rsidRPr="00213CCC">
        <w:rPr>
          <w:rFonts w:ascii="Times New Roman" w:eastAsia="Times New Roman" w:hAnsi="Times New Roman" w:cs="Times New Roman"/>
          <w:sz w:val="24"/>
          <w:szCs w:val="24"/>
        </w:rPr>
        <w:t xml:space="preserve"> is identical for all versions of the same real-world object and can be used to reference specific objects independent from their actual object version. The </w:t>
      </w:r>
      <w:proofErr w:type="spellStart"/>
      <w:r w:rsidRPr="00213CCC">
        <w:rPr>
          <w:rFonts w:ascii="Times New Roman" w:eastAsia="Times New Roman" w:hAnsi="Times New Roman" w:cs="Times New Roman"/>
          <w:i/>
          <w:iCs/>
          <w:sz w:val="24"/>
          <w:szCs w:val="24"/>
        </w:rPr>
        <w:t>featureID</w:t>
      </w:r>
      <w:proofErr w:type="spellEnd"/>
      <w:r w:rsidRPr="00213CCC">
        <w:rPr>
          <w:rFonts w:ascii="Times New Roman" w:eastAsia="Times New Roman" w:hAnsi="Times New Roman" w:cs="Times New Roman"/>
          <w:sz w:val="24"/>
          <w:szCs w:val="24"/>
        </w:rPr>
        <w:t xml:space="preserve"> </w:t>
      </w:r>
      <w:commentRangeStart w:id="337"/>
      <w:commentRangeStart w:id="338"/>
      <w:r w:rsidRPr="00213CCC">
        <w:rPr>
          <w:rFonts w:ascii="Times New Roman" w:eastAsia="Times New Roman" w:hAnsi="Times New Roman" w:cs="Times New Roman"/>
          <w:sz w:val="24"/>
          <w:szCs w:val="24"/>
        </w:rPr>
        <w:t>must</w:t>
      </w:r>
      <w:commentRangeEnd w:id="337"/>
      <w:r w:rsidR="00140524">
        <w:rPr>
          <w:rStyle w:val="CommentReference"/>
        </w:rPr>
        <w:commentReference w:id="337"/>
      </w:r>
      <w:commentRangeEnd w:id="338"/>
      <w:r w:rsidR="00B04890">
        <w:rPr>
          <w:rStyle w:val="CommentReference"/>
        </w:rPr>
        <w:commentReference w:id="338"/>
      </w:r>
      <w:r w:rsidRPr="00213CCC">
        <w:rPr>
          <w:rFonts w:ascii="Times New Roman" w:eastAsia="Times New Roman" w:hAnsi="Times New Roman" w:cs="Times New Roman"/>
          <w:sz w:val="24"/>
          <w:szCs w:val="24"/>
        </w:rPr>
        <w:t xml:space="preserve"> at least be unique within the same CityGML dataset, but it is generally recommended to use globally unique identifiers like UUID values or identifiers maintained by an organi</w:t>
      </w:r>
      <w:ins w:id="339" w:author="Carl Reed" w:date="2020-09-30T15:54:00Z">
        <w:r w:rsidR="007D5298">
          <w:rPr>
            <w:rFonts w:ascii="Times New Roman" w:eastAsia="Times New Roman" w:hAnsi="Times New Roman" w:cs="Times New Roman"/>
            <w:sz w:val="24"/>
            <w:szCs w:val="24"/>
          </w:rPr>
          <w:t>z</w:t>
        </w:r>
      </w:ins>
      <w:del w:id="340" w:author="Carl Reed" w:date="2020-09-30T15:54:00Z">
        <w:r w:rsidRPr="00213CCC" w:rsidDel="007D5298">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ation </w:t>
      </w:r>
      <w:del w:id="341" w:author="Carl Reed" w:date="2020-09-30T15:54:00Z">
        <w:r w:rsidRPr="00213CCC" w:rsidDel="007D5298">
          <w:rPr>
            <w:rFonts w:ascii="Times New Roman" w:eastAsia="Times New Roman" w:hAnsi="Times New Roman" w:cs="Times New Roman"/>
            <w:sz w:val="24"/>
            <w:szCs w:val="24"/>
          </w:rPr>
          <w:delText xml:space="preserve">like </w:delText>
        </w:r>
      </w:del>
      <w:ins w:id="342" w:author="Carl Reed" w:date="2020-09-30T15:54:00Z">
        <w:r w:rsidR="007D5298">
          <w:rPr>
            <w:rFonts w:ascii="Times New Roman" w:eastAsia="Times New Roman" w:hAnsi="Times New Roman" w:cs="Times New Roman"/>
            <w:sz w:val="24"/>
            <w:szCs w:val="24"/>
          </w:rPr>
          <w:t>such as</w:t>
        </w:r>
        <w:r w:rsidR="007D529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a mapping agency. </w:t>
      </w:r>
      <w:del w:id="343" w:author="Carl Reed" w:date="2020-09-30T15:55:00Z">
        <w:r w:rsidRPr="00213CCC" w:rsidDel="007D5298">
          <w:rPr>
            <w:rFonts w:ascii="Times New Roman" w:eastAsia="Times New Roman" w:hAnsi="Times New Roman" w:cs="Times New Roman"/>
            <w:sz w:val="24"/>
            <w:szCs w:val="24"/>
          </w:rPr>
          <w:delText>It is also recommended to p</w:delText>
        </w:r>
      </w:del>
      <w:ins w:id="344" w:author="Carl Reed" w:date="2020-09-30T15:55:00Z">
        <w:r w:rsidR="007D5298">
          <w:rPr>
            <w:rFonts w:ascii="Times New Roman" w:eastAsia="Times New Roman" w:hAnsi="Times New Roman" w:cs="Times New Roman"/>
            <w:sz w:val="24"/>
            <w:szCs w:val="24"/>
          </w:rPr>
          <w:t>P</w:t>
        </w:r>
      </w:ins>
      <w:r w:rsidRPr="00213CCC">
        <w:rPr>
          <w:rFonts w:ascii="Times New Roman" w:eastAsia="Times New Roman" w:hAnsi="Times New Roman" w:cs="Times New Roman"/>
          <w:sz w:val="24"/>
          <w:szCs w:val="24"/>
        </w:rPr>
        <w:t>rovid</w:t>
      </w:r>
      <w:ins w:id="345" w:author="Carl Reed" w:date="2020-09-30T15:55:00Z">
        <w:r w:rsidR="007D5298">
          <w:rPr>
            <w:rFonts w:ascii="Times New Roman" w:eastAsia="Times New Roman" w:hAnsi="Times New Roman" w:cs="Times New Roman"/>
            <w:sz w:val="24"/>
            <w:szCs w:val="24"/>
          </w:rPr>
          <w:t>ing</w:t>
        </w:r>
      </w:ins>
      <w:del w:id="346" w:author="Carl Reed" w:date="2020-09-30T15:55:00Z">
        <w:r w:rsidRPr="00213CCC" w:rsidDel="007D5298">
          <w:rPr>
            <w:rFonts w:ascii="Times New Roman" w:eastAsia="Times New Roman" w:hAnsi="Times New Roman" w:cs="Times New Roman"/>
            <w:sz w:val="24"/>
            <w:szCs w:val="24"/>
          </w:rPr>
          <w:delText>e</w:delText>
        </w:r>
      </w:del>
      <w:r w:rsidRPr="00213CCC">
        <w:rPr>
          <w:rFonts w:ascii="Times New Roman" w:eastAsia="Times New Roman" w:hAnsi="Times New Roman" w:cs="Times New Roman"/>
          <w:sz w:val="24"/>
          <w:szCs w:val="24"/>
        </w:rPr>
        <w:t xml:space="preserve"> globally unique and stable identifiers for the </w:t>
      </w:r>
      <w:r w:rsidRPr="00213CCC">
        <w:rPr>
          <w:rFonts w:ascii="Times New Roman" w:eastAsia="Times New Roman" w:hAnsi="Times New Roman" w:cs="Times New Roman"/>
          <w:i/>
          <w:iCs/>
          <w:sz w:val="24"/>
          <w:szCs w:val="24"/>
        </w:rPr>
        <w:t>identifier</w:t>
      </w:r>
      <w:r w:rsidRPr="00213CCC">
        <w:rPr>
          <w:rFonts w:ascii="Times New Roman" w:eastAsia="Times New Roman" w:hAnsi="Times New Roman" w:cs="Times New Roman"/>
          <w:sz w:val="24"/>
          <w:szCs w:val="24"/>
        </w:rPr>
        <w:t xml:space="preserve"> attribute</w:t>
      </w:r>
      <w:ins w:id="347" w:author="Carl Reed" w:date="2020-09-30T15:55:00Z">
        <w:r w:rsidR="007D5298">
          <w:rPr>
            <w:rFonts w:ascii="Times New Roman" w:eastAsia="Times New Roman" w:hAnsi="Times New Roman" w:cs="Times New Roman"/>
            <w:sz w:val="24"/>
            <w:szCs w:val="24"/>
          </w:rPr>
          <w:t xml:space="preserve"> is recommended</w:t>
        </w:r>
      </w:ins>
      <w:r w:rsidRPr="00213CCC">
        <w:rPr>
          <w:rFonts w:ascii="Times New Roman" w:eastAsia="Times New Roman" w:hAnsi="Times New Roman" w:cs="Times New Roman"/>
          <w:sz w:val="24"/>
          <w:szCs w:val="24"/>
        </w:rPr>
        <w:t>. This means these identifiers should remain stable over the lifetime of the real-world object.</w:t>
      </w:r>
    </w:p>
    <w:p w14:paraId="52171161"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CityGML feature types typically have a number of spatial and non-spatial properties (also called attributes) as well as relationships with other feature or object types. Note that a single CityGML object can have different spatial representations at the same time</w:t>
      </w:r>
      <w:ins w:id="348" w:author="Carl Reed" w:date="2020-09-30T15:55:00Z">
        <w:r w:rsidR="007D5298">
          <w:rPr>
            <w:rFonts w:ascii="Times New Roman" w:eastAsia="Times New Roman" w:hAnsi="Times New Roman" w:cs="Times New Roman"/>
            <w:sz w:val="24"/>
            <w:szCs w:val="24"/>
          </w:rPr>
          <w:t>:</w:t>
        </w:r>
      </w:ins>
      <w:del w:id="349" w:author="Carl Reed" w:date="2020-09-30T15:55: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350" w:author="Carl Reed" w:date="2020-09-30T15:56:00Z">
        <w:r w:rsidRPr="00213CCC" w:rsidDel="007D5298">
          <w:rPr>
            <w:rFonts w:ascii="Times New Roman" w:eastAsia="Times New Roman" w:hAnsi="Times New Roman" w:cs="Times New Roman"/>
            <w:sz w:val="24"/>
            <w:szCs w:val="24"/>
          </w:rPr>
          <w:delText>f</w:delText>
        </w:r>
      </w:del>
      <w:ins w:id="351" w:author="Carl Reed" w:date="2020-09-30T15:56:00Z">
        <w:r w:rsidR="007D5298">
          <w:rPr>
            <w:rFonts w:ascii="Times New Roman" w:eastAsia="Times New Roman" w:hAnsi="Times New Roman" w:cs="Times New Roman"/>
            <w:sz w:val="24"/>
            <w:szCs w:val="24"/>
          </w:rPr>
          <w:t>F</w:t>
        </w:r>
      </w:ins>
      <w:r w:rsidRPr="00213CCC">
        <w:rPr>
          <w:rFonts w:ascii="Times New Roman" w:eastAsia="Times New Roman" w:hAnsi="Times New Roman" w:cs="Times New Roman"/>
          <w:sz w:val="24"/>
          <w:szCs w:val="24"/>
        </w:rPr>
        <w:t>or example, different geometry objects representing the feature’s geometry in different levels of detail or as different spatial abstractions.</w:t>
      </w:r>
    </w:p>
    <w:p w14:paraId="5A0298EB"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Many attributes have simple, scalar values like a number or a character string. However, some attributes are complex, i.e. they do not just have a single property value. In CityGML the following types of complex attributes occur:</w:t>
      </w:r>
    </w:p>
    <w:p w14:paraId="30B151AE" w14:textId="77777777" w:rsidR="00213CCC" w:rsidRPr="00213CCC" w:rsidRDefault="00213CCC" w:rsidP="00213CC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i/>
          <w:iCs/>
          <w:sz w:val="24"/>
          <w:szCs w:val="24"/>
        </w:rPr>
        <w:t>qualified attribute values</w:t>
      </w:r>
      <w:ins w:id="352" w:author="Carl Reed" w:date="2020-09-30T15:56:00Z">
        <w:r w:rsidR="007D5298">
          <w:rPr>
            <w:rFonts w:ascii="Times New Roman" w:eastAsia="Times New Roman" w:hAnsi="Times New Roman" w:cs="Times New Roman"/>
            <w:sz w:val="24"/>
            <w:szCs w:val="24"/>
          </w:rPr>
          <w:t xml:space="preserve">: </w:t>
        </w:r>
      </w:ins>
      <w:del w:id="353" w:author="Carl Reed" w:date="2020-09-30T15:56:00Z">
        <w:r w:rsidRPr="00213CCC" w:rsidDel="007D5298">
          <w:rPr>
            <w:rFonts w:ascii="Times New Roman" w:eastAsia="Times New Roman" w:hAnsi="Times New Roman" w:cs="Times New Roman"/>
            <w:sz w:val="24"/>
            <w:szCs w:val="24"/>
          </w:rPr>
          <w:delText xml:space="preserve"> – e.g.</w:delText>
        </w:r>
      </w:del>
      <w:ins w:id="354" w:author="Carl Reed" w:date="2020-09-30T15:56:00Z">
        <w:r w:rsidR="007D5298">
          <w:rPr>
            <w:rFonts w:ascii="Times New Roman" w:eastAsia="Times New Roman" w:hAnsi="Times New Roman" w:cs="Times New Roman"/>
            <w:sz w:val="24"/>
            <w:szCs w:val="24"/>
          </w:rPr>
          <w:t>For example,</w:t>
        </w:r>
      </w:ins>
      <w:r w:rsidRPr="00213CCC">
        <w:rPr>
          <w:rFonts w:ascii="Times New Roman" w:eastAsia="Times New Roman" w:hAnsi="Times New Roman" w:cs="Times New Roman"/>
          <w:sz w:val="24"/>
          <w:szCs w:val="24"/>
        </w:rPr>
        <w:t xml:space="preserve"> a measure consists of the value and a reference to the unit of measure, or e.g. for relative and absolute height levels the reference level has to </w:t>
      </w:r>
      <w:ins w:id="355" w:author="Carl Reed" w:date="2020-09-30T15:56:00Z">
        <w:r w:rsidR="007D5298">
          <w:rPr>
            <w:rFonts w:ascii="Times New Roman" w:eastAsia="Times New Roman" w:hAnsi="Times New Roman" w:cs="Times New Roman"/>
            <w:sz w:val="24"/>
            <w:szCs w:val="24"/>
          </w:rPr>
          <w:t xml:space="preserve">also </w:t>
        </w:r>
      </w:ins>
      <w:r w:rsidRPr="00213CCC">
        <w:rPr>
          <w:rFonts w:ascii="Times New Roman" w:eastAsia="Times New Roman" w:hAnsi="Times New Roman" w:cs="Times New Roman"/>
          <w:sz w:val="24"/>
          <w:szCs w:val="24"/>
        </w:rPr>
        <w:t>be named</w:t>
      </w:r>
      <w:ins w:id="356" w:author="Carl Reed" w:date="2020-09-30T15:56:00Z">
        <w:r w:rsidR="007D5298">
          <w:rPr>
            <w:rFonts w:ascii="Times New Roman" w:eastAsia="Times New Roman" w:hAnsi="Times New Roman" w:cs="Times New Roman"/>
            <w:sz w:val="24"/>
            <w:szCs w:val="24"/>
          </w:rPr>
          <w:t>.</w:t>
        </w:r>
      </w:ins>
      <w:del w:id="357" w:author="Carl Reed" w:date="2020-09-30T15:56:00Z">
        <w:r w:rsidRPr="00213CCC" w:rsidDel="007D5298">
          <w:rPr>
            <w:rFonts w:ascii="Times New Roman" w:eastAsia="Times New Roman" w:hAnsi="Times New Roman" w:cs="Times New Roman"/>
            <w:sz w:val="24"/>
            <w:szCs w:val="24"/>
          </w:rPr>
          <w:delText>, too</w:delText>
        </w:r>
      </w:del>
    </w:p>
    <w:p w14:paraId="1D973FAD" w14:textId="77777777" w:rsidR="00213CCC" w:rsidRPr="00213CCC" w:rsidRDefault="00213CCC" w:rsidP="00213CC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i/>
          <w:iCs/>
          <w:sz w:val="24"/>
          <w:szCs w:val="24"/>
        </w:rPr>
        <w:t>code list values</w:t>
      </w:r>
      <w:r w:rsidRPr="00213CCC">
        <w:rPr>
          <w:rFonts w:ascii="Times New Roman" w:eastAsia="Times New Roman" w:hAnsi="Times New Roman" w:cs="Times New Roman"/>
          <w:sz w:val="24"/>
          <w:szCs w:val="24"/>
        </w:rPr>
        <w:t xml:space="preserve"> for enumerative attributes</w:t>
      </w:r>
      <w:ins w:id="358" w:author="Carl Reed" w:date="2020-09-30T15:56:00Z">
        <w:r w:rsidR="007D5298">
          <w:rPr>
            <w:rFonts w:ascii="Times New Roman" w:eastAsia="Times New Roman" w:hAnsi="Times New Roman" w:cs="Times New Roman"/>
            <w:sz w:val="24"/>
            <w:szCs w:val="24"/>
          </w:rPr>
          <w:t>:</w:t>
        </w:r>
      </w:ins>
      <w:del w:id="359" w:author="Carl Reed" w:date="2020-09-30T15:56: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commentRangeStart w:id="360"/>
      <w:commentRangeStart w:id="361"/>
      <w:del w:id="362" w:author="Carl Reed" w:date="2020-09-30T15:56:00Z">
        <w:r w:rsidRPr="00213CCC" w:rsidDel="007D5298">
          <w:rPr>
            <w:rFonts w:ascii="Times New Roman" w:eastAsia="Times New Roman" w:hAnsi="Times New Roman" w:cs="Times New Roman"/>
            <w:sz w:val="24"/>
            <w:szCs w:val="24"/>
          </w:rPr>
          <w:delText>i</w:delText>
        </w:r>
      </w:del>
      <w:ins w:id="363" w:author="Carl Reed" w:date="2020-09-30T15:56:00Z">
        <w:r w:rsidR="007D5298">
          <w:rPr>
            <w:rFonts w:ascii="Times New Roman" w:eastAsia="Times New Roman" w:hAnsi="Times New Roman" w:cs="Times New Roman"/>
            <w:sz w:val="24"/>
            <w:szCs w:val="24"/>
          </w:rPr>
          <w:t>I</w:t>
        </w:r>
      </w:ins>
      <w:r w:rsidRPr="00213CCC">
        <w:rPr>
          <w:rFonts w:ascii="Times New Roman" w:eastAsia="Times New Roman" w:hAnsi="Times New Roman" w:cs="Times New Roman"/>
          <w:sz w:val="24"/>
          <w:szCs w:val="24"/>
        </w:rPr>
        <w:t>n addition to the value a link to the code list definition should be provided</w:t>
      </w:r>
      <w:commentRangeEnd w:id="360"/>
      <w:r w:rsidR="007D5298">
        <w:rPr>
          <w:rStyle w:val="CommentReference"/>
        </w:rPr>
        <w:commentReference w:id="360"/>
      </w:r>
      <w:commentRangeEnd w:id="361"/>
      <w:r w:rsidR="00B04890">
        <w:rPr>
          <w:rStyle w:val="CommentReference"/>
        </w:rPr>
        <w:commentReference w:id="361"/>
      </w:r>
      <w:ins w:id="364" w:author="Carl Reed" w:date="2020-09-30T15:57:00Z">
        <w:r w:rsidR="007D5298">
          <w:rPr>
            <w:rFonts w:ascii="Times New Roman" w:eastAsia="Times New Roman" w:hAnsi="Times New Roman" w:cs="Times New Roman"/>
            <w:sz w:val="24"/>
            <w:szCs w:val="24"/>
          </w:rPr>
          <w:t>.</w:t>
        </w:r>
      </w:ins>
    </w:p>
    <w:p w14:paraId="4E72A3EB" w14:textId="77777777" w:rsidR="00213CCC" w:rsidRPr="00213CCC" w:rsidRDefault="00213CCC" w:rsidP="00213CC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attributes consisting of a </w:t>
      </w:r>
      <w:r w:rsidRPr="00213CCC">
        <w:rPr>
          <w:rFonts w:ascii="Times New Roman" w:eastAsia="Times New Roman" w:hAnsi="Times New Roman" w:cs="Times New Roman"/>
          <w:i/>
          <w:iCs/>
          <w:sz w:val="24"/>
          <w:szCs w:val="24"/>
        </w:rPr>
        <w:t>tuple of different fields and values</w:t>
      </w:r>
      <w:r w:rsidRPr="00213CCC">
        <w:rPr>
          <w:rFonts w:ascii="Times New Roman" w:eastAsia="Times New Roman" w:hAnsi="Times New Roman" w:cs="Times New Roman"/>
          <w:sz w:val="24"/>
          <w:szCs w:val="24"/>
        </w:rPr>
        <w:t xml:space="preserve"> – e.g. addresses, space occupancy, and others</w:t>
      </w:r>
      <w:ins w:id="365" w:author="Carl Reed" w:date="2020-09-30T15:57:00Z">
        <w:r w:rsidR="007D5298">
          <w:rPr>
            <w:rFonts w:ascii="Times New Roman" w:eastAsia="Times New Roman" w:hAnsi="Times New Roman" w:cs="Times New Roman"/>
            <w:sz w:val="24"/>
            <w:szCs w:val="24"/>
          </w:rPr>
          <w:t>.</w:t>
        </w:r>
      </w:ins>
    </w:p>
    <w:p w14:paraId="1F074092" w14:textId="77777777" w:rsidR="00213CCC" w:rsidRPr="00213CCC" w:rsidRDefault="00213CCC" w:rsidP="00213CCC">
      <w:pPr>
        <w:numPr>
          <w:ilvl w:val="0"/>
          <w:numId w:val="6"/>
        </w:numPr>
        <w:spacing w:before="100" w:beforeAutospacing="1" w:after="100" w:afterAutospacing="1" w:line="240" w:lineRule="auto"/>
        <w:rPr>
          <w:rFonts w:ascii="Times New Roman" w:eastAsia="Times New Roman" w:hAnsi="Times New Roman" w:cs="Times New Roman"/>
          <w:sz w:val="24"/>
          <w:szCs w:val="24"/>
        </w:rPr>
      </w:pPr>
      <w:del w:id="366" w:author="Carl Reed" w:date="2020-09-30T15:57:00Z">
        <w:r w:rsidRPr="00213CCC" w:rsidDel="007D5298">
          <w:rPr>
            <w:rFonts w:ascii="Times New Roman" w:eastAsia="Times New Roman" w:hAnsi="Times New Roman" w:cs="Times New Roman"/>
            <w:sz w:val="24"/>
            <w:szCs w:val="24"/>
          </w:rPr>
          <w:delText>a</w:delText>
        </w:r>
      </w:del>
      <w:ins w:id="367" w:author="Carl Reed" w:date="2020-09-30T15:57:00Z">
        <w:r w:rsidR="007D5298">
          <w:rPr>
            <w:rFonts w:ascii="Times New Roman" w:eastAsia="Times New Roman" w:hAnsi="Times New Roman" w:cs="Times New Roman"/>
            <w:sz w:val="24"/>
            <w:szCs w:val="24"/>
          </w:rPr>
          <w:t>A</w:t>
        </w:r>
      </w:ins>
      <w:r w:rsidRPr="00213CCC">
        <w:rPr>
          <w:rFonts w:ascii="Times New Roman" w:eastAsia="Times New Roman" w:hAnsi="Times New Roman" w:cs="Times New Roman"/>
          <w:sz w:val="24"/>
          <w:szCs w:val="24"/>
        </w:rPr>
        <w:t xml:space="preserve">ttribute value consisting of a </w:t>
      </w:r>
      <w:r w:rsidRPr="00213CCC">
        <w:rPr>
          <w:rFonts w:ascii="Times New Roman" w:eastAsia="Times New Roman" w:hAnsi="Times New Roman" w:cs="Times New Roman"/>
          <w:i/>
          <w:iCs/>
          <w:sz w:val="24"/>
          <w:szCs w:val="24"/>
        </w:rPr>
        <w:t>list of numbers</w:t>
      </w:r>
      <w:ins w:id="368" w:author="Carl Reed" w:date="2020-09-30T15:57:00Z">
        <w:r w:rsidR="007D5298">
          <w:rPr>
            <w:rFonts w:ascii="Times New Roman" w:eastAsia="Times New Roman" w:hAnsi="Times New Roman" w:cs="Times New Roman"/>
            <w:sz w:val="24"/>
            <w:szCs w:val="24"/>
          </w:rPr>
          <w:t>.</w:t>
        </w:r>
      </w:ins>
      <w:del w:id="369" w:author="Carl Reed" w:date="2020-09-30T15:57: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370" w:author="Carl Reed" w:date="2020-09-30T15:57:00Z">
        <w:r w:rsidRPr="00213CCC" w:rsidDel="007D5298">
          <w:rPr>
            <w:rFonts w:ascii="Times New Roman" w:eastAsia="Times New Roman" w:hAnsi="Times New Roman" w:cs="Times New Roman"/>
            <w:sz w:val="24"/>
            <w:szCs w:val="24"/>
          </w:rPr>
          <w:delText>f</w:delText>
        </w:r>
      </w:del>
      <w:ins w:id="371" w:author="Carl Reed" w:date="2020-09-30T15:57:00Z">
        <w:r w:rsidR="007D5298">
          <w:rPr>
            <w:rFonts w:ascii="Times New Roman" w:eastAsia="Times New Roman" w:hAnsi="Times New Roman" w:cs="Times New Roman"/>
            <w:sz w:val="24"/>
            <w:szCs w:val="24"/>
          </w:rPr>
          <w:t>F</w:t>
        </w:r>
      </w:ins>
      <w:r w:rsidRPr="00213CCC">
        <w:rPr>
          <w:rFonts w:ascii="Times New Roman" w:eastAsia="Times New Roman" w:hAnsi="Times New Roman" w:cs="Times New Roman"/>
          <w:sz w:val="24"/>
          <w:szCs w:val="24"/>
        </w:rPr>
        <w:t xml:space="preserve">or example, </w:t>
      </w:r>
      <w:del w:id="372" w:author="Carl Reed" w:date="2020-09-30T15:57:00Z">
        <w:r w:rsidRPr="00213CCC" w:rsidDel="007D5298">
          <w:rPr>
            <w:rFonts w:ascii="Times New Roman" w:eastAsia="Times New Roman" w:hAnsi="Times New Roman" w:cs="Times New Roman"/>
            <w:sz w:val="24"/>
            <w:szCs w:val="24"/>
          </w:rPr>
          <w:delText>to represent</w:delText>
        </w:r>
      </w:del>
      <w:ins w:id="373" w:author="Carl Reed" w:date="2020-09-30T15:57:00Z">
        <w:r w:rsidR="007D5298">
          <w:rPr>
            <w:rFonts w:ascii="Times New Roman" w:eastAsia="Times New Roman" w:hAnsi="Times New Roman" w:cs="Times New Roman"/>
            <w:sz w:val="24"/>
            <w:szCs w:val="24"/>
          </w:rPr>
          <w:t>representing</w:t>
        </w:r>
      </w:ins>
      <w:r w:rsidRPr="00213CCC">
        <w:rPr>
          <w:rFonts w:ascii="Times New Roman" w:eastAsia="Times New Roman" w:hAnsi="Times New Roman" w:cs="Times New Roman"/>
          <w:sz w:val="24"/>
          <w:szCs w:val="24"/>
        </w:rPr>
        <w:t xml:space="preserve"> coordinate lists or matrices</w:t>
      </w:r>
      <w:ins w:id="374" w:author="Carl Reed" w:date="2020-09-30T15:57:00Z">
        <w:r w:rsidR="007D5298">
          <w:rPr>
            <w:rFonts w:ascii="Times New Roman" w:eastAsia="Times New Roman" w:hAnsi="Times New Roman" w:cs="Times New Roman"/>
            <w:sz w:val="24"/>
            <w:szCs w:val="24"/>
          </w:rPr>
          <w:t>.</w:t>
        </w:r>
      </w:ins>
    </w:p>
    <w:p w14:paraId="7444DE7A"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order to </w:t>
      </w:r>
      <w:commentRangeStart w:id="375"/>
      <w:commentRangeStart w:id="376"/>
      <w:r w:rsidRPr="00213CCC">
        <w:rPr>
          <w:rFonts w:ascii="Times New Roman" w:eastAsia="Times New Roman" w:hAnsi="Times New Roman" w:cs="Times New Roman"/>
          <w:sz w:val="24"/>
          <w:szCs w:val="24"/>
        </w:rPr>
        <w:t>support history</w:t>
      </w:r>
      <w:commentRangeEnd w:id="375"/>
      <w:r w:rsidR="007D5298">
        <w:rPr>
          <w:rStyle w:val="CommentReference"/>
        </w:rPr>
        <w:commentReference w:id="375"/>
      </w:r>
      <w:commentRangeEnd w:id="376"/>
      <w:r w:rsidR="006367F6">
        <w:rPr>
          <w:rStyle w:val="CommentReference"/>
        </w:rPr>
        <w:commentReference w:id="376"/>
      </w:r>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CityGML</w:t>
      </w:r>
      <w:proofErr w:type="spellEnd"/>
      <w:r w:rsidRPr="00213CCC">
        <w:rPr>
          <w:rFonts w:ascii="Times New Roman" w:eastAsia="Times New Roman" w:hAnsi="Times New Roman" w:cs="Times New Roman"/>
          <w:sz w:val="24"/>
          <w:szCs w:val="24"/>
        </w:rPr>
        <w:t xml:space="preserve"> 3.0 introduces bi</w:t>
      </w:r>
      <w:ins w:id="377" w:author="Carl Reed" w:date="2020-09-30T15:58:00Z">
        <w:r w:rsidR="007D5298">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temporal timestamps for all objects. </w:t>
      </w:r>
      <w:del w:id="378" w:author="Carl Reed" w:date="2020-09-30T15:59:00Z">
        <w:r w:rsidRPr="00213CCC" w:rsidDel="007D5298">
          <w:rPr>
            <w:rFonts w:ascii="Times New Roman" w:eastAsia="Times New Roman" w:hAnsi="Times New Roman" w:cs="Times New Roman"/>
            <w:sz w:val="24"/>
            <w:szCs w:val="24"/>
          </w:rPr>
          <w:delText xml:space="preserve">Besides the attributes </w:delText>
        </w:r>
        <w:r w:rsidRPr="00213CCC" w:rsidDel="007D5298">
          <w:rPr>
            <w:rFonts w:ascii="Times New Roman" w:eastAsia="Times New Roman" w:hAnsi="Times New Roman" w:cs="Times New Roman"/>
            <w:i/>
            <w:iCs/>
            <w:sz w:val="24"/>
            <w:szCs w:val="24"/>
          </w:rPr>
          <w:delText>creationDate</w:delText>
        </w:r>
        <w:r w:rsidRPr="00213CCC" w:rsidDel="007D5298">
          <w:rPr>
            <w:rFonts w:ascii="Times New Roman" w:eastAsia="Times New Roman" w:hAnsi="Times New Roman" w:cs="Times New Roman"/>
            <w:sz w:val="24"/>
            <w:szCs w:val="24"/>
          </w:rPr>
          <w:delText xml:space="preserve"> and </w:delText>
        </w:r>
        <w:r w:rsidRPr="00213CCC" w:rsidDel="007D5298">
          <w:rPr>
            <w:rFonts w:ascii="Times New Roman" w:eastAsia="Times New Roman" w:hAnsi="Times New Roman" w:cs="Times New Roman"/>
            <w:i/>
            <w:iCs/>
            <w:sz w:val="24"/>
            <w:szCs w:val="24"/>
          </w:rPr>
          <w:delText>terminationDate</w:delText>
        </w:r>
        <w:r w:rsidRPr="00213CCC" w:rsidDel="007D5298">
          <w:rPr>
            <w:rFonts w:ascii="Times New Roman" w:eastAsia="Times New Roman" w:hAnsi="Times New Roman" w:cs="Times New Roman"/>
            <w:sz w:val="24"/>
            <w:szCs w:val="24"/>
          </w:rPr>
          <w:delText xml:space="preserve"> from </w:delText>
        </w:r>
      </w:del>
      <w:ins w:id="379" w:author="Carl Reed" w:date="2020-09-30T15:59:00Z">
        <w:r w:rsidR="007D5298">
          <w:rPr>
            <w:rFonts w:ascii="Times New Roman" w:eastAsia="Times New Roman" w:hAnsi="Times New Roman" w:cs="Times New Roman"/>
            <w:sz w:val="24"/>
            <w:szCs w:val="24"/>
          </w:rPr>
          <w:t>In</w:t>
        </w:r>
        <w:r w:rsidR="007D529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CityGML 2.0</w:t>
      </w:r>
      <w:del w:id="380" w:author="Carl Reed" w:date="2020-09-30T15:59: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ins w:id="381" w:author="Carl Reed" w:date="2020-09-30T15:59:00Z">
        <w:r w:rsidR="007D5298" w:rsidRPr="00213CCC">
          <w:rPr>
            <w:rFonts w:ascii="Times New Roman" w:eastAsia="Times New Roman" w:hAnsi="Times New Roman" w:cs="Times New Roman"/>
            <w:sz w:val="24"/>
            <w:szCs w:val="24"/>
          </w:rPr>
          <w:t xml:space="preserve">the attributes </w:t>
        </w:r>
        <w:proofErr w:type="spellStart"/>
        <w:r w:rsidR="007D5298" w:rsidRPr="00213CCC">
          <w:rPr>
            <w:rFonts w:ascii="Times New Roman" w:eastAsia="Times New Roman" w:hAnsi="Times New Roman" w:cs="Times New Roman"/>
            <w:i/>
            <w:iCs/>
            <w:sz w:val="24"/>
            <w:szCs w:val="24"/>
          </w:rPr>
          <w:t>creationDate</w:t>
        </w:r>
        <w:proofErr w:type="spellEnd"/>
        <w:r w:rsidR="007D5298" w:rsidRPr="00213CCC">
          <w:rPr>
            <w:rFonts w:ascii="Times New Roman" w:eastAsia="Times New Roman" w:hAnsi="Times New Roman" w:cs="Times New Roman"/>
            <w:sz w:val="24"/>
            <w:szCs w:val="24"/>
          </w:rPr>
          <w:t xml:space="preserve"> and </w:t>
        </w:r>
        <w:proofErr w:type="spellStart"/>
        <w:r w:rsidR="007D5298" w:rsidRPr="00213CCC">
          <w:rPr>
            <w:rFonts w:ascii="Times New Roman" w:eastAsia="Times New Roman" w:hAnsi="Times New Roman" w:cs="Times New Roman"/>
            <w:i/>
            <w:iCs/>
            <w:sz w:val="24"/>
            <w:szCs w:val="24"/>
          </w:rPr>
          <w:t>terminationDate</w:t>
        </w:r>
        <w:proofErr w:type="spellEnd"/>
        <w:r w:rsidR="007D5298" w:rsidRPr="00213CCC">
          <w:rPr>
            <w:rFonts w:ascii="Times New Roman" w:eastAsia="Times New Roman" w:hAnsi="Times New Roman" w:cs="Times New Roman"/>
            <w:sz w:val="24"/>
            <w:szCs w:val="24"/>
          </w:rPr>
          <w:t xml:space="preserve"> </w:t>
        </w:r>
        <w:r w:rsidR="007D5298">
          <w:rPr>
            <w:rFonts w:ascii="Times New Roman" w:eastAsia="Times New Roman" w:hAnsi="Times New Roman" w:cs="Times New Roman"/>
            <w:sz w:val="24"/>
            <w:szCs w:val="24"/>
          </w:rPr>
          <w:t>are supported. These</w:t>
        </w:r>
      </w:ins>
      <w:del w:id="382" w:author="Carl Reed" w:date="2020-09-30T15:59:00Z">
        <w:r w:rsidRPr="00213CCC" w:rsidDel="007D5298">
          <w:rPr>
            <w:rFonts w:ascii="Times New Roman" w:eastAsia="Times New Roman" w:hAnsi="Times New Roman" w:cs="Times New Roman"/>
            <w:sz w:val="24"/>
            <w:szCs w:val="24"/>
          </w:rPr>
          <w:delText>which</w:delText>
        </w:r>
      </w:del>
      <w:r w:rsidRPr="00213CCC">
        <w:rPr>
          <w:rFonts w:ascii="Times New Roman" w:eastAsia="Times New Roman" w:hAnsi="Times New Roman" w:cs="Times New Roman"/>
          <w:sz w:val="24"/>
          <w:szCs w:val="24"/>
        </w:rPr>
        <w:t xml:space="preserve"> refer to the time period in which a specific version of an object is an integral part of the 3D city model</w:t>
      </w:r>
      <w:ins w:id="383" w:author="Carl Reed" w:date="2020-09-30T15:59:00Z">
        <w:r w:rsidR="007D5298">
          <w:rPr>
            <w:rFonts w:ascii="Times New Roman" w:eastAsia="Times New Roman" w:hAnsi="Times New Roman" w:cs="Times New Roman"/>
            <w:sz w:val="24"/>
            <w:szCs w:val="24"/>
          </w:rPr>
          <w:t>. In 3.0,</w:t>
        </w:r>
      </w:ins>
      <w:del w:id="384" w:author="Carl Reed" w:date="2020-09-30T15:59: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all objects </w:t>
      </w:r>
      <w:del w:id="385" w:author="Carl Reed" w:date="2020-09-30T15:59:00Z">
        <w:r w:rsidRPr="00213CCC" w:rsidDel="007D5298">
          <w:rPr>
            <w:rFonts w:ascii="Times New Roman" w:eastAsia="Times New Roman" w:hAnsi="Times New Roman" w:cs="Times New Roman"/>
            <w:sz w:val="24"/>
            <w:szCs w:val="24"/>
          </w:rPr>
          <w:delText xml:space="preserve">now </w:delText>
        </w:r>
      </w:del>
      <w:r w:rsidRPr="00213CCC">
        <w:rPr>
          <w:rFonts w:ascii="Times New Roman" w:eastAsia="Times New Roman" w:hAnsi="Times New Roman" w:cs="Times New Roman"/>
          <w:sz w:val="24"/>
          <w:szCs w:val="24"/>
        </w:rPr>
        <w:t xml:space="preserve">can </w:t>
      </w:r>
      <w:ins w:id="386" w:author="Carl Reed" w:date="2020-09-30T15:59:00Z">
        <w:r w:rsidR="007D5298" w:rsidRPr="00213CCC">
          <w:rPr>
            <w:rFonts w:ascii="Times New Roman" w:eastAsia="Times New Roman" w:hAnsi="Times New Roman" w:cs="Times New Roman"/>
            <w:sz w:val="24"/>
            <w:szCs w:val="24"/>
          </w:rPr>
          <w:t xml:space="preserve">now </w:t>
        </w:r>
      </w:ins>
      <w:r w:rsidRPr="00213CCC">
        <w:rPr>
          <w:rFonts w:ascii="Times New Roman" w:eastAsia="Times New Roman" w:hAnsi="Times New Roman" w:cs="Times New Roman"/>
          <w:sz w:val="24"/>
          <w:szCs w:val="24"/>
        </w:rPr>
        <w:t xml:space="preserve">additionally have the attributes </w:t>
      </w:r>
      <w:proofErr w:type="spellStart"/>
      <w:r w:rsidRPr="00213CCC">
        <w:rPr>
          <w:rFonts w:ascii="Times New Roman" w:eastAsia="Times New Roman" w:hAnsi="Times New Roman" w:cs="Times New Roman"/>
          <w:i/>
          <w:iCs/>
          <w:sz w:val="24"/>
          <w:szCs w:val="24"/>
        </w:rPr>
        <w:t>validFrom</w:t>
      </w:r>
      <w:proofErr w:type="spellEnd"/>
      <w:r w:rsidRPr="00213CCC">
        <w:rPr>
          <w:rFonts w:ascii="Times New Roman" w:eastAsia="Times New Roman" w:hAnsi="Times New Roman" w:cs="Times New Roman"/>
          <w:sz w:val="24"/>
          <w:szCs w:val="24"/>
        </w:rPr>
        <w:t xml:space="preserve"> and </w:t>
      </w:r>
      <w:proofErr w:type="spellStart"/>
      <w:r w:rsidRPr="00213CCC">
        <w:rPr>
          <w:rFonts w:ascii="Times New Roman" w:eastAsia="Times New Roman" w:hAnsi="Times New Roman" w:cs="Times New Roman"/>
          <w:i/>
          <w:iCs/>
          <w:sz w:val="24"/>
          <w:szCs w:val="24"/>
        </w:rPr>
        <w:t>validTo</w:t>
      </w:r>
      <w:proofErr w:type="spellEnd"/>
      <w:ins w:id="387" w:author="Carl Reed" w:date="2020-09-30T15:59:00Z">
        <w:r w:rsidR="007D5298">
          <w:rPr>
            <w:rFonts w:ascii="Times New Roman" w:eastAsia="Times New Roman" w:hAnsi="Times New Roman" w:cs="Times New Roman"/>
            <w:sz w:val="24"/>
            <w:szCs w:val="24"/>
          </w:rPr>
          <w:t>.</w:t>
        </w:r>
      </w:ins>
      <w:del w:id="388" w:author="Carl Reed" w:date="2020-09-30T15:59:00Z">
        <w:r w:rsidRPr="00213CCC" w:rsidDel="007D52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389" w:author="Carl Reed" w:date="2020-09-30T15:59:00Z">
        <w:r w:rsidRPr="00213CCC" w:rsidDel="007D5298">
          <w:rPr>
            <w:rFonts w:ascii="Times New Roman" w:eastAsia="Times New Roman" w:hAnsi="Times New Roman" w:cs="Times New Roman"/>
            <w:sz w:val="24"/>
            <w:szCs w:val="24"/>
          </w:rPr>
          <w:delText xml:space="preserve">which </w:delText>
        </w:r>
      </w:del>
      <w:ins w:id="390" w:author="Carl Reed" w:date="2020-09-30T15:59:00Z">
        <w:r w:rsidR="007D5298">
          <w:rPr>
            <w:rFonts w:ascii="Times New Roman" w:eastAsia="Times New Roman" w:hAnsi="Times New Roman" w:cs="Times New Roman"/>
            <w:sz w:val="24"/>
            <w:szCs w:val="24"/>
          </w:rPr>
          <w:t>These</w:t>
        </w:r>
        <w:r w:rsidR="007D529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represent the lifespan a specific version of an object has in the real-world. </w:t>
      </w:r>
      <w:del w:id="391" w:author="Carl Reed" w:date="2020-09-30T16:00:00Z">
        <w:r w:rsidRPr="00213CCC" w:rsidDel="007D5298">
          <w:rPr>
            <w:rFonts w:ascii="Times New Roman" w:eastAsia="Times New Roman" w:hAnsi="Times New Roman" w:cs="Times New Roman"/>
            <w:sz w:val="24"/>
            <w:szCs w:val="24"/>
          </w:rPr>
          <w:delText xml:space="preserve">With </w:delText>
        </w:r>
      </w:del>
      <w:ins w:id="392" w:author="Carl Reed" w:date="2020-09-30T16:00:00Z">
        <w:r w:rsidR="007D5298">
          <w:rPr>
            <w:rFonts w:ascii="Times New Roman" w:eastAsia="Times New Roman" w:hAnsi="Times New Roman" w:cs="Times New Roman"/>
            <w:sz w:val="24"/>
            <w:szCs w:val="24"/>
          </w:rPr>
          <w:t>Using</w:t>
        </w:r>
        <w:r w:rsidR="007D529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these two time intervals a CityGML dataset could be queried both for how did the </w:t>
      </w:r>
      <w:r w:rsidRPr="00213CCC">
        <w:rPr>
          <w:rFonts w:ascii="Times New Roman" w:eastAsia="Times New Roman" w:hAnsi="Times New Roman" w:cs="Times New Roman"/>
          <w:i/>
          <w:iCs/>
          <w:sz w:val="24"/>
          <w:szCs w:val="24"/>
        </w:rPr>
        <w:t>city</w:t>
      </w:r>
      <w:r w:rsidRPr="00213CCC">
        <w:rPr>
          <w:rFonts w:ascii="Times New Roman" w:eastAsia="Times New Roman" w:hAnsi="Times New Roman" w:cs="Times New Roman"/>
          <w:sz w:val="24"/>
          <w:szCs w:val="24"/>
        </w:rPr>
        <w:t xml:space="preserve"> look </w:t>
      </w:r>
      <w:del w:id="393" w:author="Carl Reed" w:date="2020-09-30T16:00:00Z">
        <w:r w:rsidRPr="00213CCC" w:rsidDel="007D5298">
          <w:rPr>
            <w:rFonts w:ascii="Times New Roman" w:eastAsia="Times New Roman" w:hAnsi="Times New Roman" w:cs="Times New Roman"/>
            <w:sz w:val="24"/>
            <w:szCs w:val="24"/>
          </w:rPr>
          <w:delText>a</w:delText>
        </w:r>
      </w:del>
      <w:r w:rsidRPr="00213CCC">
        <w:rPr>
          <w:rFonts w:ascii="Times New Roman" w:eastAsia="Times New Roman" w:hAnsi="Times New Roman" w:cs="Times New Roman"/>
          <w:sz w:val="24"/>
          <w:szCs w:val="24"/>
        </w:rPr>
        <w:t xml:space="preserve">like at a specific point in time as well as how did the </w:t>
      </w:r>
      <w:r w:rsidRPr="00213CCC">
        <w:rPr>
          <w:rFonts w:ascii="Times New Roman" w:eastAsia="Times New Roman" w:hAnsi="Times New Roman" w:cs="Times New Roman"/>
          <w:i/>
          <w:iCs/>
          <w:sz w:val="24"/>
          <w:szCs w:val="24"/>
        </w:rPr>
        <w:t>city model</w:t>
      </w:r>
      <w:r w:rsidRPr="00213CCC">
        <w:rPr>
          <w:rFonts w:ascii="Times New Roman" w:eastAsia="Times New Roman" w:hAnsi="Times New Roman" w:cs="Times New Roman"/>
          <w:sz w:val="24"/>
          <w:szCs w:val="24"/>
        </w:rPr>
        <w:t xml:space="preserve"> look at that time.</w:t>
      </w:r>
    </w:p>
    <w:p w14:paraId="1117EC6E"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combination of the two types of feature identifiers </w:t>
      </w:r>
      <w:del w:id="394" w:author="Carl Reed" w:date="2020-09-30T16:01:00Z">
        <w:r w:rsidRPr="00213CCC" w:rsidDel="007D5298">
          <w:rPr>
            <w:rFonts w:ascii="Times New Roman" w:eastAsia="Times New Roman" w:hAnsi="Times New Roman" w:cs="Times New Roman"/>
            <w:sz w:val="24"/>
            <w:szCs w:val="24"/>
          </w:rPr>
          <w:delText xml:space="preserve">explained above </w:delText>
        </w:r>
      </w:del>
      <w:r w:rsidRPr="00213CCC">
        <w:rPr>
          <w:rFonts w:ascii="Times New Roman" w:eastAsia="Times New Roman" w:hAnsi="Times New Roman" w:cs="Times New Roman"/>
          <w:sz w:val="24"/>
          <w:szCs w:val="24"/>
        </w:rPr>
        <w:t xml:space="preserve">and bi-temporal timestamps </w:t>
      </w:r>
      <w:del w:id="395" w:author="Carl Reed" w:date="2020-09-30T16:00:00Z">
        <w:r w:rsidRPr="00213CCC" w:rsidDel="007D5298">
          <w:rPr>
            <w:rFonts w:ascii="Times New Roman" w:eastAsia="Times New Roman" w:hAnsi="Times New Roman" w:cs="Times New Roman"/>
            <w:sz w:val="24"/>
            <w:szCs w:val="24"/>
          </w:rPr>
          <w:delText>allows that</w:delText>
        </w:r>
      </w:del>
      <w:ins w:id="396" w:author="Carl Reed" w:date="2020-09-30T16:00:00Z">
        <w:r w:rsidR="007D5298">
          <w:rPr>
            <w:rFonts w:ascii="Times New Roman" w:eastAsia="Times New Roman" w:hAnsi="Times New Roman" w:cs="Times New Roman"/>
            <w:sz w:val="24"/>
            <w:szCs w:val="24"/>
          </w:rPr>
          <w:t>enables encoding</w:t>
        </w:r>
      </w:ins>
      <w:r w:rsidRPr="00213CCC">
        <w:rPr>
          <w:rFonts w:ascii="Times New Roman" w:eastAsia="Times New Roman" w:hAnsi="Times New Roman" w:cs="Times New Roman"/>
          <w:sz w:val="24"/>
          <w:szCs w:val="24"/>
        </w:rPr>
        <w:t xml:space="preserve"> not only the current version of a 3D city model, but also </w:t>
      </w:r>
      <w:ins w:id="397" w:author="Carl Reed" w:date="2020-09-30T16:01:00Z">
        <w:r w:rsidR="007D5298">
          <w:rPr>
            <w:rFonts w:ascii="Times New Roman" w:eastAsia="Times New Roman" w:hAnsi="Times New Roman" w:cs="Times New Roman"/>
            <w:sz w:val="24"/>
            <w:szCs w:val="24"/>
          </w:rPr>
          <w:t>the model’s</w:t>
        </w:r>
      </w:ins>
      <w:del w:id="398" w:author="Carl Reed" w:date="2020-09-30T16:01:00Z">
        <w:r w:rsidRPr="00213CCC" w:rsidDel="007D5298">
          <w:rPr>
            <w:rFonts w:ascii="Times New Roman" w:eastAsia="Times New Roman" w:hAnsi="Times New Roman" w:cs="Times New Roman"/>
            <w:sz w:val="24"/>
            <w:szCs w:val="24"/>
          </w:rPr>
          <w:delText>its</w:delText>
        </w:r>
      </w:del>
      <w:r w:rsidRPr="00213CCC">
        <w:rPr>
          <w:rFonts w:ascii="Times New Roman" w:eastAsia="Times New Roman" w:hAnsi="Times New Roman" w:cs="Times New Roman"/>
          <w:sz w:val="24"/>
          <w:szCs w:val="24"/>
        </w:rPr>
        <w:t xml:space="preserve"> entire history can be represented in CityGML and possibly exchanged </w:t>
      </w:r>
      <w:del w:id="399" w:author="Carl Reed" w:date="2020-09-30T16:01:00Z">
        <w:r w:rsidRPr="00213CCC" w:rsidDel="007D5298">
          <w:rPr>
            <w:rFonts w:ascii="Times New Roman" w:eastAsia="Times New Roman" w:hAnsi="Times New Roman" w:cs="Times New Roman"/>
            <w:sz w:val="24"/>
            <w:szCs w:val="24"/>
          </w:rPr>
          <w:delText xml:space="preserve">even </w:delText>
        </w:r>
      </w:del>
      <w:r w:rsidRPr="00213CCC">
        <w:rPr>
          <w:rFonts w:ascii="Times New Roman" w:eastAsia="Times New Roman" w:hAnsi="Times New Roman" w:cs="Times New Roman"/>
          <w:sz w:val="24"/>
          <w:szCs w:val="24"/>
        </w:rPr>
        <w:t>within a single file.</w:t>
      </w:r>
    </w:p>
    <w:p w14:paraId="5DD5E00C" w14:textId="1AC47215"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 xml:space="preserve">7.2.2. Class </w:t>
      </w:r>
      <w:del w:id="400" w:author="Charles Heazel" w:date="2020-10-28T16:50:00Z">
        <w:r w:rsidRPr="00213CCC" w:rsidDel="006367F6">
          <w:rPr>
            <w:rFonts w:ascii="Times New Roman" w:eastAsia="Times New Roman" w:hAnsi="Times New Roman" w:cs="Times New Roman"/>
            <w:b/>
            <w:bCs/>
            <w:sz w:val="24"/>
            <w:szCs w:val="24"/>
          </w:rPr>
          <w:delText>Hierachy</w:delText>
        </w:r>
      </w:del>
      <w:ins w:id="401" w:author="Charles Heazel" w:date="2020-10-28T16:50:00Z">
        <w:r w:rsidR="006367F6" w:rsidRPr="00213CCC">
          <w:rPr>
            <w:rFonts w:ascii="Times New Roman" w:eastAsia="Times New Roman" w:hAnsi="Times New Roman" w:cs="Times New Roman"/>
            <w:b/>
            <w:bCs/>
            <w:sz w:val="24"/>
            <w:szCs w:val="24"/>
          </w:rPr>
          <w:t>Hierarchy</w:t>
        </w:r>
      </w:ins>
      <w:r w:rsidRPr="00213CCC">
        <w:rPr>
          <w:rFonts w:ascii="Times New Roman" w:eastAsia="Times New Roman" w:hAnsi="Times New Roman" w:cs="Times New Roman"/>
          <w:b/>
          <w:bCs/>
          <w:sz w:val="24"/>
          <w:szCs w:val="24"/>
        </w:rPr>
        <w:t xml:space="preserve"> and Inheritance of Properties and Relations</w:t>
      </w:r>
    </w:p>
    <w:p w14:paraId="71010D04" w14:textId="77777777" w:rsidR="00213CCC" w:rsidRPr="007D5298"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 xml:space="preserve">In CityGML, the specific feature types like </w:t>
      </w:r>
      <w:r w:rsidRPr="00213CCC">
        <w:rPr>
          <w:rFonts w:ascii="Times New Roman" w:eastAsia="Times New Roman" w:hAnsi="Times New Roman" w:cs="Times New Roman"/>
          <w:i/>
          <w:iCs/>
          <w:sz w:val="24"/>
          <w:szCs w:val="24"/>
        </w:rPr>
        <w:t>Building</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Tunnel</w:t>
      </w:r>
      <w:r w:rsidRPr="00213CCC">
        <w:rPr>
          <w:rFonts w:ascii="Times New Roman" w:eastAsia="Times New Roman" w:hAnsi="Times New Roman" w:cs="Times New Roman"/>
          <w:sz w:val="24"/>
          <w:szCs w:val="24"/>
        </w:rPr>
        <w:t xml:space="preserve">, or </w:t>
      </w:r>
      <w:proofErr w:type="spellStart"/>
      <w:r w:rsidRPr="00213CCC">
        <w:rPr>
          <w:rFonts w:ascii="Times New Roman" w:eastAsia="Times New Roman" w:hAnsi="Times New Roman" w:cs="Times New Roman"/>
          <w:i/>
          <w:iCs/>
          <w:sz w:val="24"/>
          <w:szCs w:val="24"/>
        </w:rPr>
        <w:t>WaterBody</w:t>
      </w:r>
      <w:proofErr w:type="spellEnd"/>
      <w:r w:rsidRPr="00213CCC">
        <w:rPr>
          <w:rFonts w:ascii="Times New Roman" w:eastAsia="Times New Roman" w:hAnsi="Times New Roman" w:cs="Times New Roman"/>
          <w:sz w:val="24"/>
          <w:szCs w:val="24"/>
        </w:rPr>
        <w:t xml:space="preserve"> are defined as subclasses of more general higher-level classes. Hence, feature types build a hierarchy along specialization / generalization relationships where more specialized feature types inherit the properties and relationships of all their </w:t>
      </w:r>
      <w:proofErr w:type="spellStart"/>
      <w:r w:rsidRPr="00213CCC">
        <w:rPr>
          <w:rFonts w:ascii="Times New Roman" w:eastAsia="Times New Roman" w:hAnsi="Times New Roman" w:cs="Times New Roman"/>
          <w:sz w:val="24"/>
          <w:szCs w:val="24"/>
        </w:rPr>
        <w:t>superclasses</w:t>
      </w:r>
      <w:proofErr w:type="spellEnd"/>
      <w:r w:rsidRPr="00213CCC">
        <w:rPr>
          <w:rFonts w:ascii="Times New Roman" w:eastAsia="Times New Roman" w:hAnsi="Times New Roman" w:cs="Times New Roman"/>
          <w:sz w:val="24"/>
          <w:szCs w:val="24"/>
        </w:rPr>
        <w:t xml:space="preserve"> along the entire generalization path to the topmost feature type </w:t>
      </w:r>
      <w:proofErr w:type="spellStart"/>
      <w:r w:rsidRPr="00213CCC">
        <w:rPr>
          <w:rFonts w:ascii="Times New Roman" w:eastAsia="Times New Roman" w:hAnsi="Times New Roman" w:cs="Times New Roman"/>
          <w:i/>
          <w:iCs/>
          <w:sz w:val="24"/>
          <w:szCs w:val="24"/>
        </w:rPr>
        <w:t>AnyFeature</w:t>
      </w:r>
      <w:proofErr w:type="spellEnd"/>
      <w:r w:rsidRPr="00213CCC">
        <w:rPr>
          <w:rFonts w:ascii="Times New Roman" w:eastAsia="Times New Roman" w:hAnsi="Times New Roman" w:cs="Times New Roman"/>
          <w:sz w:val="24"/>
          <w:szCs w:val="24"/>
        </w:rPr>
        <w:t>.</w:t>
      </w:r>
      <w:ins w:id="402" w:author="Carl Reed" w:date="2020-09-30T16:02:00Z">
        <w:r w:rsidR="007D5298">
          <w:rPr>
            <w:rFonts w:ascii="Times New Roman" w:eastAsia="Times New Roman" w:hAnsi="Times New Roman" w:cs="Times New Roman"/>
            <w:sz w:val="24"/>
            <w:szCs w:val="24"/>
          </w:rPr>
          <w:t xml:space="preserve"> NOTE: </w:t>
        </w:r>
        <w:r w:rsidR="007D5298" w:rsidRPr="007D5298">
          <w:rPr>
            <w:rStyle w:val="hgkelc"/>
            <w:rFonts w:ascii="Times New Roman" w:hAnsi="Times New Roman" w:cs="Times New Roman"/>
            <w:sz w:val="24"/>
            <w:szCs w:val="24"/>
            <w:rPrChange w:id="403" w:author="Carl Reed" w:date="2020-09-30T16:02:00Z">
              <w:rPr>
                <w:rStyle w:val="hgkelc"/>
              </w:rPr>
            </w:rPrChange>
          </w:rPr>
          <w:t xml:space="preserve">A </w:t>
        </w:r>
        <w:r w:rsidR="007D5298" w:rsidRPr="007D5298">
          <w:rPr>
            <w:rStyle w:val="hgkelc"/>
            <w:rFonts w:ascii="Times New Roman" w:hAnsi="Times New Roman" w:cs="Times New Roman"/>
            <w:b/>
            <w:bCs/>
            <w:sz w:val="24"/>
            <w:szCs w:val="24"/>
            <w:rPrChange w:id="404" w:author="Carl Reed" w:date="2020-09-30T16:02:00Z">
              <w:rPr>
                <w:rStyle w:val="hgkelc"/>
                <w:b/>
                <w:bCs/>
              </w:rPr>
            </w:rPrChange>
          </w:rPr>
          <w:t>superclass</w:t>
        </w:r>
        <w:r w:rsidR="007D5298" w:rsidRPr="007D5298">
          <w:rPr>
            <w:rStyle w:val="hgkelc"/>
            <w:rFonts w:ascii="Times New Roman" w:hAnsi="Times New Roman" w:cs="Times New Roman"/>
            <w:sz w:val="24"/>
            <w:szCs w:val="24"/>
            <w:rPrChange w:id="405" w:author="Carl Reed" w:date="2020-09-30T16:02:00Z">
              <w:rPr>
                <w:rStyle w:val="hgkelc"/>
              </w:rPr>
            </w:rPrChange>
          </w:rPr>
          <w:t xml:space="preserve"> is the class from which many subclasses can be created.</w:t>
        </w:r>
      </w:ins>
    </w:p>
    <w:p w14:paraId="505D386E"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7.2.3. Relationships between CityGML objects</w:t>
      </w:r>
    </w:p>
    <w:p w14:paraId="234AB60B"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In CityGML</w:t>
      </w:r>
      <w:ins w:id="406" w:author="Carl Reed" w:date="2020-09-30T16:03:00Z">
        <w:r w:rsidR="007D5298">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objects can be related to each other and different </w:t>
      </w:r>
      <w:commentRangeStart w:id="407"/>
      <w:commentRangeStart w:id="408"/>
      <w:r w:rsidRPr="00213CCC">
        <w:rPr>
          <w:rFonts w:ascii="Times New Roman" w:eastAsia="Times New Roman" w:hAnsi="Times New Roman" w:cs="Times New Roman"/>
          <w:sz w:val="24"/>
          <w:szCs w:val="24"/>
        </w:rPr>
        <w:t>kinds</w:t>
      </w:r>
      <w:commentRangeEnd w:id="407"/>
      <w:r w:rsidR="007D5298">
        <w:rPr>
          <w:rStyle w:val="CommentReference"/>
        </w:rPr>
        <w:commentReference w:id="407"/>
      </w:r>
      <w:commentRangeEnd w:id="408"/>
      <w:r w:rsidR="006367F6">
        <w:rPr>
          <w:rStyle w:val="CommentReference"/>
        </w:rPr>
        <w:commentReference w:id="408"/>
      </w:r>
      <w:r w:rsidRPr="00213CCC">
        <w:rPr>
          <w:rFonts w:ascii="Times New Roman" w:eastAsia="Times New Roman" w:hAnsi="Times New Roman" w:cs="Times New Roman"/>
          <w:sz w:val="24"/>
          <w:szCs w:val="24"/>
        </w:rPr>
        <w:t xml:space="preserve"> of relations are distinguished. First of all, complex objects like buildings or transportation objects </w:t>
      </w:r>
      <w:del w:id="409" w:author="Carl Reed" w:date="2020-09-30T16:03:00Z">
        <w:r w:rsidRPr="00213CCC" w:rsidDel="00992DCC">
          <w:rPr>
            <w:rFonts w:ascii="Times New Roman" w:eastAsia="Times New Roman" w:hAnsi="Times New Roman" w:cs="Times New Roman"/>
            <w:sz w:val="24"/>
            <w:szCs w:val="24"/>
          </w:rPr>
          <w:delText xml:space="preserve">are </w:delText>
        </w:r>
      </w:del>
      <w:r w:rsidRPr="00213CCC">
        <w:rPr>
          <w:rFonts w:ascii="Times New Roman" w:eastAsia="Times New Roman" w:hAnsi="Times New Roman" w:cs="Times New Roman"/>
          <w:sz w:val="24"/>
          <w:szCs w:val="24"/>
        </w:rPr>
        <w:t>typically consist</w:t>
      </w:r>
      <w:del w:id="410" w:author="Carl Reed" w:date="2020-09-30T16:03:00Z">
        <w:r w:rsidRPr="00213CCC" w:rsidDel="00992DCC">
          <w:rPr>
            <w:rFonts w:ascii="Times New Roman" w:eastAsia="Times New Roman" w:hAnsi="Times New Roman" w:cs="Times New Roman"/>
            <w:sz w:val="24"/>
            <w:szCs w:val="24"/>
          </w:rPr>
          <w:delText>ing</w:delText>
        </w:r>
      </w:del>
      <w:r w:rsidRPr="00213CCC">
        <w:rPr>
          <w:rFonts w:ascii="Times New Roman" w:eastAsia="Times New Roman" w:hAnsi="Times New Roman" w:cs="Times New Roman"/>
          <w:sz w:val="24"/>
          <w:szCs w:val="24"/>
        </w:rPr>
        <w:t xml:space="preserve"> of parts. These parts are individual features of their own, and can even be further decomposed. Therefore, CityGML objects can form aggregation hierarchies. Some feature types are marked in the conceptual model with the stereotype </w:t>
      </w:r>
      <w:r w:rsidRPr="00213CCC">
        <w:rPr>
          <w:rFonts w:ascii="Times New Roman" w:eastAsia="Times New Roman" w:hAnsi="Times New Roman" w:cs="Times New Roman"/>
          <w:i/>
          <w:iCs/>
          <w:sz w:val="24"/>
          <w:szCs w:val="24"/>
        </w:rPr>
        <w:t>«</w:t>
      </w:r>
      <w:proofErr w:type="spellStart"/>
      <w:r w:rsidRPr="00213CCC">
        <w:rPr>
          <w:rFonts w:ascii="Times New Roman" w:eastAsia="Times New Roman" w:hAnsi="Times New Roman" w:cs="Times New Roman"/>
          <w:i/>
          <w:iCs/>
          <w:sz w:val="24"/>
          <w:szCs w:val="24"/>
        </w:rPr>
        <w:t>TopLevelFeatureType</w:t>
      </w:r>
      <w:proofErr w:type="spellEnd"/>
      <w:r w:rsidRPr="00213CCC">
        <w:rPr>
          <w:rFonts w:ascii="Times New Roman" w:eastAsia="Times New Roman" w:hAnsi="Times New Roman" w:cs="Times New Roman"/>
          <w:i/>
          <w:iCs/>
          <w:sz w:val="24"/>
          <w:szCs w:val="24"/>
        </w:rPr>
        <w:t>»</w:t>
      </w:r>
      <w:r w:rsidRPr="00213CCC">
        <w:rPr>
          <w:rFonts w:ascii="Times New Roman" w:eastAsia="Times New Roman" w:hAnsi="Times New Roman" w:cs="Times New Roman"/>
          <w:sz w:val="24"/>
          <w:szCs w:val="24"/>
        </w:rPr>
        <w:t xml:space="preserve">. These constitute the main objects of a city model and are typically the root of an aggregation hierarchy. Only top-level features are allowed as direct members of a </w:t>
      </w:r>
      <w:commentRangeStart w:id="411"/>
      <w:commentRangeStart w:id="412"/>
      <w:proofErr w:type="spellStart"/>
      <w:r w:rsidRPr="00213CCC">
        <w:rPr>
          <w:rFonts w:ascii="Times New Roman" w:eastAsia="Times New Roman" w:hAnsi="Times New Roman" w:cs="Times New Roman"/>
          <w:i/>
          <w:iCs/>
          <w:sz w:val="24"/>
          <w:szCs w:val="24"/>
        </w:rPr>
        <w:t>CityModel</w:t>
      </w:r>
      <w:commentRangeEnd w:id="411"/>
      <w:proofErr w:type="spellEnd"/>
      <w:r w:rsidR="00992DCC">
        <w:rPr>
          <w:rStyle w:val="CommentReference"/>
        </w:rPr>
        <w:commentReference w:id="411"/>
      </w:r>
      <w:commentRangeEnd w:id="412"/>
      <w:r w:rsidR="00561DF7">
        <w:rPr>
          <w:rStyle w:val="CommentReference"/>
        </w:rPr>
        <w:commentReference w:id="412"/>
      </w:r>
      <w:r w:rsidRPr="00213CCC">
        <w:rPr>
          <w:rFonts w:ascii="Times New Roman" w:eastAsia="Times New Roman" w:hAnsi="Times New Roman" w:cs="Times New Roman"/>
          <w:sz w:val="24"/>
          <w:szCs w:val="24"/>
        </w:rPr>
        <w:t xml:space="preserve"> object. The information </w:t>
      </w:r>
      <w:ins w:id="413" w:author="Carl Reed" w:date="2020-09-30T16:05:00Z">
        <w:r w:rsidR="00D32BDD">
          <w:rPr>
            <w:rFonts w:ascii="Times New Roman" w:eastAsia="Times New Roman" w:hAnsi="Times New Roman" w:cs="Times New Roman"/>
            <w:sz w:val="24"/>
            <w:szCs w:val="24"/>
          </w:rPr>
          <w:t xml:space="preserve">about </w:t>
        </w:r>
      </w:ins>
      <w:r w:rsidRPr="00213CCC">
        <w:rPr>
          <w:rFonts w:ascii="Times New Roman" w:eastAsia="Times New Roman" w:hAnsi="Times New Roman" w:cs="Times New Roman"/>
          <w:sz w:val="24"/>
          <w:szCs w:val="24"/>
        </w:rPr>
        <w:t xml:space="preserve">which feature types belong to the top level is required for software packages that want to filter imports, exports, and visualizations according to the general type of a city object (e.g. only show buildings, solitary vegetation objects, and roads). </w:t>
      </w:r>
      <w:ins w:id="414" w:author="Carl Reed" w:date="2020-09-30T16:05:00Z">
        <w:r w:rsidR="00D32BDD" w:rsidRPr="00213CCC">
          <w:rPr>
            <w:rFonts w:ascii="Times New Roman" w:eastAsia="Times New Roman" w:hAnsi="Times New Roman" w:cs="Times New Roman"/>
            <w:sz w:val="24"/>
            <w:szCs w:val="24"/>
          </w:rPr>
          <w:t xml:space="preserve">CityGML </w:t>
        </w:r>
      </w:ins>
      <w:r w:rsidRPr="00213CCC">
        <w:rPr>
          <w:rFonts w:ascii="Times New Roman" w:eastAsia="Times New Roman" w:hAnsi="Times New Roman" w:cs="Times New Roman"/>
          <w:sz w:val="24"/>
          <w:szCs w:val="24"/>
        </w:rPr>
        <w:t xml:space="preserve">Application Domain Extensions </w:t>
      </w:r>
      <w:del w:id="415" w:author="Carl Reed" w:date="2020-09-30T16:05:00Z">
        <w:r w:rsidRPr="00213CCC" w:rsidDel="00D32BDD">
          <w:rPr>
            <w:rFonts w:ascii="Times New Roman" w:eastAsia="Times New Roman" w:hAnsi="Times New Roman" w:cs="Times New Roman"/>
            <w:sz w:val="24"/>
            <w:szCs w:val="24"/>
          </w:rPr>
          <w:delText xml:space="preserve">of CityGML </w:delText>
        </w:r>
      </w:del>
      <w:r w:rsidRPr="00213CCC">
        <w:rPr>
          <w:rFonts w:ascii="Times New Roman" w:eastAsia="Times New Roman" w:hAnsi="Times New Roman" w:cs="Times New Roman"/>
          <w:sz w:val="24"/>
          <w:szCs w:val="24"/>
        </w:rPr>
        <w:t>should also make use of this concept, such that software tools can learn from inspecting their conceptual schema what are the main, i.e. the top-level, feature types of the extension.</w:t>
      </w:r>
    </w:p>
    <w:p w14:paraId="043694E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Some relations in CityGML are qualified by additional parameters, typically to further specify the type of relationship. For example, a relationship can be qualified with a URI pointing to a definition of the respective relation type in an Ontology. Qualified relationships are used in CityGML, among others, for</w:t>
      </w:r>
      <w:ins w:id="416" w:author="Carl Reed" w:date="2020-09-30T16:05:00Z">
        <w:r w:rsidR="00D32BDD">
          <w:rPr>
            <w:rFonts w:ascii="Times New Roman" w:eastAsia="Times New Roman" w:hAnsi="Times New Roman" w:cs="Times New Roman"/>
            <w:sz w:val="24"/>
            <w:szCs w:val="24"/>
          </w:rPr>
          <w:t>:</w:t>
        </w:r>
      </w:ins>
    </w:p>
    <w:p w14:paraId="3CFBDBCE" w14:textId="77777777" w:rsidR="00213CCC" w:rsidRPr="00213CCC" w:rsidRDefault="00D32BDD" w:rsidP="00213CCC">
      <w:pPr>
        <w:numPr>
          <w:ilvl w:val="0"/>
          <w:numId w:val="7"/>
        </w:numPr>
        <w:spacing w:before="100" w:beforeAutospacing="1" w:after="100" w:afterAutospacing="1" w:line="240" w:lineRule="auto"/>
        <w:rPr>
          <w:rFonts w:ascii="Times New Roman" w:eastAsia="Times New Roman" w:hAnsi="Times New Roman" w:cs="Times New Roman"/>
          <w:sz w:val="24"/>
          <w:szCs w:val="24"/>
        </w:rPr>
      </w:pPr>
      <w:ins w:id="417" w:author="Carl Reed" w:date="2020-09-30T16:05:00Z">
        <w:r>
          <w:rPr>
            <w:rFonts w:ascii="Times New Roman" w:eastAsia="Times New Roman" w:hAnsi="Times New Roman" w:cs="Times New Roman"/>
            <w:sz w:val="24"/>
            <w:szCs w:val="24"/>
          </w:rPr>
          <w:t>G</w:t>
        </w:r>
      </w:ins>
      <w:del w:id="418" w:author="Carl Reed" w:date="2020-09-30T16:05:00Z">
        <w:r w:rsidR="00213CCC" w:rsidRPr="00213CCC" w:rsidDel="00D32BDD">
          <w:rPr>
            <w:rFonts w:ascii="Times New Roman" w:eastAsia="Times New Roman" w:hAnsi="Times New Roman" w:cs="Times New Roman"/>
            <w:sz w:val="24"/>
            <w:szCs w:val="24"/>
          </w:rPr>
          <w:delText>g</w:delText>
        </w:r>
      </w:del>
      <w:r w:rsidR="00213CCC" w:rsidRPr="00213CCC">
        <w:rPr>
          <w:rFonts w:ascii="Times New Roman" w:eastAsia="Times New Roman" w:hAnsi="Times New Roman" w:cs="Times New Roman"/>
          <w:sz w:val="24"/>
          <w:szCs w:val="24"/>
        </w:rPr>
        <w:t xml:space="preserve">eneral relationships between features – association </w:t>
      </w:r>
      <w:proofErr w:type="spellStart"/>
      <w:r w:rsidR="00213CCC" w:rsidRPr="00213CCC">
        <w:rPr>
          <w:rFonts w:ascii="Times New Roman" w:eastAsia="Times New Roman" w:hAnsi="Times New Roman" w:cs="Times New Roman"/>
          <w:i/>
          <w:iCs/>
          <w:sz w:val="24"/>
          <w:szCs w:val="24"/>
        </w:rPr>
        <w:t>relatedTo</w:t>
      </w:r>
      <w:proofErr w:type="spellEnd"/>
      <w:r w:rsidR="00213CCC" w:rsidRPr="00213CCC">
        <w:rPr>
          <w:rFonts w:ascii="Times New Roman" w:eastAsia="Times New Roman" w:hAnsi="Times New Roman" w:cs="Times New Roman"/>
          <w:sz w:val="24"/>
          <w:szCs w:val="24"/>
        </w:rPr>
        <w:t xml:space="preserve"> between city objects</w:t>
      </w:r>
      <w:ins w:id="419" w:author="Carl Reed" w:date="2020-09-30T16:05:00Z">
        <w:r>
          <w:rPr>
            <w:rFonts w:ascii="Times New Roman" w:eastAsia="Times New Roman" w:hAnsi="Times New Roman" w:cs="Times New Roman"/>
            <w:sz w:val="24"/>
            <w:szCs w:val="24"/>
          </w:rPr>
          <w:t>;</w:t>
        </w:r>
      </w:ins>
      <w:del w:id="420" w:author="Carl Reed" w:date="2020-09-30T16:05:00Z">
        <w:r w:rsidR="00213CCC" w:rsidRPr="00213CCC" w:rsidDel="00D32BDD">
          <w:rPr>
            <w:rFonts w:ascii="Times New Roman" w:eastAsia="Times New Roman" w:hAnsi="Times New Roman" w:cs="Times New Roman"/>
            <w:sz w:val="24"/>
            <w:szCs w:val="24"/>
          </w:rPr>
          <w:delText>,</w:delText>
        </w:r>
      </w:del>
    </w:p>
    <w:p w14:paraId="252C3EE9" w14:textId="77777777" w:rsidR="00213CCC" w:rsidRPr="00213CCC" w:rsidRDefault="00213CCC" w:rsidP="00213CCC">
      <w:pPr>
        <w:numPr>
          <w:ilvl w:val="0"/>
          <w:numId w:val="7"/>
        </w:numPr>
        <w:spacing w:before="100" w:beforeAutospacing="1" w:after="100" w:afterAutospacing="1" w:line="240" w:lineRule="auto"/>
        <w:rPr>
          <w:rFonts w:ascii="Times New Roman" w:eastAsia="Times New Roman" w:hAnsi="Times New Roman" w:cs="Times New Roman"/>
          <w:sz w:val="24"/>
          <w:szCs w:val="24"/>
        </w:rPr>
      </w:pPr>
      <w:del w:id="421" w:author="Carl Reed" w:date="2020-09-30T16:06:00Z">
        <w:r w:rsidRPr="00213CCC" w:rsidDel="00D32BDD">
          <w:rPr>
            <w:rFonts w:ascii="Times New Roman" w:eastAsia="Times New Roman" w:hAnsi="Times New Roman" w:cs="Times New Roman"/>
            <w:sz w:val="24"/>
            <w:szCs w:val="24"/>
          </w:rPr>
          <w:delText>u</w:delText>
        </w:r>
      </w:del>
      <w:ins w:id="422" w:author="Carl Reed" w:date="2020-09-30T16:06:00Z">
        <w:r w:rsidR="00D32BDD">
          <w:rPr>
            <w:rFonts w:ascii="Times New Roman" w:eastAsia="Times New Roman" w:hAnsi="Times New Roman" w:cs="Times New Roman"/>
            <w:sz w:val="24"/>
            <w:szCs w:val="24"/>
          </w:rPr>
          <w:t>U</w:t>
        </w:r>
      </w:ins>
      <w:r w:rsidRPr="00213CCC">
        <w:rPr>
          <w:rFonts w:ascii="Times New Roman" w:eastAsia="Times New Roman" w:hAnsi="Times New Roman" w:cs="Times New Roman"/>
          <w:sz w:val="24"/>
          <w:szCs w:val="24"/>
        </w:rPr>
        <w:t xml:space="preserve">ser-defined aggregations using </w:t>
      </w:r>
      <w:proofErr w:type="spellStart"/>
      <w:r w:rsidRPr="00213CCC">
        <w:rPr>
          <w:rFonts w:ascii="Times New Roman" w:eastAsia="Times New Roman" w:hAnsi="Times New Roman" w:cs="Times New Roman"/>
          <w:i/>
          <w:iCs/>
          <w:sz w:val="24"/>
          <w:szCs w:val="24"/>
        </w:rPr>
        <w:t>CityObjectGroup</w:t>
      </w:r>
      <w:proofErr w:type="spellEnd"/>
      <w:ins w:id="423" w:author="Carl Reed" w:date="2020-09-30T16:06:00Z">
        <w:r w:rsidR="00D32BDD">
          <w:rPr>
            <w:rFonts w:ascii="Times New Roman" w:eastAsia="Times New Roman" w:hAnsi="Times New Roman" w:cs="Times New Roman"/>
            <w:sz w:val="24"/>
            <w:szCs w:val="24"/>
          </w:rPr>
          <w:t>.</w:t>
        </w:r>
      </w:ins>
      <w:del w:id="424" w:author="Carl Reed" w:date="2020-09-30T16:06:00Z">
        <w:r w:rsidRPr="00213CCC" w:rsidDel="00D32BDD">
          <w:rPr>
            <w:rFonts w:ascii="Times New Roman" w:eastAsia="Times New Roman" w:hAnsi="Times New Roman" w:cs="Times New Roman"/>
            <w:sz w:val="24"/>
            <w:szCs w:val="24"/>
          </w:rPr>
          <w:delText xml:space="preserve"> –</w:delText>
        </w:r>
      </w:del>
      <w:r w:rsidRPr="00213CCC">
        <w:rPr>
          <w:rFonts w:ascii="Times New Roman" w:eastAsia="Times New Roman" w:hAnsi="Times New Roman" w:cs="Times New Roman"/>
          <w:sz w:val="24"/>
          <w:szCs w:val="24"/>
        </w:rPr>
        <w:t xml:space="preserve"> </w:t>
      </w:r>
      <w:del w:id="425" w:author="Carl Reed" w:date="2020-09-30T16:06:00Z">
        <w:r w:rsidRPr="00213CCC" w:rsidDel="00D32BDD">
          <w:rPr>
            <w:rFonts w:ascii="Times New Roman" w:eastAsia="Times New Roman" w:hAnsi="Times New Roman" w:cs="Times New Roman"/>
            <w:sz w:val="24"/>
            <w:szCs w:val="24"/>
          </w:rPr>
          <w:delText>t</w:delText>
        </w:r>
      </w:del>
      <w:ins w:id="426" w:author="Carl Reed" w:date="2020-09-30T16:06:00Z">
        <w:r w:rsidR="00D32BDD">
          <w:rPr>
            <w:rFonts w:ascii="Times New Roman" w:eastAsia="Times New Roman" w:hAnsi="Times New Roman" w:cs="Times New Roman"/>
            <w:sz w:val="24"/>
            <w:szCs w:val="24"/>
          </w:rPr>
          <w:t>T</w:t>
        </w:r>
      </w:ins>
      <w:r w:rsidRPr="00213CCC">
        <w:rPr>
          <w:rFonts w:ascii="Times New Roman" w:eastAsia="Times New Roman" w:hAnsi="Times New Roman" w:cs="Times New Roman"/>
          <w:sz w:val="24"/>
          <w:szCs w:val="24"/>
        </w:rPr>
        <w:t>his relation allows also for recursive aggregations</w:t>
      </w:r>
      <w:ins w:id="427" w:author="Carl Reed" w:date="2020-09-30T16:06:00Z">
        <w:r w:rsidR="00D32BDD">
          <w:rPr>
            <w:rFonts w:ascii="Times New Roman" w:eastAsia="Times New Roman" w:hAnsi="Times New Roman" w:cs="Times New Roman"/>
            <w:sz w:val="24"/>
            <w:szCs w:val="24"/>
          </w:rPr>
          <w:t>;</w:t>
        </w:r>
      </w:ins>
      <w:del w:id="428" w:author="Carl Reed" w:date="2020-09-30T16:06:00Z">
        <w:r w:rsidRPr="00213CCC" w:rsidDel="00D32BDD">
          <w:rPr>
            <w:rFonts w:ascii="Times New Roman" w:eastAsia="Times New Roman" w:hAnsi="Times New Roman" w:cs="Times New Roman"/>
            <w:sz w:val="24"/>
            <w:szCs w:val="24"/>
          </w:rPr>
          <w:delText>,</w:delText>
        </w:r>
      </w:del>
    </w:p>
    <w:p w14:paraId="2D7638A7" w14:textId="77777777" w:rsidR="00213CCC" w:rsidRPr="00213CCC" w:rsidRDefault="00213CCC" w:rsidP="00213CCC">
      <w:pPr>
        <w:numPr>
          <w:ilvl w:val="0"/>
          <w:numId w:val="7"/>
        </w:numPr>
        <w:spacing w:before="100" w:beforeAutospacing="1" w:after="100" w:afterAutospacing="1" w:line="240" w:lineRule="auto"/>
        <w:rPr>
          <w:rFonts w:ascii="Times New Roman" w:eastAsia="Times New Roman" w:hAnsi="Times New Roman" w:cs="Times New Roman"/>
          <w:sz w:val="24"/>
          <w:szCs w:val="24"/>
        </w:rPr>
      </w:pPr>
      <w:del w:id="429" w:author="Carl Reed" w:date="2020-09-30T16:06:00Z">
        <w:r w:rsidRPr="00213CCC" w:rsidDel="00D32BDD">
          <w:rPr>
            <w:rFonts w:ascii="Times New Roman" w:eastAsia="Times New Roman" w:hAnsi="Times New Roman" w:cs="Times New Roman"/>
            <w:sz w:val="24"/>
            <w:szCs w:val="24"/>
          </w:rPr>
          <w:delText>e</w:delText>
        </w:r>
      </w:del>
      <w:ins w:id="430" w:author="Carl Reed" w:date="2020-09-30T16:06:00Z">
        <w:r w:rsidR="00D32BDD">
          <w:rPr>
            <w:rFonts w:ascii="Times New Roman" w:eastAsia="Times New Roman" w:hAnsi="Times New Roman" w:cs="Times New Roman"/>
            <w:sz w:val="24"/>
            <w:szCs w:val="24"/>
          </w:rPr>
          <w:t>E</w:t>
        </w:r>
      </w:ins>
      <w:r w:rsidRPr="00213CCC">
        <w:rPr>
          <w:rFonts w:ascii="Times New Roman" w:eastAsia="Times New Roman" w:hAnsi="Times New Roman" w:cs="Times New Roman"/>
          <w:sz w:val="24"/>
          <w:szCs w:val="24"/>
        </w:rPr>
        <w:t xml:space="preserve">xternal references – linking of city objects with corresponding entities from external resources like objects in a </w:t>
      </w:r>
      <w:proofErr w:type="spellStart"/>
      <w:r w:rsidRPr="00213CCC">
        <w:rPr>
          <w:rFonts w:ascii="Times New Roman" w:eastAsia="Times New Roman" w:hAnsi="Times New Roman" w:cs="Times New Roman"/>
          <w:sz w:val="24"/>
          <w:szCs w:val="24"/>
        </w:rPr>
        <w:t>cadastre</w:t>
      </w:r>
      <w:proofErr w:type="spellEnd"/>
      <w:r w:rsidRPr="00213CCC">
        <w:rPr>
          <w:rFonts w:ascii="Times New Roman" w:eastAsia="Times New Roman" w:hAnsi="Times New Roman" w:cs="Times New Roman"/>
          <w:sz w:val="24"/>
          <w:szCs w:val="24"/>
        </w:rPr>
        <w:t xml:space="preserve"> or within a BIM dataset.</w:t>
      </w:r>
    </w:p>
    <w:p w14:paraId="2B682780"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CityGML </w:t>
      </w:r>
      <w:del w:id="431" w:author="Carl Reed" w:date="2020-09-30T16:06:00Z">
        <w:r w:rsidRPr="00213CCC" w:rsidDel="00D32BDD">
          <w:rPr>
            <w:rFonts w:ascii="Times New Roman" w:eastAsia="Times New Roman" w:hAnsi="Times New Roman" w:cs="Times New Roman"/>
            <w:sz w:val="24"/>
            <w:szCs w:val="24"/>
          </w:rPr>
          <w:delText>conceptual model</w:delText>
        </w:r>
      </w:del>
      <w:ins w:id="432" w:author="Carl Reed" w:date="2020-09-30T16:06:00Z">
        <w:r w:rsidR="00D32BDD">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contains many relationships that are specifically defined between certain feature types. For example, there is the </w:t>
      </w:r>
      <w:r w:rsidRPr="00213CCC">
        <w:rPr>
          <w:rFonts w:ascii="Times New Roman" w:eastAsia="Times New Roman" w:hAnsi="Times New Roman" w:cs="Times New Roman"/>
          <w:i/>
          <w:iCs/>
          <w:sz w:val="24"/>
          <w:szCs w:val="24"/>
        </w:rPr>
        <w:t>boundary</w:t>
      </w:r>
      <w:r w:rsidRPr="00213CCC">
        <w:rPr>
          <w:rFonts w:ascii="Times New Roman" w:eastAsia="Times New Roman" w:hAnsi="Times New Roman" w:cs="Times New Roman"/>
          <w:sz w:val="24"/>
          <w:szCs w:val="24"/>
        </w:rPr>
        <w:t xml:space="preserve"> relationship from 3D volumetric objects to its thematically differentiated 3D boundary surfaces. Another example is the </w:t>
      </w:r>
      <w:proofErr w:type="spellStart"/>
      <w:r w:rsidRPr="00213CCC">
        <w:rPr>
          <w:rFonts w:ascii="Times New Roman" w:eastAsia="Times New Roman" w:hAnsi="Times New Roman" w:cs="Times New Roman"/>
          <w:i/>
          <w:iCs/>
          <w:sz w:val="24"/>
          <w:szCs w:val="24"/>
        </w:rPr>
        <w:t>generalizesTo</w:t>
      </w:r>
      <w:proofErr w:type="spellEnd"/>
      <w:r w:rsidRPr="00213CCC">
        <w:rPr>
          <w:rFonts w:ascii="Times New Roman" w:eastAsia="Times New Roman" w:hAnsi="Times New Roman" w:cs="Times New Roman"/>
          <w:sz w:val="24"/>
          <w:szCs w:val="24"/>
        </w:rPr>
        <w:t xml:space="preserve"> relation between feature instances that represent objects on different </w:t>
      </w:r>
      <w:proofErr w:type="spellStart"/>
      <w:r w:rsidRPr="00213CCC">
        <w:rPr>
          <w:rFonts w:ascii="Times New Roman" w:eastAsia="Times New Roman" w:hAnsi="Times New Roman" w:cs="Times New Roman"/>
          <w:sz w:val="24"/>
          <w:szCs w:val="24"/>
        </w:rPr>
        <w:t>generalisation</w:t>
      </w:r>
      <w:proofErr w:type="spellEnd"/>
      <w:r w:rsidRPr="00213CCC">
        <w:rPr>
          <w:rFonts w:ascii="Times New Roman" w:eastAsia="Times New Roman" w:hAnsi="Times New Roman" w:cs="Times New Roman"/>
          <w:sz w:val="24"/>
          <w:szCs w:val="24"/>
        </w:rPr>
        <w:t xml:space="preserve"> levels.</w:t>
      </w:r>
    </w:p>
    <w:p w14:paraId="55C02241"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w:t>
      </w:r>
      <w:ins w:id="433" w:author="Carl Reed" w:date="2020-09-30T16:06:00Z">
        <w:r w:rsidR="00D32BDD">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3.0 </w:t>
      </w:r>
      <w:ins w:id="434" w:author="Carl Reed" w:date="2020-09-30T16:07:00Z">
        <w:r w:rsidR="00D32BDD">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there are new associations to express topologic, geometric, and semantic relations between all kinds of city objects. For example, </w:t>
      </w:r>
      <w:del w:id="435" w:author="Carl Reed" w:date="2020-09-30T16:07:00Z">
        <w:r w:rsidRPr="00213CCC" w:rsidDel="00D32BDD">
          <w:rPr>
            <w:rFonts w:ascii="Times New Roman" w:eastAsia="Times New Roman" w:hAnsi="Times New Roman" w:cs="Times New Roman"/>
            <w:sz w:val="24"/>
            <w:szCs w:val="24"/>
          </w:rPr>
          <w:delText>it can be expressed</w:delText>
        </w:r>
      </w:del>
      <w:ins w:id="436" w:author="Carl Reed" w:date="2020-09-30T16:07:00Z">
        <w:r w:rsidR="00D32BDD">
          <w:rPr>
            <w:rFonts w:ascii="Times New Roman" w:eastAsia="Times New Roman" w:hAnsi="Times New Roman" w:cs="Times New Roman"/>
            <w:sz w:val="24"/>
            <w:szCs w:val="24"/>
          </w:rPr>
          <w:t>information</w:t>
        </w:r>
      </w:ins>
      <w:r w:rsidRPr="00213CCC">
        <w:rPr>
          <w:rFonts w:ascii="Times New Roman" w:eastAsia="Times New Roman" w:hAnsi="Times New Roman" w:cs="Times New Roman"/>
          <w:sz w:val="24"/>
          <w:szCs w:val="24"/>
        </w:rPr>
        <w:t xml:space="preserve"> that two rooms are adjacent or that one interior building installation (like a curtain rail) is overlapping with the spaces of two connected rooms</w:t>
      </w:r>
      <w:ins w:id="437" w:author="Carl Reed" w:date="2020-09-30T16:07:00Z">
        <w:r w:rsidR="00D32BDD">
          <w:rPr>
            <w:rFonts w:ascii="Times New Roman" w:eastAsia="Times New Roman" w:hAnsi="Times New Roman" w:cs="Times New Roman"/>
            <w:sz w:val="24"/>
            <w:szCs w:val="24"/>
          </w:rPr>
          <w:t xml:space="preserve"> can be expressed</w:t>
        </w:r>
      </w:ins>
      <w:r w:rsidRPr="00213CCC">
        <w:rPr>
          <w:rFonts w:ascii="Times New Roman" w:eastAsia="Times New Roman" w:hAnsi="Times New Roman" w:cs="Times New Roman"/>
          <w:sz w:val="24"/>
          <w:szCs w:val="24"/>
        </w:rPr>
        <w:t xml:space="preserve">. </w:t>
      </w:r>
      <w:del w:id="438" w:author="Carl Reed" w:date="2020-09-30T16:08:00Z">
        <w:r w:rsidRPr="00213CCC" w:rsidDel="00D32BDD">
          <w:rPr>
            <w:rFonts w:ascii="Times New Roman" w:eastAsia="Times New Roman" w:hAnsi="Times New Roman" w:cs="Times New Roman"/>
            <w:sz w:val="24"/>
            <w:szCs w:val="24"/>
          </w:rPr>
          <w:delText>It can also be</w:delText>
        </w:r>
      </w:del>
      <w:ins w:id="439" w:author="Carl Reed" w:date="2020-09-30T16:08:00Z">
        <w:r w:rsidR="00D32BDD">
          <w:rPr>
            <w:rFonts w:ascii="Times New Roman" w:eastAsia="Times New Roman" w:hAnsi="Times New Roman" w:cs="Times New Roman"/>
            <w:sz w:val="24"/>
            <w:szCs w:val="24"/>
          </w:rPr>
          <w:t>The CM also enables documenting</w:t>
        </w:r>
      </w:ins>
      <w:del w:id="440" w:author="Carl Reed" w:date="2020-09-30T16:08:00Z">
        <w:r w:rsidRPr="00213CCC" w:rsidDel="00D32BDD">
          <w:rPr>
            <w:rFonts w:ascii="Times New Roman" w:eastAsia="Times New Roman" w:hAnsi="Times New Roman" w:cs="Times New Roman"/>
            <w:sz w:val="24"/>
            <w:szCs w:val="24"/>
          </w:rPr>
          <w:delText xml:space="preserve"> expressed</w:delText>
        </w:r>
      </w:del>
      <w:r w:rsidRPr="00213CCC">
        <w:rPr>
          <w:rFonts w:ascii="Times New Roman" w:eastAsia="Times New Roman" w:hAnsi="Times New Roman" w:cs="Times New Roman"/>
          <w:sz w:val="24"/>
          <w:szCs w:val="24"/>
        </w:rPr>
        <w:t xml:space="preserve"> that two wall surfaces are parallel and two others are </w:t>
      </w:r>
      <w:r w:rsidRPr="00213CCC">
        <w:rPr>
          <w:rFonts w:ascii="Times New Roman" w:eastAsia="Times New Roman" w:hAnsi="Times New Roman" w:cs="Times New Roman"/>
          <w:sz w:val="24"/>
          <w:szCs w:val="24"/>
        </w:rPr>
        <w:lastRenderedPageBreak/>
        <w:t xml:space="preserve">orthogonal. Also distances between objects </w:t>
      </w:r>
      <w:del w:id="441" w:author="Carl Reed" w:date="2020-09-30T16:08:00Z">
        <w:r w:rsidRPr="00213CCC" w:rsidDel="00D32BDD">
          <w:rPr>
            <w:rFonts w:ascii="Times New Roman" w:eastAsia="Times New Roman" w:hAnsi="Times New Roman" w:cs="Times New Roman"/>
            <w:sz w:val="24"/>
            <w:szCs w:val="24"/>
          </w:rPr>
          <w:delText xml:space="preserve">could </w:delText>
        </w:r>
      </w:del>
      <w:proofErr w:type="spellStart"/>
      <w:ins w:id="442" w:author="Carl Reed" w:date="2020-09-30T16:08:00Z">
        <w:r w:rsidR="00D32BDD">
          <w:rPr>
            <w:rFonts w:ascii="Times New Roman" w:eastAsia="Times New Roman" w:hAnsi="Times New Roman" w:cs="Times New Roman"/>
            <w:sz w:val="24"/>
            <w:szCs w:val="24"/>
          </w:rPr>
          <w:t>can</w:t>
        </w:r>
      </w:ins>
      <w:r w:rsidRPr="00213CCC">
        <w:rPr>
          <w:rFonts w:ascii="Times New Roman" w:eastAsia="Times New Roman" w:hAnsi="Times New Roman" w:cs="Times New Roman"/>
          <w:sz w:val="24"/>
          <w:szCs w:val="24"/>
        </w:rPr>
        <w:t>be</w:t>
      </w:r>
      <w:proofErr w:type="spellEnd"/>
      <w:r w:rsidRPr="00213CCC">
        <w:rPr>
          <w:rFonts w:ascii="Times New Roman" w:eastAsia="Times New Roman" w:hAnsi="Times New Roman" w:cs="Times New Roman"/>
          <w:sz w:val="24"/>
          <w:szCs w:val="24"/>
        </w:rPr>
        <w:t xml:space="preserve"> represented explicitly using geometric relations. In addition to spatial relations</w:t>
      </w:r>
      <w:ins w:id="443" w:author="Carl Reed" w:date="2020-09-30T16:08:00Z">
        <w:r w:rsidR="00D32BDD">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logical relations can be expressed.</w:t>
      </w:r>
    </w:p>
    <w:p w14:paraId="46EEFFC3"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7.2.4. Definition of the Semantics for all Classes, Properties, and Relations</w:t>
      </w:r>
    </w:p>
    <w:p w14:paraId="59D6C81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meanings of all elements defined in the CityGML conceptual model are normatively specified in the data dictionary in </w:t>
      </w:r>
      <w:hyperlink r:id="rId24" w:anchor="data-dictionary-section" w:history="1">
        <w:r w:rsidRPr="00213CCC">
          <w:rPr>
            <w:rFonts w:ascii="Times New Roman" w:eastAsia="Times New Roman" w:hAnsi="Times New Roman" w:cs="Times New Roman"/>
            <w:color w:val="0000FF"/>
            <w:sz w:val="24"/>
            <w:szCs w:val="24"/>
            <w:u w:val="single"/>
          </w:rPr>
          <w:t>Chapter 9</w:t>
        </w:r>
      </w:hyperlink>
      <w:r w:rsidRPr="00213CCC">
        <w:rPr>
          <w:rFonts w:ascii="Times New Roman" w:eastAsia="Times New Roman" w:hAnsi="Times New Roman" w:cs="Times New Roman"/>
          <w:sz w:val="24"/>
          <w:szCs w:val="24"/>
        </w:rPr>
        <w:t>.</w:t>
      </w:r>
    </w:p>
    <w:p w14:paraId="1FC7C612"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7.3. Representation of Spatial Properties</w:t>
      </w:r>
    </w:p>
    <w:p w14:paraId="4E066998"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7.3.1. Geometry and Topology</w:t>
      </w:r>
    </w:p>
    <w:p w14:paraId="670DC9E1"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Spatial properties of all CityGML feature types are represented using the geometry classes defined in ISO 19107. Spatial representations can have 0-, 1-, 2-, or 3-dimensional extents depending on the respective feature type and Levels of Detail (LOD; the LOD concept is discussed in </w:t>
      </w:r>
      <w:hyperlink r:id="rId25" w:anchor="overview-section-levelsofdetail" w:history="1">
        <w:r w:rsidRPr="00213CCC">
          <w:rPr>
            <w:rFonts w:ascii="Times New Roman" w:eastAsia="Times New Roman" w:hAnsi="Times New Roman" w:cs="Times New Roman"/>
            <w:color w:val="0000FF"/>
            <w:sz w:val="24"/>
            <w:szCs w:val="24"/>
            <w:u w:val="single"/>
          </w:rPr>
          <w:t>Section 7.4.4</w:t>
        </w:r>
      </w:hyperlink>
      <w:r w:rsidRPr="00213CCC">
        <w:rPr>
          <w:rFonts w:ascii="Times New Roman" w:eastAsia="Times New Roman" w:hAnsi="Times New Roman" w:cs="Times New Roman"/>
          <w:sz w:val="24"/>
          <w:szCs w:val="24"/>
        </w:rPr>
        <w:t xml:space="preserve"> and </w:t>
      </w:r>
      <w:hyperlink r:id="rId26" w:anchor="geometry-lod-section" w:history="1">
        <w:r w:rsidRPr="00213CCC">
          <w:rPr>
            <w:rFonts w:ascii="Times New Roman" w:eastAsia="Times New Roman" w:hAnsi="Times New Roman" w:cs="Times New Roman"/>
            <w:color w:val="0000FF"/>
            <w:sz w:val="24"/>
            <w:szCs w:val="24"/>
            <w:u w:val="single"/>
          </w:rPr>
          <w:t>Section 8.2.5</w:t>
        </w:r>
      </w:hyperlink>
      <w:r w:rsidRPr="00213CCC">
        <w:rPr>
          <w:rFonts w:ascii="Times New Roman" w:eastAsia="Times New Roman" w:hAnsi="Times New Roman" w:cs="Times New Roman"/>
          <w:sz w:val="24"/>
          <w:szCs w:val="24"/>
        </w:rPr>
        <w:t>). With only a few exceptions, all geometries must use 3D coordinate values. Besides primitive geometries like single points, curves, surfaces, and solids, CityGML makes use of different kinds of aggregations of geometries like spatial aggregates (</w:t>
      </w:r>
      <w:r w:rsidRPr="00213CCC">
        <w:rPr>
          <w:rFonts w:ascii="Times New Roman" w:eastAsia="Times New Roman" w:hAnsi="Times New Roman" w:cs="Times New Roman"/>
          <w:i/>
          <w:iCs/>
          <w:sz w:val="24"/>
          <w:szCs w:val="24"/>
        </w:rPr>
        <w:t>MultiPoint</w:t>
      </w:r>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MultiCurve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MultiSurface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MultiSolid</w:t>
      </w:r>
      <w:proofErr w:type="spellEnd"/>
      <w:r w:rsidRPr="00213CCC">
        <w:rPr>
          <w:rFonts w:ascii="Times New Roman" w:eastAsia="Times New Roman" w:hAnsi="Times New Roman" w:cs="Times New Roman"/>
          <w:sz w:val="24"/>
          <w:szCs w:val="24"/>
        </w:rPr>
        <w:t>) and composites (</w:t>
      </w:r>
      <w:proofErr w:type="spellStart"/>
      <w:r w:rsidRPr="00213CCC">
        <w:rPr>
          <w:rFonts w:ascii="Times New Roman" w:eastAsia="Times New Roman" w:hAnsi="Times New Roman" w:cs="Times New Roman"/>
          <w:i/>
          <w:iCs/>
          <w:sz w:val="24"/>
          <w:szCs w:val="24"/>
        </w:rPr>
        <w:t>CompositeCurve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CompositeSurface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CompositeSolid</w:t>
      </w:r>
      <w:proofErr w:type="spellEnd"/>
      <w:r w:rsidRPr="00213CCC">
        <w:rPr>
          <w:rFonts w:ascii="Times New Roman" w:eastAsia="Times New Roman" w:hAnsi="Times New Roman" w:cs="Times New Roman"/>
          <w:sz w:val="24"/>
          <w:szCs w:val="24"/>
        </w:rPr>
        <w:t xml:space="preserve">). Volumetric shapes are represented in ISO 19107 according to the so-called </w:t>
      </w:r>
      <w:r w:rsidRPr="00213CCC">
        <w:rPr>
          <w:rFonts w:ascii="Times New Roman" w:eastAsia="Times New Roman" w:hAnsi="Times New Roman" w:cs="Times New Roman"/>
          <w:i/>
          <w:iCs/>
          <w:sz w:val="24"/>
          <w:szCs w:val="24"/>
        </w:rPr>
        <w:t>Boundary Representation</w:t>
      </w:r>
      <w:r w:rsidRPr="00213CCC">
        <w:rPr>
          <w:rFonts w:ascii="Times New Roman" w:eastAsia="Times New Roman" w:hAnsi="Times New Roman" w:cs="Times New Roman"/>
          <w:sz w:val="24"/>
          <w:szCs w:val="24"/>
        </w:rPr>
        <w:t xml:space="preserve"> (B-Rep, for explanation see </w:t>
      </w:r>
      <w:hyperlink r:id="rId27" w:anchor="Foley2002" w:history="1">
        <w:r w:rsidRPr="00213CCC">
          <w:rPr>
            <w:rFonts w:ascii="Times New Roman" w:eastAsia="Times New Roman" w:hAnsi="Times New Roman" w:cs="Times New Roman"/>
            <w:color w:val="0000FF"/>
            <w:sz w:val="24"/>
            <w:szCs w:val="24"/>
            <w:u w:val="single"/>
          </w:rPr>
          <w:t>Foley et al. 2002</w:t>
        </w:r>
      </w:hyperlink>
      <w:r w:rsidRPr="00213CCC">
        <w:rPr>
          <w:rFonts w:ascii="Times New Roman" w:eastAsia="Times New Roman" w:hAnsi="Times New Roman" w:cs="Times New Roman"/>
          <w:sz w:val="24"/>
          <w:szCs w:val="24"/>
        </w:rPr>
        <w:t>) only.</w:t>
      </w:r>
    </w:p>
    <w:p w14:paraId="17069887"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CityGML </w:t>
      </w:r>
      <w:del w:id="444" w:author="Carl Reed" w:date="2020-09-30T16:12:00Z">
        <w:r w:rsidRPr="00213CCC" w:rsidDel="00D628D8">
          <w:rPr>
            <w:rFonts w:ascii="Times New Roman" w:eastAsia="Times New Roman" w:hAnsi="Times New Roman" w:cs="Times New Roman"/>
            <w:sz w:val="24"/>
            <w:szCs w:val="24"/>
          </w:rPr>
          <w:delText>conceptual model</w:delText>
        </w:r>
      </w:del>
      <w:ins w:id="445" w:author="Carl Reed" w:date="2020-09-30T16:12:00Z">
        <w:r w:rsidR="00D628D8">
          <w:rPr>
            <w:rFonts w:ascii="Times New Roman" w:eastAsia="Times New Roman" w:hAnsi="Times New Roman" w:cs="Times New Roman"/>
            <w:sz w:val="24"/>
            <w:szCs w:val="24"/>
          </w:rPr>
          <w:t>CM</w:t>
        </w:r>
      </w:ins>
      <w:r w:rsidRPr="00213CCC">
        <w:rPr>
          <w:rFonts w:ascii="Times New Roman" w:eastAsia="Times New Roman" w:hAnsi="Times New Roman" w:cs="Times New Roman"/>
          <w:sz w:val="24"/>
          <w:szCs w:val="24"/>
        </w:rPr>
        <w:t xml:space="preserve"> does not put any restriction on the usage of specific geometry types as defined in ISO 19107. For example, 3D surfaces could be represented in a dataset using 3D polygons</w:t>
      </w:r>
      <w:ins w:id="446" w:author="Carl Reed" w:date="2020-09-30T16:13:00Z">
        <w:r w:rsidR="00D628D8">
          <w:rPr>
            <w:rFonts w:ascii="Times New Roman" w:eastAsia="Times New Roman" w:hAnsi="Times New Roman" w:cs="Times New Roman"/>
            <w:sz w:val="24"/>
            <w:szCs w:val="24"/>
          </w:rPr>
          <w:t xml:space="preserve"> or</w:t>
        </w:r>
      </w:ins>
      <w:del w:id="447" w:author="Carl Reed" w:date="2020-09-30T16:13:00Z">
        <w:r w:rsidRPr="00213CCC" w:rsidDel="00D628D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3D meshes </w:t>
      </w:r>
      <w:del w:id="448" w:author="Carl Reed" w:date="2020-09-30T16:13:00Z">
        <w:r w:rsidRPr="00213CCC" w:rsidDel="00D628D8">
          <w:rPr>
            <w:rFonts w:ascii="Times New Roman" w:eastAsia="Times New Roman" w:hAnsi="Times New Roman" w:cs="Times New Roman"/>
            <w:sz w:val="24"/>
            <w:szCs w:val="24"/>
          </w:rPr>
          <w:delText>– i.e.</w:delText>
        </w:r>
      </w:del>
      <w:ins w:id="449" w:author="Carl Reed" w:date="2020-09-30T16:13:00Z">
        <w:r w:rsidR="00D628D8">
          <w:rPr>
            <w:rFonts w:ascii="Times New Roman" w:eastAsia="Times New Roman" w:hAnsi="Times New Roman" w:cs="Times New Roman"/>
            <w:sz w:val="24"/>
            <w:szCs w:val="24"/>
          </w:rPr>
          <w:t>such</w:t>
        </w:r>
      </w:ins>
      <w:r w:rsidRPr="00213CCC">
        <w:rPr>
          <w:rFonts w:ascii="Times New Roman" w:eastAsia="Times New Roman" w:hAnsi="Times New Roman" w:cs="Times New Roman"/>
          <w:sz w:val="24"/>
          <w:szCs w:val="24"/>
        </w:rPr>
        <w:t xml:space="preserve"> as triangulated irregular networks</w:t>
      </w:r>
      <w:ins w:id="450" w:author="Carl Reed" w:date="2020-09-30T16:13:00Z">
        <w:r w:rsidR="00D628D8">
          <w:rPr>
            <w:rFonts w:ascii="Times New Roman" w:eastAsia="Times New Roman" w:hAnsi="Times New Roman" w:cs="Times New Roman"/>
            <w:sz w:val="24"/>
            <w:szCs w:val="24"/>
          </w:rPr>
          <w:t xml:space="preserve"> (TINS)</w:t>
        </w:r>
      </w:ins>
      <w:del w:id="451" w:author="Carl Reed" w:date="2020-09-30T16:13:00Z">
        <w:r w:rsidRPr="00213CCC" w:rsidDel="00D628D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or by non-uniform rational B-spline surfaces (NURBS). However, an encoding may restrict the usage of geometry types. For example, curved lines like B-splines or </w:t>
      </w:r>
      <w:proofErr w:type="spellStart"/>
      <w:r w:rsidRPr="00213CCC">
        <w:rPr>
          <w:rFonts w:ascii="Times New Roman" w:eastAsia="Times New Roman" w:hAnsi="Times New Roman" w:cs="Times New Roman"/>
          <w:sz w:val="24"/>
          <w:szCs w:val="24"/>
        </w:rPr>
        <w:t>clothoids</w:t>
      </w:r>
      <w:proofErr w:type="spellEnd"/>
      <w:r w:rsidRPr="00213CCC">
        <w:rPr>
          <w:rFonts w:ascii="Times New Roman" w:eastAsia="Times New Roman" w:hAnsi="Times New Roman" w:cs="Times New Roman"/>
          <w:sz w:val="24"/>
          <w:szCs w:val="24"/>
        </w:rPr>
        <w:t xml:space="preserve">, or curved surfaces like NURBS could be disallowed by explicitly defining </w:t>
      </w:r>
      <w:r w:rsidRPr="00213CCC">
        <w:rPr>
          <w:rFonts w:ascii="Times New Roman" w:eastAsia="Times New Roman" w:hAnsi="Times New Roman" w:cs="Times New Roman"/>
          <w:i/>
          <w:iCs/>
          <w:sz w:val="24"/>
          <w:szCs w:val="24"/>
        </w:rPr>
        <w:t>null encodings</w:t>
      </w:r>
      <w:r w:rsidRPr="00213CCC">
        <w:rPr>
          <w:rFonts w:ascii="Times New Roman" w:eastAsia="Times New Roman" w:hAnsi="Times New Roman" w:cs="Times New Roman"/>
          <w:sz w:val="24"/>
          <w:szCs w:val="24"/>
        </w:rPr>
        <w:t xml:space="preserve"> for these concepts in the encoding specification (c.f. </w:t>
      </w:r>
      <w:hyperlink r:id="rId28" w:anchor="overview-section-modularisation" w:history="1">
        <w:r w:rsidRPr="00213CCC">
          <w:rPr>
            <w:rFonts w:ascii="Times New Roman" w:eastAsia="Times New Roman" w:hAnsi="Times New Roman" w:cs="Times New Roman"/>
            <w:color w:val="0000FF"/>
            <w:sz w:val="24"/>
            <w:szCs w:val="24"/>
            <w:u w:val="single"/>
          </w:rPr>
          <w:t>Section 7.1</w:t>
        </w:r>
      </w:hyperlink>
      <w:r w:rsidRPr="00213CCC">
        <w:rPr>
          <w:rFonts w:ascii="Times New Roman" w:eastAsia="Times New Roman" w:hAnsi="Times New Roman" w:cs="Times New Roman"/>
          <w:sz w:val="24"/>
          <w:szCs w:val="24"/>
        </w:rPr>
        <w:t xml:space="preserve"> above).</w:t>
      </w:r>
    </w:p>
    <w:p w14:paraId="73163A12"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Note that the conceptual schema of ISO 19107 allows </w:t>
      </w:r>
      <w:del w:id="452" w:author="Carl Reed" w:date="2020-09-30T16:14:00Z">
        <w:r w:rsidRPr="00213CCC" w:rsidDel="00D628D8">
          <w:rPr>
            <w:rFonts w:ascii="Times New Roman" w:eastAsia="Times New Roman" w:hAnsi="Times New Roman" w:cs="Times New Roman"/>
            <w:sz w:val="24"/>
            <w:szCs w:val="24"/>
          </w:rPr>
          <w:delText xml:space="preserve">that </w:delText>
        </w:r>
      </w:del>
      <w:r w:rsidRPr="00213CCC">
        <w:rPr>
          <w:rFonts w:ascii="Times New Roman" w:eastAsia="Times New Roman" w:hAnsi="Times New Roman" w:cs="Times New Roman"/>
          <w:sz w:val="24"/>
          <w:szCs w:val="24"/>
        </w:rPr>
        <w:t xml:space="preserve">composite geometries </w:t>
      </w:r>
      <w:del w:id="453" w:author="Carl Reed" w:date="2020-09-30T16:14:00Z">
        <w:r w:rsidRPr="00213CCC" w:rsidDel="00D628D8">
          <w:rPr>
            <w:rFonts w:ascii="Times New Roman" w:eastAsia="Times New Roman" w:hAnsi="Times New Roman" w:cs="Times New Roman"/>
            <w:sz w:val="24"/>
            <w:szCs w:val="24"/>
          </w:rPr>
          <w:delText xml:space="preserve">can </w:delText>
        </w:r>
      </w:del>
      <w:ins w:id="454" w:author="Carl Reed" w:date="2020-09-30T16:14:00Z">
        <w:r w:rsidR="00D628D8">
          <w:rPr>
            <w:rFonts w:ascii="Times New Roman" w:eastAsia="Times New Roman" w:hAnsi="Times New Roman" w:cs="Times New Roman"/>
            <w:sz w:val="24"/>
            <w:szCs w:val="24"/>
          </w:rPr>
          <w:t>to</w:t>
        </w:r>
        <w:r w:rsidR="00D628D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be </w:t>
      </w:r>
      <w:del w:id="455" w:author="Carl Reed" w:date="2020-09-30T16:14:00Z">
        <w:r w:rsidRPr="00213CCC" w:rsidDel="00D628D8">
          <w:rPr>
            <w:rFonts w:ascii="Times New Roman" w:eastAsia="Times New Roman" w:hAnsi="Times New Roman" w:cs="Times New Roman"/>
            <w:sz w:val="24"/>
            <w:szCs w:val="24"/>
          </w:rPr>
          <w:delText xml:space="preserve">given </w:delText>
        </w:r>
      </w:del>
      <w:ins w:id="456" w:author="Carl Reed" w:date="2020-09-30T16:14:00Z">
        <w:r w:rsidR="00D628D8">
          <w:rPr>
            <w:rFonts w:ascii="Times New Roman" w:eastAsia="Times New Roman" w:hAnsi="Times New Roman" w:cs="Times New Roman"/>
            <w:sz w:val="24"/>
            <w:szCs w:val="24"/>
          </w:rPr>
          <w:t>defined</w:t>
        </w:r>
        <w:r w:rsidR="00D628D8"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by a recursive aggregation for every primitive type of the corresponding dimension. This aggregation schema allows the definition of nested aggregations (hierarchy of components). For example, a building geometry (</w:t>
      </w:r>
      <w:proofErr w:type="spellStart"/>
      <w:r w:rsidRPr="00213CCC">
        <w:rPr>
          <w:rFonts w:ascii="Times New Roman" w:eastAsia="Times New Roman" w:hAnsi="Times New Roman" w:cs="Times New Roman"/>
          <w:i/>
          <w:iCs/>
          <w:sz w:val="24"/>
          <w:szCs w:val="24"/>
        </w:rPr>
        <w:t>CompositeSolid</w:t>
      </w:r>
      <w:proofErr w:type="spellEnd"/>
      <w:r w:rsidRPr="00213CCC">
        <w:rPr>
          <w:rFonts w:ascii="Times New Roman" w:eastAsia="Times New Roman" w:hAnsi="Times New Roman" w:cs="Times New Roman"/>
          <w:sz w:val="24"/>
          <w:szCs w:val="24"/>
        </w:rPr>
        <w:t>) can be composed of the house geometry (</w:t>
      </w:r>
      <w:proofErr w:type="spellStart"/>
      <w:r w:rsidRPr="00213CCC">
        <w:rPr>
          <w:rFonts w:ascii="Times New Roman" w:eastAsia="Times New Roman" w:hAnsi="Times New Roman" w:cs="Times New Roman"/>
          <w:i/>
          <w:iCs/>
          <w:sz w:val="24"/>
          <w:szCs w:val="24"/>
        </w:rPr>
        <w:t>CompositeSolid</w:t>
      </w:r>
      <w:proofErr w:type="spellEnd"/>
      <w:r w:rsidRPr="00213CCC">
        <w:rPr>
          <w:rFonts w:ascii="Times New Roman" w:eastAsia="Times New Roman" w:hAnsi="Times New Roman" w:cs="Times New Roman"/>
          <w:sz w:val="24"/>
          <w:szCs w:val="24"/>
        </w:rPr>
        <w:t>) and the garage geometry (</w:t>
      </w:r>
      <w:r w:rsidRPr="00213CCC">
        <w:rPr>
          <w:rFonts w:ascii="Times New Roman" w:eastAsia="Times New Roman" w:hAnsi="Times New Roman" w:cs="Times New Roman"/>
          <w:i/>
          <w:iCs/>
          <w:sz w:val="24"/>
          <w:szCs w:val="24"/>
        </w:rPr>
        <w:t>Solid</w:t>
      </w:r>
      <w:r w:rsidRPr="00213CCC">
        <w:rPr>
          <w:rFonts w:ascii="Times New Roman" w:eastAsia="Times New Roman" w:hAnsi="Times New Roman" w:cs="Times New Roman"/>
          <w:sz w:val="24"/>
          <w:szCs w:val="24"/>
        </w:rPr>
        <w:t>), while the house’s geometry is further decomposed into the roof geometry (</w:t>
      </w:r>
      <w:r w:rsidRPr="00213CCC">
        <w:rPr>
          <w:rFonts w:ascii="Times New Roman" w:eastAsia="Times New Roman" w:hAnsi="Times New Roman" w:cs="Times New Roman"/>
          <w:i/>
          <w:iCs/>
          <w:sz w:val="24"/>
          <w:szCs w:val="24"/>
        </w:rPr>
        <w:t>Solid</w:t>
      </w:r>
      <w:r w:rsidRPr="00213CCC">
        <w:rPr>
          <w:rFonts w:ascii="Times New Roman" w:eastAsia="Times New Roman" w:hAnsi="Times New Roman" w:cs="Times New Roman"/>
          <w:sz w:val="24"/>
          <w:szCs w:val="24"/>
        </w:rPr>
        <w:t>) and the geometry of the house body (</w:t>
      </w:r>
      <w:r w:rsidRPr="00213CCC">
        <w:rPr>
          <w:rFonts w:ascii="Times New Roman" w:eastAsia="Times New Roman" w:hAnsi="Times New Roman" w:cs="Times New Roman"/>
          <w:i/>
          <w:iCs/>
          <w:sz w:val="24"/>
          <w:szCs w:val="24"/>
        </w:rPr>
        <w:t>Solid</w:t>
      </w:r>
      <w:r w:rsidRPr="00213CCC">
        <w:rPr>
          <w:rFonts w:ascii="Times New Roman" w:eastAsia="Times New Roman" w:hAnsi="Times New Roman" w:cs="Times New Roman"/>
          <w:sz w:val="24"/>
          <w:szCs w:val="24"/>
        </w:rPr>
        <w:t xml:space="preserve">). This is illustrated in </w:t>
      </w:r>
      <w:hyperlink r:id="rId29" w:anchor="figure-recursiveaggregation" w:history="1">
        <w:r w:rsidRPr="00213CCC">
          <w:rPr>
            <w:rFonts w:ascii="Times New Roman" w:eastAsia="Times New Roman" w:hAnsi="Times New Roman" w:cs="Times New Roman"/>
            <w:color w:val="0000FF"/>
            <w:sz w:val="24"/>
            <w:szCs w:val="24"/>
            <w:u w:val="single"/>
          </w:rPr>
          <w:t>Figure 4</w:t>
        </w:r>
      </w:hyperlink>
      <w:r w:rsidRPr="00213CCC">
        <w:rPr>
          <w:rFonts w:ascii="Times New Roman" w:eastAsia="Times New Roman" w:hAnsi="Times New Roman" w:cs="Times New Roman"/>
          <w:sz w:val="24"/>
          <w:szCs w:val="24"/>
        </w:rPr>
        <w:t>.</w:t>
      </w:r>
    </w:p>
    <w:p w14:paraId="36BECC3C"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50ADF1D6"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Figure 4. Recursive aggregation of objects and geometries in </w:t>
      </w:r>
      <w:proofErr w:type="spellStart"/>
      <w:r w:rsidRPr="00213CCC">
        <w:rPr>
          <w:rFonts w:ascii="Times New Roman" w:eastAsia="Times New Roman" w:hAnsi="Times New Roman" w:cs="Times New Roman"/>
          <w:sz w:val="24"/>
          <w:szCs w:val="24"/>
        </w:rPr>
        <w:t>CityGML</w:t>
      </w:r>
      <w:proofErr w:type="spellEnd"/>
      <w:r w:rsidRPr="00213CCC">
        <w:rPr>
          <w:rFonts w:ascii="Times New Roman" w:eastAsia="Times New Roman" w:hAnsi="Times New Roman" w:cs="Times New Roman"/>
          <w:sz w:val="24"/>
          <w:szCs w:val="24"/>
        </w:rPr>
        <w:t xml:space="preserve"> (graphic: IGG Uni Bonn).</w:t>
      </w:r>
    </w:p>
    <w:p w14:paraId="3C2388FE"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While </w:t>
      </w:r>
      <w:ins w:id="457" w:author="Carl Reed" w:date="2020-09-30T16:14:00Z">
        <w:r w:rsidR="00D628D8">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w:t>
      </w:r>
      <w:ins w:id="458" w:author="Carl Reed" w:date="2020-09-30T16:14:00Z">
        <w:r w:rsidR="00D628D8">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 xml:space="preserve">does not employ the topology classes from ISO 19107, topological relations between geometries can be established by sharing geometries (typically parts of the boundary) between different geometric objects. One part of real-world space can be represented </w:t>
      </w:r>
      <w:r w:rsidRPr="00213CCC">
        <w:rPr>
          <w:rFonts w:ascii="Times New Roman" w:eastAsia="Times New Roman" w:hAnsi="Times New Roman" w:cs="Times New Roman"/>
          <w:sz w:val="24"/>
          <w:szCs w:val="24"/>
        </w:rPr>
        <w:lastRenderedPageBreak/>
        <w:t>only once by a geometry object and is referenced by all features or more complex geometries which are defined or bounded by this geometry object. Thus redundancy can be avoided and explicit topological relations between parts are maintained.</w:t>
      </w:r>
    </w:p>
    <w:p w14:paraId="3A4B417B" w14:textId="77777777" w:rsidR="00D628D8" w:rsidRDefault="00213CCC" w:rsidP="00213CCC">
      <w:pPr>
        <w:spacing w:before="100" w:beforeAutospacing="1" w:after="100" w:afterAutospacing="1" w:line="240" w:lineRule="auto"/>
        <w:rPr>
          <w:ins w:id="459" w:author="Carl Reed" w:date="2020-09-30T16:15:00Z"/>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Basically, there are three cases for sharing geometries: </w:t>
      </w:r>
    </w:p>
    <w:p w14:paraId="741BD0EA" w14:textId="77777777" w:rsidR="00D628D8" w:rsidRDefault="00213CCC">
      <w:pPr>
        <w:pStyle w:val="ListParagraph"/>
        <w:numPr>
          <w:ilvl w:val="0"/>
          <w:numId w:val="14"/>
        </w:numPr>
        <w:spacing w:before="100" w:beforeAutospacing="1" w:after="100" w:afterAutospacing="1" w:line="240" w:lineRule="auto"/>
        <w:rPr>
          <w:ins w:id="460" w:author="Carl Reed" w:date="2020-09-30T16:15:00Z"/>
          <w:rFonts w:ascii="Times New Roman" w:eastAsia="Times New Roman" w:hAnsi="Times New Roman" w:cs="Times New Roman"/>
          <w:sz w:val="24"/>
          <w:szCs w:val="24"/>
        </w:rPr>
        <w:pPrChange w:id="461" w:author="Carl Reed" w:date="2020-09-30T16:15:00Z">
          <w:pPr>
            <w:spacing w:before="100" w:beforeAutospacing="1" w:after="100" w:afterAutospacing="1" w:line="240" w:lineRule="auto"/>
          </w:pPr>
        </w:pPrChange>
      </w:pPr>
      <w:r w:rsidRPr="00D628D8">
        <w:rPr>
          <w:rFonts w:ascii="Times New Roman" w:eastAsia="Times New Roman" w:hAnsi="Times New Roman" w:cs="Times New Roman"/>
          <w:sz w:val="24"/>
          <w:szCs w:val="24"/>
          <w:rPrChange w:id="462" w:author="Carl Reed" w:date="2020-09-30T16:15:00Z">
            <w:rPr/>
          </w:rPrChange>
        </w:rPr>
        <w:t xml:space="preserve">First, two different semantic objects may be spatially represented by the same geometry object. For example, if a foot path is both a transportation feature and a vegetation feature, the surface geometry defining the path is referenced </w:t>
      </w:r>
      <w:ins w:id="463" w:author="Carl Reed" w:date="2020-09-30T16:15:00Z">
        <w:r w:rsidR="00D628D8">
          <w:rPr>
            <w:rFonts w:ascii="Times New Roman" w:eastAsia="Times New Roman" w:hAnsi="Times New Roman" w:cs="Times New Roman"/>
            <w:sz w:val="24"/>
            <w:szCs w:val="24"/>
          </w:rPr>
          <w:t xml:space="preserve">by </w:t>
        </w:r>
      </w:ins>
      <w:r w:rsidRPr="00D628D8">
        <w:rPr>
          <w:rFonts w:ascii="Times New Roman" w:eastAsia="Times New Roman" w:hAnsi="Times New Roman" w:cs="Times New Roman"/>
          <w:sz w:val="24"/>
          <w:szCs w:val="24"/>
        </w:rPr>
        <w:t>both</w:t>
      </w:r>
      <w:ins w:id="464" w:author="Carl Reed" w:date="2020-09-30T16:15:00Z">
        <w:r w:rsidR="00D628D8">
          <w:rPr>
            <w:rFonts w:ascii="Times New Roman" w:eastAsia="Times New Roman" w:hAnsi="Times New Roman" w:cs="Times New Roman"/>
            <w:sz w:val="24"/>
            <w:szCs w:val="24"/>
          </w:rPr>
          <w:t xml:space="preserve"> </w:t>
        </w:r>
      </w:ins>
      <w:del w:id="465" w:author="Carl Reed" w:date="2020-09-30T16:15:00Z">
        <w:r w:rsidRPr="00D628D8" w:rsidDel="00D628D8">
          <w:rPr>
            <w:rFonts w:ascii="Times New Roman" w:eastAsia="Times New Roman" w:hAnsi="Times New Roman" w:cs="Times New Roman"/>
            <w:sz w:val="24"/>
            <w:szCs w:val="24"/>
          </w:rPr>
          <w:delText xml:space="preserve">, by </w:delText>
        </w:r>
      </w:del>
      <w:r w:rsidRPr="00D628D8">
        <w:rPr>
          <w:rFonts w:ascii="Times New Roman" w:eastAsia="Times New Roman" w:hAnsi="Times New Roman" w:cs="Times New Roman"/>
          <w:sz w:val="24"/>
          <w:szCs w:val="24"/>
        </w:rPr>
        <w:t xml:space="preserve">the transportation object and by the vegetation object. </w:t>
      </w:r>
    </w:p>
    <w:p w14:paraId="6A2A9AEA" w14:textId="77777777" w:rsidR="00D628D8" w:rsidRDefault="00213CCC">
      <w:pPr>
        <w:pStyle w:val="ListParagraph"/>
        <w:numPr>
          <w:ilvl w:val="0"/>
          <w:numId w:val="14"/>
        </w:numPr>
        <w:spacing w:before="100" w:beforeAutospacing="1" w:after="100" w:afterAutospacing="1" w:line="240" w:lineRule="auto"/>
        <w:rPr>
          <w:ins w:id="466" w:author="Carl Reed" w:date="2020-09-30T16:16:00Z"/>
          <w:rFonts w:ascii="Times New Roman" w:eastAsia="Times New Roman" w:hAnsi="Times New Roman" w:cs="Times New Roman"/>
          <w:sz w:val="24"/>
          <w:szCs w:val="24"/>
        </w:rPr>
        <w:pPrChange w:id="467" w:author="Carl Reed" w:date="2020-09-30T16:15:00Z">
          <w:pPr>
            <w:spacing w:before="100" w:beforeAutospacing="1" w:after="100" w:afterAutospacing="1" w:line="240" w:lineRule="auto"/>
          </w:pPr>
        </w:pPrChange>
      </w:pPr>
      <w:r w:rsidRPr="00D628D8">
        <w:rPr>
          <w:rFonts w:ascii="Times New Roman" w:eastAsia="Times New Roman" w:hAnsi="Times New Roman" w:cs="Times New Roman"/>
          <w:sz w:val="24"/>
          <w:szCs w:val="24"/>
          <w:rPrChange w:id="468" w:author="Carl Reed" w:date="2020-09-30T16:15:00Z">
            <w:rPr/>
          </w:rPrChange>
        </w:rPr>
        <w:t xml:space="preserve">Second, a geometry object may be shared between a feature and another geometry. For example, a geometry defining a wall of a building may be referenced twice: </w:t>
      </w:r>
      <w:ins w:id="469" w:author="Carl Reed" w:date="2020-09-30T16:16:00Z">
        <w:r w:rsidR="00D628D8">
          <w:rPr>
            <w:rFonts w:ascii="Times New Roman" w:eastAsia="Times New Roman" w:hAnsi="Times New Roman" w:cs="Times New Roman"/>
            <w:sz w:val="24"/>
            <w:szCs w:val="24"/>
          </w:rPr>
          <w:t>B</w:t>
        </w:r>
      </w:ins>
      <w:del w:id="470" w:author="Carl Reed" w:date="2020-09-30T16:16:00Z">
        <w:r w:rsidRPr="00D628D8" w:rsidDel="00D628D8">
          <w:rPr>
            <w:rFonts w:ascii="Times New Roman" w:eastAsia="Times New Roman" w:hAnsi="Times New Roman" w:cs="Times New Roman"/>
            <w:sz w:val="24"/>
            <w:szCs w:val="24"/>
          </w:rPr>
          <w:delText>b</w:delText>
        </w:r>
      </w:del>
      <w:r w:rsidRPr="00D628D8">
        <w:rPr>
          <w:rFonts w:ascii="Times New Roman" w:eastAsia="Times New Roman" w:hAnsi="Times New Roman" w:cs="Times New Roman"/>
          <w:sz w:val="24"/>
          <w:szCs w:val="24"/>
        </w:rPr>
        <w:t xml:space="preserve">y the solid geometry defining the geometry of the building, and by the wall feature. </w:t>
      </w:r>
    </w:p>
    <w:p w14:paraId="7F85F139" w14:textId="77777777" w:rsidR="00D628D8" w:rsidRDefault="00213CCC">
      <w:pPr>
        <w:pStyle w:val="ListParagraph"/>
        <w:numPr>
          <w:ilvl w:val="0"/>
          <w:numId w:val="14"/>
        </w:numPr>
        <w:spacing w:before="100" w:beforeAutospacing="1" w:after="100" w:afterAutospacing="1" w:line="240" w:lineRule="auto"/>
        <w:rPr>
          <w:ins w:id="471" w:author="Carl Reed" w:date="2020-09-30T16:17:00Z"/>
          <w:rFonts w:ascii="Times New Roman" w:eastAsia="Times New Roman" w:hAnsi="Times New Roman" w:cs="Times New Roman"/>
          <w:sz w:val="24"/>
          <w:szCs w:val="24"/>
        </w:rPr>
        <w:pPrChange w:id="472" w:author="Carl Reed" w:date="2020-09-30T16:15:00Z">
          <w:pPr>
            <w:spacing w:before="100" w:beforeAutospacing="1" w:after="100" w:afterAutospacing="1" w:line="240" w:lineRule="auto"/>
          </w:pPr>
        </w:pPrChange>
      </w:pPr>
      <w:r w:rsidRPr="00D628D8">
        <w:rPr>
          <w:rFonts w:ascii="Times New Roman" w:eastAsia="Times New Roman" w:hAnsi="Times New Roman" w:cs="Times New Roman"/>
          <w:sz w:val="24"/>
          <w:szCs w:val="24"/>
          <w:rPrChange w:id="473" w:author="Carl Reed" w:date="2020-09-30T16:15:00Z">
            <w:rPr/>
          </w:rPrChange>
        </w:rPr>
        <w:t xml:space="preserve">Third, two geometries may reference the same geometry, which is in the boundary of both. For example, a building and an adjacent garage may be represented by two solids. The surface describing the area where both solids touch may be represented only once and it is referenced by both solids. As it can be seen from </w:t>
      </w:r>
      <w:r w:rsidRPr="00D628D8">
        <w:rPr>
          <w:rFonts w:ascii="Times New Roman" w:eastAsia="Times New Roman" w:hAnsi="Times New Roman" w:cs="Times New Roman"/>
          <w:sz w:val="24"/>
          <w:szCs w:val="24"/>
          <w:rPrChange w:id="474" w:author="Carl Reed" w:date="2020-09-30T16:15:00Z">
            <w:rPr/>
          </w:rPrChange>
        </w:rPr>
        <w:fldChar w:fldCharType="begin"/>
      </w:r>
      <w:r w:rsidRPr="00D628D8">
        <w:rPr>
          <w:rFonts w:ascii="Times New Roman" w:eastAsia="Times New Roman" w:hAnsi="Times New Roman" w:cs="Times New Roman"/>
          <w:sz w:val="24"/>
          <w:szCs w:val="24"/>
          <w:rPrChange w:id="475" w:author="Carl Reed" w:date="2020-09-30T16:15:00Z">
            <w:rPr/>
          </w:rPrChange>
        </w:rPr>
        <w:instrText xml:space="preserve"> HYPERLINK "http://docs.ogc.org/DRAFTS/20-010.html" \l "figure-recursiveaggregation" </w:instrText>
      </w:r>
      <w:r w:rsidRPr="00D628D8">
        <w:rPr>
          <w:rFonts w:ascii="Times New Roman" w:eastAsia="Times New Roman" w:hAnsi="Times New Roman" w:cs="Times New Roman"/>
          <w:sz w:val="24"/>
          <w:szCs w:val="24"/>
          <w:rPrChange w:id="476" w:author="Carl Reed" w:date="2020-09-30T16:15:00Z">
            <w:rPr/>
          </w:rPrChange>
        </w:rPr>
        <w:fldChar w:fldCharType="separate"/>
      </w:r>
      <w:r w:rsidRPr="00D628D8">
        <w:rPr>
          <w:rFonts w:ascii="Times New Roman" w:eastAsia="Times New Roman" w:hAnsi="Times New Roman" w:cs="Times New Roman"/>
          <w:color w:val="0000FF"/>
          <w:sz w:val="24"/>
          <w:szCs w:val="24"/>
          <w:u w:val="single"/>
          <w:rPrChange w:id="477" w:author="Carl Reed" w:date="2020-09-30T16:15:00Z">
            <w:rPr>
              <w:color w:val="0000FF"/>
              <w:u w:val="single"/>
            </w:rPr>
          </w:rPrChange>
        </w:rPr>
        <w:t>Figure 4</w:t>
      </w:r>
      <w:r w:rsidRPr="00D628D8">
        <w:rPr>
          <w:rFonts w:ascii="Times New Roman" w:eastAsia="Times New Roman" w:hAnsi="Times New Roman" w:cs="Times New Roman"/>
          <w:sz w:val="24"/>
          <w:szCs w:val="24"/>
          <w:rPrChange w:id="478" w:author="Carl Reed" w:date="2020-09-30T16:15:00Z">
            <w:rPr/>
          </w:rPrChange>
        </w:rPr>
        <w:fldChar w:fldCharType="end"/>
      </w:r>
      <w:r w:rsidRPr="00D628D8">
        <w:rPr>
          <w:rFonts w:ascii="Times New Roman" w:eastAsia="Times New Roman" w:hAnsi="Times New Roman" w:cs="Times New Roman"/>
          <w:sz w:val="24"/>
          <w:szCs w:val="24"/>
          <w:rPrChange w:id="479" w:author="Carl Reed" w:date="2020-09-30T16:15:00Z">
            <w:rPr/>
          </w:rPrChange>
        </w:rPr>
        <w:t xml:space="preserve">, this requires partitioning of the respective surfaces. </w:t>
      </w:r>
    </w:p>
    <w:p w14:paraId="50841F54" w14:textId="77777777" w:rsidR="00213CCC" w:rsidRPr="00D628D8" w:rsidRDefault="00213CCC" w:rsidP="00D628D8">
      <w:pPr>
        <w:spacing w:before="100" w:beforeAutospacing="1" w:after="100" w:afterAutospacing="1" w:line="240" w:lineRule="auto"/>
        <w:rPr>
          <w:rFonts w:ascii="Times New Roman" w:eastAsia="Times New Roman" w:hAnsi="Times New Roman" w:cs="Times New Roman"/>
          <w:sz w:val="24"/>
          <w:szCs w:val="24"/>
          <w:rPrChange w:id="480" w:author="Carl Reed" w:date="2020-09-30T16:17:00Z">
            <w:rPr/>
          </w:rPrChange>
        </w:rPr>
      </w:pPr>
      <w:r w:rsidRPr="00D628D8">
        <w:rPr>
          <w:rFonts w:ascii="Times New Roman" w:eastAsia="Times New Roman" w:hAnsi="Times New Roman" w:cs="Times New Roman"/>
          <w:sz w:val="24"/>
          <w:szCs w:val="24"/>
          <w:rPrChange w:id="481" w:author="Carl Reed" w:date="2020-09-30T16:17:00Z">
            <w:rPr/>
          </w:rPrChange>
        </w:rPr>
        <w:t>In general, B-Rep only considers visible surfaces. However, to make topological adjacency explicit and to allow the possibility of deletion of one part of a composed object without leaving holes in the remaining aggregate, touching elements are included. Whereas touching is allowed, permeation of objects is not in order to avoid the multiple representation of the same space.</w:t>
      </w:r>
    </w:p>
    <w:p w14:paraId="77B2AAA9"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Another example </w:t>
      </w:r>
      <w:ins w:id="482" w:author="Carl Reed" w:date="2020-09-30T16:17:00Z">
        <w:r w:rsidR="00D628D8">
          <w:rPr>
            <w:rFonts w:ascii="Times New Roman" w:eastAsia="Times New Roman" w:hAnsi="Times New Roman" w:cs="Times New Roman"/>
            <w:sz w:val="24"/>
            <w:szCs w:val="24"/>
          </w:rPr>
          <w:t>of</w:t>
        </w:r>
      </w:ins>
      <w:del w:id="483" w:author="Carl Reed" w:date="2020-09-30T16:17:00Z">
        <w:r w:rsidRPr="00213CCC" w:rsidDel="00D628D8">
          <w:rPr>
            <w:rFonts w:ascii="Times New Roman" w:eastAsia="Times New Roman" w:hAnsi="Times New Roman" w:cs="Times New Roman"/>
            <w:sz w:val="24"/>
            <w:szCs w:val="24"/>
          </w:rPr>
          <w:delText>for</w:delText>
        </w:r>
      </w:del>
      <w:r w:rsidRPr="00213CCC">
        <w:rPr>
          <w:rFonts w:ascii="Times New Roman" w:eastAsia="Times New Roman" w:hAnsi="Times New Roman" w:cs="Times New Roman"/>
          <w:sz w:val="24"/>
          <w:szCs w:val="24"/>
        </w:rPr>
        <w:t xml:space="preserve"> sharing geometry objects that are members of the boundaries in different higher-dimensional geometry objects is the sharing of point geometries or curve geometries, which make up the outer and inner boundaries of a polygon. This </w:t>
      </w:r>
      <w:del w:id="484" w:author="Carl Reed" w:date="2020-09-30T16:17:00Z">
        <w:r w:rsidRPr="00213CCC" w:rsidDel="00D628D8">
          <w:rPr>
            <w:rFonts w:ascii="Times New Roman" w:eastAsia="Times New Roman" w:hAnsi="Times New Roman" w:cs="Times New Roman"/>
            <w:sz w:val="24"/>
            <w:szCs w:val="24"/>
          </w:rPr>
          <w:delText>would allow</w:delText>
        </w:r>
      </w:del>
      <w:ins w:id="485" w:author="Carl Reed" w:date="2020-09-30T16:17:00Z">
        <w:r w:rsidR="00D628D8">
          <w:rPr>
            <w:rFonts w:ascii="Times New Roman" w:eastAsia="Times New Roman" w:hAnsi="Times New Roman" w:cs="Times New Roman"/>
            <w:sz w:val="24"/>
            <w:szCs w:val="24"/>
          </w:rPr>
          <w:t>means</w:t>
        </w:r>
      </w:ins>
      <w:r w:rsidRPr="00213CCC">
        <w:rPr>
          <w:rFonts w:ascii="Times New Roman" w:eastAsia="Times New Roman" w:hAnsi="Times New Roman" w:cs="Times New Roman"/>
          <w:sz w:val="24"/>
          <w:szCs w:val="24"/>
        </w:rPr>
        <w:t xml:space="preserve"> that each point is only represented once, and different polygons could reference this point geometry. The same applies to the representation of curves for transportation objects like roads, whose end points could be shared </w:t>
      </w:r>
      <w:del w:id="486" w:author="Carl Reed" w:date="2020-09-30T16:18:00Z">
        <w:r w:rsidRPr="00213CCC" w:rsidDel="00D628D8">
          <w:rPr>
            <w:rFonts w:ascii="Times New Roman" w:eastAsia="Times New Roman" w:hAnsi="Times New Roman" w:cs="Times New Roman"/>
            <w:sz w:val="24"/>
            <w:szCs w:val="24"/>
          </w:rPr>
          <w:delText>e.g.</w:delText>
        </w:r>
      </w:del>
      <w:ins w:id="487" w:author="Carl Reed" w:date="2020-09-30T16:18:00Z">
        <w:r w:rsidR="00D628D8">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between different road segments to topologically connect them.</w:t>
      </w:r>
    </w:p>
    <w:p w14:paraId="1C4A0AB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Note that the use of topology in CityGML datasets by sharing geometries is optional. Furthermore, an encoding of the CityGML conceptual model might restrict the usage of shared geometries. For example, it might only be allowed to share identical (support) points from different 3D polygons or only entire polygons can be shared between touching solids (like shown in </w:t>
      </w:r>
      <w:hyperlink r:id="rId30" w:anchor="figure-recursiveaggregation" w:history="1">
        <w:r w:rsidRPr="00213CCC">
          <w:rPr>
            <w:rFonts w:ascii="Times New Roman" w:eastAsia="Times New Roman" w:hAnsi="Times New Roman" w:cs="Times New Roman"/>
            <w:color w:val="0000FF"/>
            <w:sz w:val="24"/>
            <w:szCs w:val="24"/>
            <w:u w:val="single"/>
          </w:rPr>
          <w:t>Figure 4</w:t>
        </w:r>
      </w:hyperlink>
      <w:r w:rsidRPr="00213CCC">
        <w:rPr>
          <w:rFonts w:ascii="Times New Roman" w:eastAsia="Times New Roman" w:hAnsi="Times New Roman" w:cs="Times New Roman"/>
          <w:sz w:val="24"/>
          <w:szCs w:val="24"/>
        </w:rPr>
        <w:t>).</w:t>
      </w:r>
    </w:p>
    <w:p w14:paraId="5F8A9328"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7.3.2. Prototypic Objects / Scene Graph Concepts</w:t>
      </w:r>
    </w:p>
    <w:p w14:paraId="623C3C99"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CityGML, objects of equal shape like trees and other vegetation objects, traffic lights and traffic signs can be represented as prototypes which are instantiated multiple times at different locations (see </w:t>
      </w:r>
      <w:hyperlink r:id="rId31" w:anchor="figure-prototypicshapes" w:history="1">
        <w:r w:rsidRPr="00213CCC">
          <w:rPr>
            <w:rFonts w:ascii="Times New Roman" w:eastAsia="Times New Roman" w:hAnsi="Times New Roman" w:cs="Times New Roman"/>
            <w:color w:val="0000FF"/>
            <w:sz w:val="24"/>
            <w:szCs w:val="24"/>
            <w:u w:val="single"/>
          </w:rPr>
          <w:t>Figure 5</w:t>
        </w:r>
      </w:hyperlink>
      <w:r w:rsidRPr="00213CCC">
        <w:rPr>
          <w:rFonts w:ascii="Times New Roman" w:eastAsia="Times New Roman" w:hAnsi="Times New Roman" w:cs="Times New Roman"/>
          <w:sz w:val="24"/>
          <w:szCs w:val="24"/>
        </w:rPr>
        <w:t>). The geometry of prototypes is defined in local coordinate systems. Every instance is represented by a reference to the prototype, a base point in the world coordinate reference system</w:t>
      </w:r>
      <w:ins w:id="488" w:author="Carl Reed" w:date="2020-09-30T16:18:00Z">
        <w:r w:rsidR="003D4324">
          <w:rPr>
            <w:rFonts w:ascii="Times New Roman" w:eastAsia="Times New Roman" w:hAnsi="Times New Roman" w:cs="Times New Roman"/>
            <w:sz w:val="24"/>
            <w:szCs w:val="24"/>
          </w:rPr>
          <w:t xml:space="preserve"> (CRS)</w:t>
        </w:r>
      </w:ins>
      <w:r w:rsidRPr="00213CCC">
        <w:rPr>
          <w:rFonts w:ascii="Times New Roman" w:eastAsia="Times New Roman" w:hAnsi="Times New Roman" w:cs="Times New Roman"/>
          <w:sz w:val="24"/>
          <w:szCs w:val="24"/>
        </w:rPr>
        <w:t xml:space="preserve"> and a transformation matrix that facilitates scaling, rotation, and translation of the prototype. The principle is adopted from the concept of scene graphs used </w:t>
      </w:r>
      <w:r w:rsidRPr="00213CCC">
        <w:rPr>
          <w:rFonts w:ascii="Times New Roman" w:eastAsia="Times New Roman" w:hAnsi="Times New Roman" w:cs="Times New Roman"/>
          <w:sz w:val="24"/>
          <w:szCs w:val="24"/>
        </w:rPr>
        <w:lastRenderedPageBreak/>
        <w:t xml:space="preserve">in computer graphics standards like </w:t>
      </w:r>
      <w:commentRangeStart w:id="489"/>
      <w:commentRangeStart w:id="490"/>
      <w:commentRangeStart w:id="491"/>
      <w:r w:rsidRPr="00213CCC">
        <w:rPr>
          <w:rFonts w:ascii="Times New Roman" w:eastAsia="Times New Roman" w:hAnsi="Times New Roman" w:cs="Times New Roman"/>
          <w:sz w:val="24"/>
          <w:szCs w:val="24"/>
        </w:rPr>
        <w:t>X3D and COLLADA</w:t>
      </w:r>
      <w:commentRangeEnd w:id="489"/>
      <w:r w:rsidR="003D4324">
        <w:rPr>
          <w:rStyle w:val="CommentReference"/>
        </w:rPr>
        <w:commentReference w:id="489"/>
      </w:r>
      <w:commentRangeEnd w:id="490"/>
      <w:r w:rsidR="002C075C">
        <w:rPr>
          <w:rStyle w:val="CommentReference"/>
        </w:rPr>
        <w:commentReference w:id="490"/>
      </w:r>
      <w:commentRangeEnd w:id="491"/>
      <w:r w:rsidR="002C075C">
        <w:rPr>
          <w:rStyle w:val="CommentReference"/>
        </w:rPr>
        <w:commentReference w:id="491"/>
      </w:r>
      <w:r w:rsidRPr="00213CCC">
        <w:rPr>
          <w:rFonts w:ascii="Times New Roman" w:eastAsia="Times New Roman" w:hAnsi="Times New Roman" w:cs="Times New Roman"/>
          <w:sz w:val="24"/>
          <w:szCs w:val="24"/>
        </w:rPr>
        <w:t xml:space="preserve">. Since the ISO 19107 geometry model does not provide support for scene graph concepts, the </w:t>
      </w:r>
      <w:proofErr w:type="spellStart"/>
      <w:r w:rsidRPr="00213CCC">
        <w:rPr>
          <w:rFonts w:ascii="Times New Roman" w:eastAsia="Times New Roman" w:hAnsi="Times New Roman" w:cs="Times New Roman"/>
          <w:sz w:val="24"/>
          <w:szCs w:val="24"/>
        </w:rPr>
        <w:t>CityGML</w:t>
      </w:r>
      <w:proofErr w:type="spellEnd"/>
      <w:r w:rsidRPr="00213CCC">
        <w:rPr>
          <w:rFonts w:ascii="Times New Roman" w:eastAsia="Times New Roman" w:hAnsi="Times New Roman" w:cs="Times New Roman"/>
          <w:sz w:val="24"/>
          <w:szCs w:val="24"/>
        </w:rPr>
        <w:t xml:space="preserve"> class </w:t>
      </w:r>
      <w:proofErr w:type="spellStart"/>
      <w:r w:rsidRPr="00213CCC">
        <w:rPr>
          <w:rFonts w:ascii="Times New Roman" w:eastAsia="Times New Roman" w:hAnsi="Times New Roman" w:cs="Times New Roman"/>
          <w:sz w:val="24"/>
          <w:szCs w:val="24"/>
        </w:rPr>
        <w:t>ImplicitGeometry</w:t>
      </w:r>
      <w:proofErr w:type="spellEnd"/>
      <w:r w:rsidRPr="00213CCC">
        <w:rPr>
          <w:rFonts w:ascii="Times New Roman" w:eastAsia="Times New Roman" w:hAnsi="Times New Roman" w:cs="Times New Roman"/>
          <w:sz w:val="24"/>
          <w:szCs w:val="24"/>
        </w:rPr>
        <w:t xml:space="preserve"> has been introduced (for further description see </w:t>
      </w:r>
      <w:hyperlink r:id="rId32" w:anchor="geometry-lod-section" w:history="1">
        <w:r w:rsidRPr="00213CCC">
          <w:rPr>
            <w:rFonts w:ascii="Times New Roman" w:eastAsia="Times New Roman" w:hAnsi="Times New Roman" w:cs="Times New Roman"/>
            <w:color w:val="0000FF"/>
            <w:sz w:val="24"/>
            <w:szCs w:val="24"/>
            <w:u w:val="single"/>
          </w:rPr>
          <w:t>Section 8.2.5</w:t>
        </w:r>
      </w:hyperlink>
      <w:r w:rsidRPr="00213CCC">
        <w:rPr>
          <w:rFonts w:ascii="Times New Roman" w:eastAsia="Times New Roman" w:hAnsi="Times New Roman" w:cs="Times New Roman"/>
          <w:sz w:val="24"/>
          <w:szCs w:val="24"/>
        </w:rPr>
        <w:t>). The prototype geometry can be represented using ISO 19107 geometry objects or by referencing an external file containing the geometry in another data format like X3D or COLLADA.</w:t>
      </w:r>
    </w:p>
    <w:p w14:paraId="3BED95F8"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249F2383"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Figure 5. Examples of prototypic shapes (source: Rheinmetall </w:t>
      </w:r>
      <w:proofErr w:type="spellStart"/>
      <w:r w:rsidRPr="00213CCC">
        <w:rPr>
          <w:rFonts w:ascii="Times New Roman" w:eastAsia="Times New Roman" w:hAnsi="Times New Roman" w:cs="Times New Roman"/>
          <w:sz w:val="24"/>
          <w:szCs w:val="24"/>
        </w:rPr>
        <w:t>Defence</w:t>
      </w:r>
      <w:proofErr w:type="spellEnd"/>
      <w:r w:rsidRPr="00213CCC">
        <w:rPr>
          <w:rFonts w:ascii="Times New Roman" w:eastAsia="Times New Roman" w:hAnsi="Times New Roman" w:cs="Times New Roman"/>
          <w:sz w:val="24"/>
          <w:szCs w:val="24"/>
        </w:rPr>
        <w:t xml:space="preserve"> Electronics).</w:t>
      </w:r>
    </w:p>
    <w:p w14:paraId="082218F5"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7.3.3. Point Cloud Representation</w:t>
      </w:r>
    </w:p>
    <w:p w14:paraId="1F24239B"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addition to the spatial representations defined in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the geometry of physical spaces and of thematic surfaces can now also be provided by 3D point clouds using MultiPoint geometry. This allows, for example, </w:t>
      </w:r>
      <w:del w:id="492" w:author="Carl Reed" w:date="2020-09-30T16:19:00Z">
        <w:r w:rsidRPr="00213CCC" w:rsidDel="003D4324">
          <w:rPr>
            <w:rFonts w:ascii="Times New Roman" w:eastAsia="Times New Roman" w:hAnsi="Times New Roman" w:cs="Times New Roman"/>
            <w:sz w:val="24"/>
            <w:szCs w:val="24"/>
          </w:rPr>
          <w:delText xml:space="preserve">to </w:delText>
        </w:r>
      </w:del>
      <w:r w:rsidRPr="00213CCC">
        <w:rPr>
          <w:rFonts w:ascii="Times New Roman" w:eastAsia="Times New Roman" w:hAnsi="Times New Roman" w:cs="Times New Roman"/>
          <w:sz w:val="24"/>
          <w:szCs w:val="24"/>
        </w:rPr>
        <w:t>spatially represent</w:t>
      </w:r>
      <w:ins w:id="493" w:author="Carl Reed" w:date="2020-09-30T16:19:00Z">
        <w:r w:rsidR="003D4324">
          <w:rPr>
            <w:rFonts w:ascii="Times New Roman" w:eastAsia="Times New Roman" w:hAnsi="Times New Roman" w:cs="Times New Roman"/>
            <w:sz w:val="24"/>
            <w:szCs w:val="24"/>
          </w:rPr>
          <w:t>ing</w:t>
        </w:r>
      </w:ins>
      <w:r w:rsidRPr="00213CCC">
        <w:rPr>
          <w:rFonts w:ascii="Times New Roman" w:eastAsia="Times New Roman" w:hAnsi="Times New Roman" w:cs="Times New Roman"/>
          <w:sz w:val="24"/>
          <w:szCs w:val="24"/>
        </w:rPr>
        <w:t xml:space="preserve"> the building hull, a room within a building or a single wall surface just by a point cloud. All thematic feature types including transportation objects, vegetation, city furniture, etc. can </w:t>
      </w:r>
      <w:ins w:id="494" w:author="Carl Reed" w:date="2020-09-30T16:20:00Z">
        <w:r w:rsidR="003D4324">
          <w:rPr>
            <w:rFonts w:ascii="Times New Roman" w:eastAsia="Times New Roman" w:hAnsi="Times New Roman" w:cs="Times New Roman"/>
            <w:sz w:val="24"/>
            <w:szCs w:val="24"/>
          </w:rPr>
          <w:t xml:space="preserve">also </w:t>
        </w:r>
      </w:ins>
      <w:r w:rsidRPr="00213CCC">
        <w:rPr>
          <w:rFonts w:ascii="Times New Roman" w:eastAsia="Times New Roman" w:hAnsi="Times New Roman" w:cs="Times New Roman"/>
          <w:sz w:val="24"/>
          <w:szCs w:val="24"/>
        </w:rPr>
        <w:t>be spatially represented by point clouds</w:t>
      </w:r>
      <w:del w:id="495" w:author="Carl Reed" w:date="2020-09-30T16:20:00Z">
        <w:r w:rsidRPr="00213CCC" w:rsidDel="003D4324">
          <w:rPr>
            <w:rFonts w:ascii="Times New Roman" w:eastAsia="Times New Roman" w:hAnsi="Times New Roman" w:cs="Times New Roman"/>
            <w:sz w:val="24"/>
            <w:szCs w:val="24"/>
          </w:rPr>
          <w:delText>, too</w:delText>
        </w:r>
      </w:del>
      <w:r w:rsidRPr="00213CCC">
        <w:rPr>
          <w:rFonts w:ascii="Times New Roman" w:eastAsia="Times New Roman" w:hAnsi="Times New Roman" w:cs="Times New Roman"/>
          <w:sz w:val="24"/>
          <w:szCs w:val="24"/>
        </w:rPr>
        <w:t xml:space="preserve">. In this way, the </w:t>
      </w:r>
      <w:proofErr w:type="spellStart"/>
      <w:r w:rsidRPr="00213CCC">
        <w:rPr>
          <w:rFonts w:ascii="Times New Roman" w:eastAsia="Times New Roman" w:hAnsi="Times New Roman" w:cs="Times New Roman"/>
          <w:sz w:val="24"/>
          <w:szCs w:val="24"/>
        </w:rPr>
        <w:t>ClearanceSpace</w:t>
      </w:r>
      <w:proofErr w:type="spellEnd"/>
      <w:r w:rsidRPr="00213CCC">
        <w:rPr>
          <w:rFonts w:ascii="Times New Roman" w:eastAsia="Times New Roman" w:hAnsi="Times New Roman" w:cs="Times New Roman"/>
          <w:sz w:val="24"/>
          <w:szCs w:val="24"/>
        </w:rPr>
        <w:t xml:space="preserve"> of a road or railway could, for instance, be modelled directly from the result of a mobile laser scanning campaign. Point clouds can either be included in a CityGML dataset or just reference an external file of some common types such as LAS or LAZ.</w:t>
      </w:r>
    </w:p>
    <w:p w14:paraId="4876B86A"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7.3.4. Coordinate Reference Systems</w:t>
      </w:r>
      <w:ins w:id="496" w:author="Carl Reed" w:date="2020-09-30T16:20:00Z">
        <w:r w:rsidR="003D4324">
          <w:rPr>
            <w:rFonts w:ascii="Times New Roman" w:eastAsia="Times New Roman" w:hAnsi="Times New Roman" w:cs="Times New Roman"/>
            <w:b/>
            <w:bCs/>
            <w:sz w:val="24"/>
            <w:szCs w:val="24"/>
          </w:rPr>
          <w:t xml:space="preserve"> (CRS)</w:t>
        </w:r>
      </w:ins>
    </w:p>
    <w:p w14:paraId="0D8DA2D0"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CityGML is about 3D city and landscape models. This means that nearly all geometries use 3D coordinates, where each single point and also the points defining the boundaries of surfaces and solids have three coordinate values (</w:t>
      </w:r>
      <w:proofErr w:type="spellStart"/>
      <w:proofErr w:type="gramStart"/>
      <w:r w:rsidRPr="00213CCC">
        <w:rPr>
          <w:rFonts w:ascii="Times New Roman" w:eastAsia="Times New Roman" w:hAnsi="Times New Roman" w:cs="Times New Roman"/>
          <w:sz w:val="24"/>
          <w:szCs w:val="24"/>
        </w:rPr>
        <w:t>x,y</w:t>
      </w:r>
      <w:proofErr w:type="gramEnd"/>
      <w:r w:rsidRPr="00213CCC">
        <w:rPr>
          <w:rFonts w:ascii="Times New Roman" w:eastAsia="Times New Roman" w:hAnsi="Times New Roman" w:cs="Times New Roman"/>
          <w:sz w:val="24"/>
          <w:szCs w:val="24"/>
        </w:rPr>
        <w:t>,z</w:t>
      </w:r>
      <w:proofErr w:type="spellEnd"/>
      <w:r w:rsidRPr="00213CCC">
        <w:rPr>
          <w:rFonts w:ascii="Times New Roman" w:eastAsia="Times New Roman" w:hAnsi="Times New Roman" w:cs="Times New Roman"/>
          <w:sz w:val="24"/>
          <w:szCs w:val="24"/>
        </w:rPr>
        <w:t xml:space="preserve">) each. Coordinates always have to be given with respect to a coordinate reference system (CRS) that relates them unambiguously with a specific position on </w:t>
      </w:r>
      <w:ins w:id="497" w:author="Carl Reed" w:date="2020-09-30T16:20:00Z">
        <w:r w:rsidR="003D4324">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Earth. In contrast to CAD or BIM, each 3D point is absolutely georeferenced, which makes CityGML especially suitable to represent geographically large extended structures like airports, railways, bridges, dams, where the Earth curvature has a significant effect on the object’s geometry (for further explanations see </w:t>
      </w:r>
      <w:hyperlink r:id="rId33" w:anchor="Kaden2017" w:history="1">
        <w:r w:rsidRPr="00213CCC">
          <w:rPr>
            <w:rFonts w:ascii="Times New Roman" w:eastAsia="Times New Roman" w:hAnsi="Times New Roman" w:cs="Times New Roman"/>
            <w:color w:val="0000FF"/>
            <w:sz w:val="24"/>
            <w:szCs w:val="24"/>
            <w:u w:val="single"/>
          </w:rPr>
          <w:t xml:space="preserve">Kaden &amp; </w:t>
        </w:r>
        <w:proofErr w:type="spellStart"/>
        <w:r w:rsidRPr="00213CCC">
          <w:rPr>
            <w:rFonts w:ascii="Times New Roman" w:eastAsia="Times New Roman" w:hAnsi="Times New Roman" w:cs="Times New Roman"/>
            <w:color w:val="0000FF"/>
            <w:sz w:val="24"/>
            <w:szCs w:val="24"/>
            <w:u w:val="single"/>
          </w:rPr>
          <w:t>Clemen</w:t>
        </w:r>
        <w:proofErr w:type="spellEnd"/>
        <w:r w:rsidRPr="00213CCC">
          <w:rPr>
            <w:rFonts w:ascii="Times New Roman" w:eastAsia="Times New Roman" w:hAnsi="Times New Roman" w:cs="Times New Roman"/>
            <w:color w:val="0000FF"/>
            <w:sz w:val="24"/>
            <w:szCs w:val="24"/>
            <w:u w:val="single"/>
          </w:rPr>
          <w:t xml:space="preserve"> 2017</w:t>
        </w:r>
      </w:hyperlink>
      <w:r w:rsidRPr="00213CCC">
        <w:rPr>
          <w:rFonts w:ascii="Times New Roman" w:eastAsia="Times New Roman" w:hAnsi="Times New Roman" w:cs="Times New Roman"/>
          <w:sz w:val="24"/>
          <w:szCs w:val="24"/>
        </w:rPr>
        <w:t>).</w:t>
      </w:r>
    </w:p>
    <w:p w14:paraId="0DABB30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In most CRS, the (</w:t>
      </w:r>
      <w:proofErr w:type="spellStart"/>
      <w:proofErr w:type="gramStart"/>
      <w:r w:rsidRPr="00213CCC">
        <w:rPr>
          <w:rFonts w:ascii="Times New Roman" w:eastAsia="Times New Roman" w:hAnsi="Times New Roman" w:cs="Times New Roman"/>
          <w:sz w:val="24"/>
          <w:szCs w:val="24"/>
        </w:rPr>
        <w:t>x,y</w:t>
      </w:r>
      <w:proofErr w:type="spellEnd"/>
      <w:proofErr w:type="gramEnd"/>
      <w:r w:rsidRPr="00213CCC">
        <w:rPr>
          <w:rFonts w:ascii="Times New Roman" w:eastAsia="Times New Roman" w:hAnsi="Times New Roman" w:cs="Times New Roman"/>
          <w:sz w:val="24"/>
          <w:szCs w:val="24"/>
        </w:rPr>
        <w:t xml:space="preserve">) coordinates refer to the horizontal position of a point on the Earth’s surface. The z coordinate typically refers to the vertical height over (or under) the reference surface. Note that </w:t>
      </w:r>
      <w:del w:id="498" w:author="Carl Reed" w:date="2020-09-30T16:21:00Z">
        <w:r w:rsidRPr="00213CCC" w:rsidDel="003D4324">
          <w:rPr>
            <w:rFonts w:ascii="Times New Roman" w:eastAsia="Times New Roman" w:hAnsi="Times New Roman" w:cs="Times New Roman"/>
            <w:sz w:val="24"/>
            <w:szCs w:val="24"/>
          </w:rPr>
          <w:delText xml:space="preserve">it </w:delText>
        </w:r>
      </w:del>
      <w:r w:rsidRPr="00213CCC">
        <w:rPr>
          <w:rFonts w:ascii="Times New Roman" w:eastAsia="Times New Roman" w:hAnsi="Times New Roman" w:cs="Times New Roman"/>
          <w:sz w:val="24"/>
          <w:szCs w:val="24"/>
        </w:rPr>
        <w:t>depend</w:t>
      </w:r>
      <w:ins w:id="499" w:author="Carl Reed" w:date="2020-09-30T16:21:00Z">
        <w:r w:rsidR="003D4324">
          <w:rPr>
            <w:rFonts w:ascii="Times New Roman" w:eastAsia="Times New Roman" w:hAnsi="Times New Roman" w:cs="Times New Roman"/>
            <w:sz w:val="24"/>
            <w:szCs w:val="24"/>
          </w:rPr>
          <w:t>ing</w:t>
        </w:r>
      </w:ins>
      <w:del w:id="500" w:author="Carl Reed" w:date="2020-09-30T16:21:00Z">
        <w:r w:rsidRPr="00213CCC" w:rsidDel="003D4324">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 on the chosen CRS</w:t>
      </w:r>
      <w:ins w:id="501" w:author="Carl Reed" w:date="2020-09-30T16:21:00Z">
        <w:r w:rsidR="003D4324">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w:t>
      </w:r>
      <w:del w:id="502" w:author="Carl Reed" w:date="2020-09-30T16:21:00Z">
        <w:r w:rsidRPr="00213CCC" w:rsidDel="003D4324">
          <w:rPr>
            <w:rFonts w:ascii="Times New Roman" w:eastAsia="Times New Roman" w:hAnsi="Times New Roman" w:cs="Times New Roman"/>
            <w:sz w:val="24"/>
            <w:szCs w:val="24"/>
          </w:rPr>
          <w:delText xml:space="preserve">whether </w:delText>
        </w:r>
      </w:del>
      <w:r w:rsidRPr="00213CCC">
        <w:rPr>
          <w:rFonts w:ascii="Times New Roman" w:eastAsia="Times New Roman" w:hAnsi="Times New Roman" w:cs="Times New Roman"/>
          <w:sz w:val="24"/>
          <w:szCs w:val="24"/>
        </w:rPr>
        <w:t xml:space="preserve">x and y </w:t>
      </w:r>
      <w:del w:id="503" w:author="Carl Reed" w:date="2020-09-30T16:22:00Z">
        <w:r w:rsidRPr="00213CCC" w:rsidDel="003D4324">
          <w:rPr>
            <w:rFonts w:ascii="Times New Roman" w:eastAsia="Times New Roman" w:hAnsi="Times New Roman" w:cs="Times New Roman"/>
            <w:sz w:val="24"/>
            <w:szCs w:val="24"/>
          </w:rPr>
          <w:delText xml:space="preserve">are </w:delText>
        </w:r>
      </w:del>
      <w:ins w:id="504" w:author="Carl Reed" w:date="2020-09-30T16:22:00Z">
        <w:r w:rsidR="003D4324">
          <w:rPr>
            <w:rFonts w:ascii="Times New Roman" w:eastAsia="Times New Roman" w:hAnsi="Times New Roman" w:cs="Times New Roman"/>
            <w:sz w:val="24"/>
            <w:szCs w:val="24"/>
          </w:rPr>
          <w:t>may be</w:t>
        </w:r>
        <w:r w:rsidR="003D4324"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given as angular values like latitude and longitude or as distance values in meters or feet. </w:t>
      </w:r>
      <w:del w:id="505" w:author="Carl Reed" w:date="2020-09-30T16:22:00Z">
        <w:r w:rsidRPr="00213CCC" w:rsidDel="003D4324">
          <w:rPr>
            <w:rFonts w:ascii="Times New Roman" w:eastAsia="Times New Roman" w:hAnsi="Times New Roman" w:cs="Times New Roman"/>
            <w:sz w:val="24"/>
            <w:szCs w:val="24"/>
          </w:rPr>
          <w:delText>In general</w:delText>
        </w:r>
      </w:del>
      <w:ins w:id="506" w:author="Carl Reed" w:date="2020-09-30T16:22:00Z">
        <w:r w:rsidR="003D4324">
          <w:rPr>
            <w:rFonts w:ascii="Times New Roman" w:eastAsia="Times New Roman" w:hAnsi="Times New Roman" w:cs="Times New Roman"/>
            <w:sz w:val="24"/>
            <w:szCs w:val="24"/>
          </w:rPr>
          <w:t>A</w:t>
        </w:r>
        <w:r w:rsidR="003D4324" w:rsidRPr="00213CCC">
          <w:rPr>
            <w:rFonts w:ascii="Times New Roman" w:eastAsia="Times New Roman" w:hAnsi="Times New Roman" w:cs="Times New Roman"/>
            <w:sz w:val="24"/>
            <w:szCs w:val="24"/>
          </w:rPr>
          <w:t>ccording to ISO 19111</w:t>
        </w:r>
      </w:ins>
      <w:r w:rsidRPr="00213CCC">
        <w:rPr>
          <w:rFonts w:ascii="Times New Roman" w:eastAsia="Times New Roman" w:hAnsi="Times New Roman" w:cs="Times New Roman"/>
          <w:sz w:val="24"/>
          <w:szCs w:val="24"/>
        </w:rPr>
        <w:t xml:space="preserve">, </w:t>
      </w:r>
      <w:del w:id="507" w:author="Carl Reed" w:date="2020-09-30T16:22:00Z">
        <w:r w:rsidRPr="00213CCC" w:rsidDel="003D4324">
          <w:rPr>
            <w:rFonts w:ascii="Times New Roman" w:eastAsia="Times New Roman" w:hAnsi="Times New Roman" w:cs="Times New Roman"/>
            <w:sz w:val="24"/>
            <w:szCs w:val="24"/>
          </w:rPr>
          <w:delText>all kinds of</w:delText>
        </w:r>
      </w:del>
      <w:ins w:id="508" w:author="Carl Reed" w:date="2020-09-30T16:22:00Z">
        <w:r w:rsidR="003D4324">
          <w:rPr>
            <w:rFonts w:ascii="Times New Roman" w:eastAsia="Times New Roman" w:hAnsi="Times New Roman" w:cs="Times New Roman"/>
            <w:sz w:val="24"/>
            <w:szCs w:val="24"/>
          </w:rPr>
          <w:t>numerous</w:t>
        </w:r>
      </w:ins>
      <w:r w:rsidRPr="00213CCC">
        <w:rPr>
          <w:rFonts w:ascii="Times New Roman" w:eastAsia="Times New Roman" w:hAnsi="Times New Roman" w:cs="Times New Roman"/>
          <w:sz w:val="24"/>
          <w:szCs w:val="24"/>
        </w:rPr>
        <w:t xml:space="preserve"> 3D CRS </w:t>
      </w:r>
      <w:del w:id="509" w:author="Carl Reed" w:date="2020-09-30T16:22:00Z">
        <w:r w:rsidRPr="00213CCC" w:rsidDel="003D4324">
          <w:rPr>
            <w:rFonts w:ascii="Times New Roman" w:eastAsia="Times New Roman" w:hAnsi="Times New Roman" w:cs="Times New Roman"/>
            <w:sz w:val="24"/>
            <w:szCs w:val="24"/>
          </w:rPr>
          <w:delText xml:space="preserve">according to ISO 19111 </w:delText>
        </w:r>
      </w:del>
      <w:r w:rsidRPr="00213CCC">
        <w:rPr>
          <w:rFonts w:ascii="Times New Roman" w:eastAsia="Times New Roman" w:hAnsi="Times New Roman" w:cs="Times New Roman"/>
          <w:sz w:val="24"/>
          <w:szCs w:val="24"/>
        </w:rPr>
        <w:t>can be used. This includes global as well as national reference systems using geocentric, geodetic, or projected coordinate systems.</w:t>
      </w:r>
    </w:p>
    <w:p w14:paraId="0F0090A7"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7.4. CityGML Core Model: Space Concept, Levels of Detail, Special Spatial Types</w:t>
      </w:r>
    </w:p>
    <w:p w14:paraId="23BA2079"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7.4.1. Spaces and Space Boundaries</w:t>
      </w:r>
    </w:p>
    <w:p w14:paraId="367C9893"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 xml:space="preserve">In </w:t>
      </w:r>
      <w:ins w:id="510" w:author="Carl Reed" w:date="2020-09-30T16:22:00Z">
        <w:r w:rsidR="003D4324">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CityGML 3.0</w:t>
      </w:r>
      <w:ins w:id="511" w:author="Carl Reed" w:date="2020-09-30T16:22:00Z">
        <w:r w:rsidR="003D4324">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xml:space="preserve">, a clear semantic distinction of spatial features is introduced by mapping all city objects onto the semantic concepts of spaces and space boundaries. A </w:t>
      </w:r>
      <w:r w:rsidRPr="003D4324">
        <w:rPr>
          <w:rFonts w:ascii="Times New Roman" w:eastAsia="Times New Roman" w:hAnsi="Times New Roman" w:cs="Times New Roman"/>
          <w:i/>
          <w:sz w:val="24"/>
          <w:szCs w:val="24"/>
          <w:rPrChange w:id="512" w:author="Carl Reed" w:date="2020-09-30T16:23:00Z">
            <w:rPr>
              <w:rFonts w:ascii="Times New Roman" w:eastAsia="Times New Roman" w:hAnsi="Times New Roman" w:cs="Times New Roman"/>
              <w:sz w:val="24"/>
              <w:szCs w:val="24"/>
            </w:rPr>
          </w:rPrChange>
        </w:rPr>
        <w:t>Space</w:t>
      </w:r>
      <w:r w:rsidRPr="00213CCC">
        <w:rPr>
          <w:rFonts w:ascii="Times New Roman" w:eastAsia="Times New Roman" w:hAnsi="Times New Roman" w:cs="Times New Roman"/>
          <w:sz w:val="24"/>
          <w:szCs w:val="24"/>
        </w:rPr>
        <w:t xml:space="preserve"> is an entity of volumetric extent in the real world. Buildings, water bodies, trees, rooms, and traffic spaces are examples for such entities with volumetric extent. A </w:t>
      </w:r>
      <w:r w:rsidRPr="003D4324">
        <w:rPr>
          <w:rFonts w:ascii="Times New Roman" w:eastAsia="Times New Roman" w:hAnsi="Times New Roman" w:cs="Times New Roman"/>
          <w:i/>
          <w:sz w:val="24"/>
          <w:szCs w:val="24"/>
          <w:rPrChange w:id="513" w:author="Carl Reed" w:date="2020-09-30T16:23:00Z">
            <w:rPr>
              <w:rFonts w:ascii="Times New Roman" w:eastAsia="Times New Roman" w:hAnsi="Times New Roman" w:cs="Times New Roman"/>
              <w:sz w:val="24"/>
              <w:szCs w:val="24"/>
            </w:rPr>
          </w:rPrChange>
        </w:rPr>
        <w:t>Space Boundary</w:t>
      </w:r>
      <w:r w:rsidRPr="00213CCC">
        <w:rPr>
          <w:rFonts w:ascii="Times New Roman" w:eastAsia="Times New Roman" w:hAnsi="Times New Roman" w:cs="Times New Roman"/>
          <w:sz w:val="24"/>
          <w:szCs w:val="24"/>
        </w:rPr>
        <w:t xml:space="preserve"> is an entity with areal extent in the real world. Space Boundaries delimit and connect Spaces. Examples are the wall surfaces and roof surfaces that bound a building</w:t>
      </w:r>
      <w:ins w:id="514" w:author="Carl Reed" w:date="2020-09-30T16:23:00Z">
        <w:r w:rsidR="003D4324">
          <w:rPr>
            <w:rFonts w:ascii="Times New Roman" w:eastAsia="Times New Roman" w:hAnsi="Times New Roman" w:cs="Times New Roman"/>
            <w:sz w:val="24"/>
            <w:szCs w:val="24"/>
          </w:rPr>
          <w:t>,</w:t>
        </w:r>
      </w:ins>
      <w:del w:id="515" w:author="Carl Reed" w:date="2020-09-30T16:23: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the water surface as boundary between the water body and air</w:t>
      </w:r>
      <w:ins w:id="516" w:author="Carl Reed" w:date="2020-09-30T16:23:00Z">
        <w:r w:rsidR="003D4324">
          <w:rPr>
            <w:rFonts w:ascii="Times New Roman" w:eastAsia="Times New Roman" w:hAnsi="Times New Roman" w:cs="Times New Roman"/>
            <w:sz w:val="24"/>
            <w:szCs w:val="24"/>
          </w:rPr>
          <w:t>,</w:t>
        </w:r>
      </w:ins>
      <w:del w:id="517" w:author="Carl Reed" w:date="2020-09-30T16:23: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the road surface as boundary between the ground and the traffic space</w:t>
      </w:r>
      <w:ins w:id="518" w:author="Carl Reed" w:date="2020-09-30T16:23:00Z">
        <w:r w:rsidR="003D4324">
          <w:rPr>
            <w:rFonts w:ascii="Times New Roman" w:eastAsia="Times New Roman" w:hAnsi="Times New Roman" w:cs="Times New Roman"/>
            <w:sz w:val="24"/>
            <w:szCs w:val="24"/>
          </w:rPr>
          <w:t>,</w:t>
        </w:r>
      </w:ins>
      <w:del w:id="519" w:author="Carl Reed" w:date="2020-09-30T16:23: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or the digital terrain model representing the space boundary between the over- and underground space.</w:t>
      </w:r>
    </w:p>
    <w:p w14:paraId="64F61857"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To obtain a more precise definition of spaces, they are further subdivided into physical spaces and logical spaces. Physical spaces are spaces that are fully or partially bounded by physical objects. Buildings and rooms, for instance, are physical spaces as they are bounded by walls and slabs. Traffic spaces of roads are physical spaces as they are bounded by road surfaces against the ground. Logical spaces, in contrast, are spaces that are not necessarily bounded by physical objects, but are defined according to thematic considerations. Depending on the application, logical spaces can also be bounded by non-physical, i.e. virtual boundaries, and they can represent aggregations of physical spaces. A building unit, for instance, is a logical space as it aggregates specific rooms to flats, the rooms being the physical spaces that are bounded by wall surfaces, whereas the aggregation as a whole is being delimited by a virtual boundary. Other examples are city districts which are bounded by virtual vertically extruded administrative boundaries</w:t>
      </w:r>
      <w:ins w:id="520" w:author="Carl Reed" w:date="2020-09-30T16:24:00Z">
        <w:r w:rsidR="003D4324">
          <w:rPr>
            <w:rFonts w:ascii="Times New Roman" w:eastAsia="Times New Roman" w:hAnsi="Times New Roman" w:cs="Times New Roman"/>
            <w:sz w:val="24"/>
            <w:szCs w:val="24"/>
          </w:rPr>
          <w:t>,</w:t>
        </w:r>
      </w:ins>
      <w:del w:id="521" w:author="Carl Reed" w:date="2020-09-30T16:24: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public spaces vs. Security zones in airports</w:t>
      </w:r>
      <w:ins w:id="522" w:author="Carl Reed" w:date="2020-09-30T16:24:00Z">
        <w:r w:rsidR="003D4324">
          <w:rPr>
            <w:rFonts w:ascii="Times New Roman" w:eastAsia="Times New Roman" w:hAnsi="Times New Roman" w:cs="Times New Roman"/>
            <w:sz w:val="24"/>
            <w:szCs w:val="24"/>
          </w:rPr>
          <w:t>,</w:t>
        </w:r>
      </w:ins>
      <w:del w:id="523" w:author="Carl Reed" w:date="2020-09-30T16:24: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or city zones with specific regulations stemming from urban planning. The definition of physical and logical spaces and of corresponding physical and virtual boundaries is in line with the discussion in [</w:t>
      </w:r>
      <w:hyperlink r:id="rId34" w:anchor="Smith2000" w:history="1">
        <w:r w:rsidRPr="00213CCC">
          <w:rPr>
            <w:rFonts w:ascii="Times New Roman" w:eastAsia="Times New Roman" w:hAnsi="Times New Roman" w:cs="Times New Roman"/>
            <w:color w:val="0000FF"/>
            <w:sz w:val="24"/>
            <w:szCs w:val="24"/>
            <w:u w:val="single"/>
          </w:rPr>
          <w:t xml:space="preserve">Smith &amp; </w:t>
        </w:r>
        <w:proofErr w:type="spellStart"/>
        <w:r w:rsidRPr="00213CCC">
          <w:rPr>
            <w:rFonts w:ascii="Times New Roman" w:eastAsia="Times New Roman" w:hAnsi="Times New Roman" w:cs="Times New Roman"/>
            <w:color w:val="0000FF"/>
            <w:sz w:val="24"/>
            <w:szCs w:val="24"/>
            <w:u w:val="single"/>
          </w:rPr>
          <w:t>Varzi</w:t>
        </w:r>
        <w:proofErr w:type="spellEnd"/>
        <w:r w:rsidRPr="00213CCC">
          <w:rPr>
            <w:rFonts w:ascii="Times New Roman" w:eastAsia="Times New Roman" w:hAnsi="Times New Roman" w:cs="Times New Roman"/>
            <w:color w:val="0000FF"/>
            <w:sz w:val="24"/>
            <w:szCs w:val="24"/>
            <w:u w:val="single"/>
          </w:rPr>
          <w:t xml:space="preserve"> 2000</w:t>
        </w:r>
      </w:hyperlink>
      <w:r w:rsidRPr="00213CCC">
        <w:rPr>
          <w:rFonts w:ascii="Times New Roman" w:eastAsia="Times New Roman" w:hAnsi="Times New Roman" w:cs="Times New Roman"/>
          <w:sz w:val="24"/>
          <w:szCs w:val="24"/>
        </w:rPr>
        <w:t xml:space="preserve">] on the difference between bona fide and fiat boundaries to bound objects. Bona fide boundaries are physical boundaries; they correspond to the physical boundaries of physical spaces in </w:t>
      </w:r>
      <w:ins w:id="524" w:author="Carl Reed" w:date="2020-09-30T16:24:00Z">
        <w:r w:rsidR="003D4324">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CityGML 3.0</w:t>
      </w:r>
      <w:ins w:id="525" w:author="Carl Reed" w:date="2020-09-30T16:25:00Z">
        <w:r w:rsidR="003D4324">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In contrast, fiat boundaries are man-made boundaries</w:t>
      </w:r>
      <w:ins w:id="526" w:author="Carl Reed" w:date="2020-09-30T16:25:00Z">
        <w:r w:rsidR="003D4324">
          <w:rPr>
            <w:rFonts w:ascii="Times New Roman" w:eastAsia="Times New Roman" w:hAnsi="Times New Roman" w:cs="Times New Roman"/>
            <w:sz w:val="24"/>
            <w:szCs w:val="24"/>
          </w:rPr>
          <w:t>:</w:t>
        </w:r>
      </w:ins>
      <w:del w:id="527" w:author="Carl Reed" w:date="2020-09-30T16:25: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528" w:author="Carl Reed" w:date="2020-09-30T16:25:00Z">
        <w:r w:rsidRPr="00213CCC" w:rsidDel="003D4324">
          <w:rPr>
            <w:rFonts w:ascii="Times New Roman" w:eastAsia="Times New Roman" w:hAnsi="Times New Roman" w:cs="Times New Roman"/>
            <w:sz w:val="24"/>
            <w:szCs w:val="24"/>
          </w:rPr>
          <w:delText>t</w:delText>
        </w:r>
      </w:del>
      <w:ins w:id="529" w:author="Carl Reed" w:date="2020-09-30T16:25:00Z">
        <w:r w:rsidR="003D4324">
          <w:rPr>
            <w:rFonts w:ascii="Times New Roman" w:eastAsia="Times New Roman" w:hAnsi="Times New Roman" w:cs="Times New Roman"/>
            <w:sz w:val="24"/>
            <w:szCs w:val="24"/>
          </w:rPr>
          <w:t>T</w:t>
        </w:r>
      </w:ins>
      <w:r w:rsidRPr="00213CCC">
        <w:rPr>
          <w:rFonts w:ascii="Times New Roman" w:eastAsia="Times New Roman" w:hAnsi="Times New Roman" w:cs="Times New Roman"/>
          <w:sz w:val="24"/>
          <w:szCs w:val="24"/>
        </w:rPr>
        <w:t>hey are equivalent to the virtual boundaries of logical spaces.</w:t>
      </w:r>
    </w:p>
    <w:p w14:paraId="5010B2BF"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Physical spaces, in turn, are further classified into occupied spaces and unoccupied spaces. Occupied spaces represent physical volumetric objects that occupy space in the urban environment. Examples for occupied spaces are buildings, bridges, trees, city furniture, and water bodies. Occupying space means that some space is blocked by these volumetric objects</w:t>
      </w:r>
      <w:ins w:id="530" w:author="Carl Reed" w:date="2020-09-30T16:25:00Z">
        <w:r w:rsidR="003D4324">
          <w:rPr>
            <w:rFonts w:ascii="Times New Roman" w:eastAsia="Times New Roman" w:hAnsi="Times New Roman" w:cs="Times New Roman"/>
            <w:sz w:val="24"/>
            <w:szCs w:val="24"/>
          </w:rPr>
          <w:t>.</w:t>
        </w:r>
      </w:ins>
      <w:del w:id="531" w:author="Carl Reed" w:date="2020-09-30T16:25:00Z">
        <w:r w:rsidRPr="00213CCC" w:rsidDel="003D4324">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532" w:author="Carl Reed" w:date="2020-09-30T16:25:00Z">
        <w:r w:rsidRPr="00213CCC" w:rsidDel="003D4324">
          <w:rPr>
            <w:rFonts w:ascii="Times New Roman" w:eastAsia="Times New Roman" w:hAnsi="Times New Roman" w:cs="Times New Roman"/>
            <w:sz w:val="24"/>
            <w:szCs w:val="24"/>
          </w:rPr>
          <w:delText>f</w:delText>
        </w:r>
      </w:del>
      <w:ins w:id="533" w:author="Carl Reed" w:date="2020-09-30T16:25:00Z">
        <w:r w:rsidR="003D4324">
          <w:rPr>
            <w:rFonts w:ascii="Times New Roman" w:eastAsia="Times New Roman" w:hAnsi="Times New Roman" w:cs="Times New Roman"/>
            <w:sz w:val="24"/>
            <w:szCs w:val="24"/>
          </w:rPr>
          <w:t>F</w:t>
        </w:r>
      </w:ins>
      <w:r w:rsidRPr="00213CCC">
        <w:rPr>
          <w:rFonts w:ascii="Times New Roman" w:eastAsia="Times New Roman" w:hAnsi="Times New Roman" w:cs="Times New Roman"/>
          <w:sz w:val="24"/>
          <w:szCs w:val="24"/>
        </w:rPr>
        <w:t xml:space="preserve">or instance, the space blocked by the building in </w:t>
      </w:r>
      <w:hyperlink r:id="rId35" w:anchor="figure-occupiedandunoccupiedspaces" w:history="1">
        <w:r w:rsidRPr="00213CCC">
          <w:rPr>
            <w:rFonts w:ascii="Times New Roman" w:eastAsia="Times New Roman" w:hAnsi="Times New Roman" w:cs="Times New Roman"/>
            <w:color w:val="0000FF"/>
            <w:sz w:val="24"/>
            <w:szCs w:val="24"/>
            <w:u w:val="single"/>
          </w:rPr>
          <w:t>Figure 6</w:t>
        </w:r>
      </w:hyperlink>
      <w:r w:rsidRPr="00213CCC">
        <w:rPr>
          <w:rFonts w:ascii="Times New Roman" w:eastAsia="Times New Roman" w:hAnsi="Times New Roman" w:cs="Times New Roman"/>
          <w:sz w:val="24"/>
          <w:szCs w:val="24"/>
        </w:rPr>
        <w:t xml:space="preserve"> cannot be used any more for driving through this space or placing a tree on that space. In contrast, unoccupied spaces represent physical volumetric entities that do not occupy space in the urban environment, i.e. no space is blocked by these volumetric objects. Examples for unoccupied spaces are building rooms and traffic spaces. There is a risk of misunderstanding the term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However, we decided to use the term anyway, as it is established in the field of robotics for over three decades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"Elfes1989"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Elfes</w:t>
      </w:r>
      <w:proofErr w:type="spellEnd"/>
      <w:r w:rsidRPr="00213CCC">
        <w:rPr>
          <w:rFonts w:ascii="Times New Roman" w:eastAsia="Times New Roman" w:hAnsi="Times New Roman" w:cs="Times New Roman"/>
          <w:color w:val="0000FF"/>
          <w:sz w:val="24"/>
          <w:szCs w:val="24"/>
          <w:u w:val="single"/>
        </w:rPr>
        <w:t xml:space="preserve"> 1989</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 The navigation of mobile robots makes use of a so-called occupancy map that marks areas that are occupied by matter and, thus, are not navigable for robots.</w:t>
      </w:r>
    </w:p>
    <w:p w14:paraId="2BA62DDE"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213A6761"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Figure 6. Occupied and unoccupied spaces</w:t>
      </w:r>
    </w:p>
    <w:p w14:paraId="589CC3E3"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The new space concept offers several advantages:</w:t>
      </w:r>
    </w:p>
    <w:p w14:paraId="1113B887" w14:textId="77777777" w:rsidR="00213CCC" w:rsidRPr="00213CCC" w:rsidRDefault="00213CCC" w:rsidP="00213C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 xml:space="preserve">In </w:t>
      </w:r>
      <w:ins w:id="534" w:author="Carl Reed" w:date="2020-09-30T16:32:00Z">
        <w:r w:rsidR="00904598">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CityGML 3.0</w:t>
      </w:r>
      <w:ins w:id="535" w:author="Carl Reed" w:date="2020-09-30T16:32:00Z">
        <w:r w:rsidR="00904598">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xml:space="preserve">, all geometric representations are </w:t>
      </w:r>
      <w:ins w:id="536" w:author="Carl Reed" w:date="2020-09-30T16:32:00Z">
        <w:r w:rsidR="00904598">
          <w:rPr>
            <w:rFonts w:ascii="Times New Roman" w:eastAsia="Times New Roman" w:hAnsi="Times New Roman" w:cs="Times New Roman"/>
            <w:sz w:val="24"/>
            <w:szCs w:val="24"/>
          </w:rPr>
          <w:t xml:space="preserve">only </w:t>
        </w:r>
      </w:ins>
      <w:r w:rsidRPr="00213CCC">
        <w:rPr>
          <w:rFonts w:ascii="Times New Roman" w:eastAsia="Times New Roman" w:hAnsi="Times New Roman" w:cs="Times New Roman"/>
          <w:sz w:val="24"/>
          <w:szCs w:val="24"/>
        </w:rPr>
        <w:t xml:space="preserve">defined in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w:t>
      </w:r>
      <w:del w:id="537" w:author="Carl Reed" w:date="2020-09-30T16:33:00Z">
        <w:r w:rsidRPr="00213CCC" w:rsidDel="00904598">
          <w:rPr>
            <w:rFonts w:ascii="Times New Roman" w:eastAsia="Times New Roman" w:hAnsi="Times New Roman" w:cs="Times New Roman"/>
            <w:sz w:val="24"/>
            <w:szCs w:val="24"/>
          </w:rPr>
          <w:delText xml:space="preserve"> only</w:delText>
        </w:r>
      </w:del>
      <w:r w:rsidRPr="00213CCC">
        <w:rPr>
          <w:rFonts w:ascii="Times New Roman" w:eastAsia="Times New Roman" w:hAnsi="Times New Roman" w:cs="Times New Roman"/>
          <w:sz w:val="24"/>
          <w:szCs w:val="24"/>
        </w:rPr>
        <w:t xml:space="preserve">. This makes (a) models of the thematic modules simpler as they no longer need to be associated directly with the geometry classes, and (b) implementation easier as all spatial concepts have only to be implemented once in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and all thematic modules like </w:t>
      </w:r>
      <w:r w:rsidRPr="00213CCC">
        <w:rPr>
          <w:rFonts w:ascii="Times New Roman" w:eastAsia="Times New Roman" w:hAnsi="Times New Roman" w:cs="Times New Roman"/>
          <w:i/>
          <w:iCs/>
          <w:sz w:val="24"/>
          <w:szCs w:val="24"/>
        </w:rPr>
        <w:t>Building</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Relief</w:t>
      </w:r>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WaterBody</w:t>
      </w:r>
      <w:proofErr w:type="spellEnd"/>
      <w:r w:rsidRPr="00213CCC">
        <w:rPr>
          <w:rFonts w:ascii="Times New Roman" w:eastAsia="Times New Roman" w:hAnsi="Times New Roman" w:cs="Times New Roman"/>
          <w:sz w:val="24"/>
          <w:szCs w:val="24"/>
        </w:rPr>
        <w:t xml:space="preserve">, etc. are inheriting </w:t>
      </w:r>
      <w:commentRangeStart w:id="538"/>
      <w:commentRangeStart w:id="539"/>
      <w:r w:rsidRPr="00213CCC">
        <w:rPr>
          <w:rFonts w:ascii="Times New Roman" w:eastAsia="Times New Roman" w:hAnsi="Times New Roman" w:cs="Times New Roman"/>
          <w:sz w:val="24"/>
          <w:szCs w:val="24"/>
        </w:rPr>
        <w:t>them</w:t>
      </w:r>
      <w:commentRangeEnd w:id="538"/>
      <w:r w:rsidR="00904598">
        <w:rPr>
          <w:rStyle w:val="CommentReference"/>
        </w:rPr>
        <w:commentReference w:id="538"/>
      </w:r>
      <w:commentRangeEnd w:id="539"/>
      <w:r w:rsidR="00E92227">
        <w:rPr>
          <w:rStyle w:val="CommentReference"/>
        </w:rPr>
        <w:commentReference w:id="539"/>
      </w:r>
      <w:r w:rsidRPr="00213CCC">
        <w:rPr>
          <w:rFonts w:ascii="Times New Roman" w:eastAsia="Times New Roman" w:hAnsi="Times New Roman" w:cs="Times New Roman"/>
          <w:sz w:val="24"/>
          <w:szCs w:val="24"/>
        </w:rPr>
        <w:t>.</w:t>
      </w:r>
    </w:p>
    <w:p w14:paraId="3C9ADD73" w14:textId="77777777" w:rsidR="00213CCC" w:rsidRPr="00213CCC" w:rsidRDefault="00213CCC" w:rsidP="00213C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The space concept supports the expression of explicit topological, geometrical, and thematic relations between spaces and spaces, spaces and space boundaries, and space boundaries and space boundaries. Thus, implementing the checking of geometric-topological consistency will become easier</w:t>
      </w:r>
      <w:ins w:id="540" w:author="Carl Reed" w:date="2020-09-30T16:33:00Z">
        <w:r w:rsidR="00904598">
          <w:rPr>
            <w:rFonts w:ascii="Times New Roman" w:eastAsia="Times New Roman" w:hAnsi="Times New Roman" w:cs="Times New Roman"/>
            <w:sz w:val="24"/>
            <w:szCs w:val="24"/>
          </w:rPr>
          <w:t xml:space="preserve"> This is</w:t>
        </w:r>
      </w:ins>
      <w:del w:id="541" w:author="Carl Reed" w:date="2020-09-30T16:33:00Z">
        <w:r w:rsidRPr="00213CCC" w:rsidDel="009045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because most checks can be expressed and performed on the CityGML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and then automatically appl</w:t>
      </w:r>
      <w:ins w:id="542" w:author="Carl Reed" w:date="2020-09-30T16:33:00Z">
        <w:r w:rsidR="00904598">
          <w:rPr>
            <w:rFonts w:ascii="Times New Roman" w:eastAsia="Times New Roman" w:hAnsi="Times New Roman" w:cs="Times New Roman"/>
            <w:sz w:val="24"/>
            <w:szCs w:val="24"/>
          </w:rPr>
          <w:t>ied</w:t>
        </w:r>
      </w:ins>
      <w:del w:id="543" w:author="Carl Reed" w:date="2020-09-30T16:33:00Z">
        <w:r w:rsidRPr="00213CCC" w:rsidDel="00904598">
          <w:rPr>
            <w:rFonts w:ascii="Times New Roman" w:eastAsia="Times New Roman" w:hAnsi="Times New Roman" w:cs="Times New Roman"/>
            <w:sz w:val="24"/>
            <w:szCs w:val="24"/>
          </w:rPr>
          <w:delText>y</w:delText>
        </w:r>
      </w:del>
      <w:r w:rsidRPr="00213CCC">
        <w:rPr>
          <w:rFonts w:ascii="Times New Roman" w:eastAsia="Times New Roman" w:hAnsi="Times New Roman" w:cs="Times New Roman"/>
          <w:sz w:val="24"/>
          <w:szCs w:val="24"/>
        </w:rPr>
        <w:t xml:space="preserve"> to all thematic modules</w:t>
      </w:r>
      <w:ins w:id="544" w:author="Carl Reed" w:date="2020-09-30T16:33:00Z">
        <w:r w:rsidR="00904598">
          <w:rPr>
            <w:rFonts w:ascii="Times New Roman" w:eastAsia="Times New Roman" w:hAnsi="Times New Roman" w:cs="Times New Roman"/>
            <w:sz w:val="24"/>
            <w:szCs w:val="24"/>
          </w:rPr>
          <w:t>.</w:t>
        </w:r>
      </w:ins>
    </w:p>
    <w:p w14:paraId="1C2E466B" w14:textId="77777777" w:rsidR="00213CCC" w:rsidRPr="00213CCC" w:rsidRDefault="00213CCC" w:rsidP="00213C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For the analysis of navigable spaces (e.g. to generate IndoorGML data from CityGML) algorithms can be defined on the level of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These algorithms will then work with all CityGML feature classes and also ADEs as they are derived from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The same is true for other applications of 3D city models listed in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"Biljecki2015"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Biljecki</w:t>
      </w:r>
      <w:proofErr w:type="spellEnd"/>
      <w:r w:rsidRPr="00213CCC">
        <w:rPr>
          <w:rFonts w:ascii="Times New Roman" w:eastAsia="Times New Roman" w:hAnsi="Times New Roman" w:cs="Times New Roman"/>
          <w:color w:val="0000FF"/>
          <w:sz w:val="24"/>
          <w:szCs w:val="24"/>
          <w:u w:val="single"/>
        </w:rPr>
        <w:t xml:space="preserve"> et al. 2015</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 such as visibility analyses</w:t>
      </w:r>
      <w:ins w:id="545" w:author="Carl Reed" w:date="2020-09-30T16:34:00Z">
        <w:r w:rsidR="00904598">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including shadow casting or solar irradiation analyses.</w:t>
      </w:r>
    </w:p>
    <w:p w14:paraId="36502ED8" w14:textId="77777777" w:rsidR="00213CCC" w:rsidRPr="00213CCC" w:rsidRDefault="00213CCC" w:rsidP="00213CC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Practitioners and developers do not see much of the space concept</w:t>
      </w:r>
      <w:ins w:id="546" w:author="Carl Reed" w:date="2020-09-30T16:34:00Z">
        <w:r w:rsidR="00904598">
          <w:rPr>
            <w:rFonts w:ascii="Times New Roman" w:eastAsia="Times New Roman" w:hAnsi="Times New Roman" w:cs="Times New Roman"/>
            <w:sz w:val="24"/>
            <w:szCs w:val="24"/>
          </w:rPr>
          <w:t>. This is</w:t>
        </w:r>
      </w:ins>
      <w:del w:id="547" w:author="Carl Reed" w:date="2020-09-30T16:34:00Z">
        <w:r w:rsidRPr="00213CCC" w:rsidDel="00904598">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because the space and space boundary classes are just abstract classes. Only elements representing objects from concrete subclasses such as Building, </w:t>
      </w:r>
      <w:proofErr w:type="spellStart"/>
      <w:r w:rsidRPr="00213CCC">
        <w:rPr>
          <w:rFonts w:ascii="Times New Roman" w:eastAsia="Times New Roman" w:hAnsi="Times New Roman" w:cs="Times New Roman"/>
          <w:sz w:val="24"/>
          <w:szCs w:val="24"/>
        </w:rPr>
        <w:t>BuildingRoom</w:t>
      </w:r>
      <w:proofErr w:type="spellEnd"/>
      <w:r w:rsidRPr="00213CCC">
        <w:rPr>
          <w:rFonts w:ascii="Times New Roman" w:eastAsia="Times New Roman" w:hAnsi="Times New Roman" w:cs="Times New Roman"/>
          <w:sz w:val="24"/>
          <w:szCs w:val="24"/>
        </w:rPr>
        <w:t xml:space="preserve">, or </w:t>
      </w:r>
      <w:proofErr w:type="spellStart"/>
      <w:r w:rsidRPr="00213CCC">
        <w:rPr>
          <w:rFonts w:ascii="Times New Roman" w:eastAsia="Times New Roman" w:hAnsi="Times New Roman" w:cs="Times New Roman"/>
          <w:sz w:val="24"/>
          <w:szCs w:val="24"/>
        </w:rPr>
        <w:t>TrafficSpace</w:t>
      </w:r>
      <w:proofErr w:type="spellEnd"/>
      <w:r w:rsidRPr="00213CCC">
        <w:rPr>
          <w:rFonts w:ascii="Times New Roman" w:eastAsia="Times New Roman" w:hAnsi="Times New Roman" w:cs="Times New Roman"/>
          <w:sz w:val="24"/>
          <w:szCs w:val="24"/>
        </w:rPr>
        <w:t xml:space="preserve"> will appear in CityGML data sets.</w:t>
      </w:r>
    </w:p>
    <w:p w14:paraId="3D21E23F"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7.4.2. Modelling City Objects by the Composition of Spaces</w:t>
      </w:r>
    </w:p>
    <w:p w14:paraId="57F15331"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Semantic objects in CityGML are often composed of parts, i.e. they form multi-level aggregation hierarchies. This also holds for semantic objects representing occupied and unoccupied spaces. In general, two types of compositions can be distinguished:</w:t>
      </w:r>
    </w:p>
    <w:p w14:paraId="60116381" w14:textId="77777777" w:rsidR="00213CCC" w:rsidRPr="00213CCC" w:rsidRDefault="00213CCC" w:rsidP="00213CC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b/>
          <w:bCs/>
          <w:sz w:val="24"/>
          <w:szCs w:val="24"/>
        </w:rPr>
        <w:t>Spatial partitioning</w:t>
      </w:r>
      <w:r w:rsidRPr="00213CCC">
        <w:rPr>
          <w:rFonts w:ascii="Times New Roman" w:eastAsia="Times New Roman" w:hAnsi="Times New Roman" w:cs="Times New Roman"/>
          <w:sz w:val="24"/>
          <w:szCs w:val="24"/>
        </w:rPr>
        <w:t xml:space="preserve">: Semantic objects of either the space type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xml:space="preserve"> or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 xml:space="preserve"> are subdivided into different parts that are of the same space type as the parent object. Examples are Buildings that can be subdivided into </w:t>
      </w:r>
      <w:proofErr w:type="spellStart"/>
      <w:r w:rsidRPr="00213CCC">
        <w:rPr>
          <w:rFonts w:ascii="Times New Roman" w:eastAsia="Times New Roman" w:hAnsi="Times New Roman" w:cs="Times New Roman"/>
          <w:sz w:val="24"/>
          <w:szCs w:val="24"/>
        </w:rPr>
        <w:t>BuildingParts</w:t>
      </w:r>
      <w:proofErr w:type="spellEnd"/>
      <w:r w:rsidRPr="00213CCC">
        <w:rPr>
          <w:rFonts w:ascii="Times New Roman" w:eastAsia="Times New Roman" w:hAnsi="Times New Roman" w:cs="Times New Roman"/>
          <w:sz w:val="24"/>
          <w:szCs w:val="24"/>
        </w:rPr>
        <w:t xml:space="preserve">, or Buildings that are partitioned into </w:t>
      </w:r>
      <w:proofErr w:type="spellStart"/>
      <w:r w:rsidRPr="00213CCC">
        <w:rPr>
          <w:rFonts w:ascii="Times New Roman" w:eastAsia="Times New Roman" w:hAnsi="Times New Roman" w:cs="Times New Roman"/>
          <w:sz w:val="24"/>
          <w:szCs w:val="24"/>
        </w:rPr>
        <w:t>ConstructiveElements</w:t>
      </w:r>
      <w:proofErr w:type="spellEnd"/>
      <w:r w:rsidRPr="00213CCC">
        <w:rPr>
          <w:rFonts w:ascii="Times New Roman" w:eastAsia="Times New Roman" w:hAnsi="Times New Roman" w:cs="Times New Roman"/>
          <w:sz w:val="24"/>
          <w:szCs w:val="24"/>
        </w:rPr>
        <w:t xml:space="preserve">. Buildings as well as </w:t>
      </w:r>
      <w:proofErr w:type="spellStart"/>
      <w:r w:rsidRPr="00213CCC">
        <w:rPr>
          <w:rFonts w:ascii="Times New Roman" w:eastAsia="Times New Roman" w:hAnsi="Times New Roman" w:cs="Times New Roman"/>
          <w:sz w:val="24"/>
          <w:szCs w:val="24"/>
        </w:rPr>
        <w:t>BuildingParts</w:t>
      </w:r>
      <w:proofErr w:type="spellEnd"/>
      <w:r w:rsidRPr="00213CCC">
        <w:rPr>
          <w:rFonts w:ascii="Times New Roman" w:eastAsia="Times New Roman" w:hAnsi="Times New Roman" w:cs="Times New Roman"/>
          <w:sz w:val="24"/>
          <w:szCs w:val="24"/>
        </w:rPr>
        <w:t xml:space="preserve"> and </w:t>
      </w:r>
      <w:proofErr w:type="spellStart"/>
      <w:r w:rsidRPr="00213CCC">
        <w:rPr>
          <w:rFonts w:ascii="Times New Roman" w:eastAsia="Times New Roman" w:hAnsi="Times New Roman" w:cs="Times New Roman"/>
          <w:sz w:val="24"/>
          <w:szCs w:val="24"/>
        </w:rPr>
        <w:t>constructiveElements</w:t>
      </w:r>
      <w:proofErr w:type="spellEnd"/>
      <w:r w:rsidRPr="00213CCC">
        <w:rPr>
          <w:rFonts w:ascii="Times New Roman" w:eastAsia="Times New Roman" w:hAnsi="Times New Roman" w:cs="Times New Roman"/>
          <w:sz w:val="24"/>
          <w:szCs w:val="24"/>
        </w:rPr>
        <w:t xml:space="preserve"> represent </w:t>
      </w:r>
      <w:proofErr w:type="spellStart"/>
      <w:r w:rsidRPr="00213CCC">
        <w:rPr>
          <w:rFonts w:ascii="Times New Roman" w:eastAsia="Times New Roman" w:hAnsi="Times New Roman" w:cs="Times New Roman"/>
          <w:sz w:val="24"/>
          <w:szCs w:val="24"/>
        </w:rPr>
        <w:t>OccupiedSpaces</w:t>
      </w:r>
      <w:proofErr w:type="spellEnd"/>
      <w:r w:rsidRPr="00213CCC">
        <w:rPr>
          <w:rFonts w:ascii="Times New Roman" w:eastAsia="Times New Roman" w:hAnsi="Times New Roman" w:cs="Times New Roman"/>
          <w:sz w:val="24"/>
          <w:szCs w:val="24"/>
        </w:rPr>
        <w:t xml:space="preserve">. Similarly, Roads can be subdivided into </w:t>
      </w:r>
      <w:proofErr w:type="spellStart"/>
      <w:r w:rsidRPr="00213CCC">
        <w:rPr>
          <w:rFonts w:ascii="Times New Roman" w:eastAsia="Times New Roman" w:hAnsi="Times New Roman" w:cs="Times New Roman"/>
          <w:sz w:val="24"/>
          <w:szCs w:val="24"/>
        </w:rPr>
        <w:t>TrafficSpaces</w:t>
      </w:r>
      <w:proofErr w:type="spellEnd"/>
      <w:r w:rsidRPr="00213CCC">
        <w:rPr>
          <w:rFonts w:ascii="Times New Roman" w:eastAsia="Times New Roman" w:hAnsi="Times New Roman" w:cs="Times New Roman"/>
          <w:sz w:val="24"/>
          <w:szCs w:val="24"/>
        </w:rPr>
        <w:t xml:space="preserve"> and </w:t>
      </w:r>
      <w:proofErr w:type="spellStart"/>
      <w:r w:rsidRPr="00213CCC">
        <w:rPr>
          <w:rFonts w:ascii="Times New Roman" w:eastAsia="Times New Roman" w:hAnsi="Times New Roman" w:cs="Times New Roman"/>
          <w:sz w:val="24"/>
          <w:szCs w:val="24"/>
        </w:rPr>
        <w:t>AuxiliaryTrafficSpaces</w:t>
      </w:r>
      <w:proofErr w:type="spellEnd"/>
      <w:r w:rsidRPr="00213CCC">
        <w:rPr>
          <w:rFonts w:ascii="Times New Roman" w:eastAsia="Times New Roman" w:hAnsi="Times New Roman" w:cs="Times New Roman"/>
          <w:sz w:val="24"/>
          <w:szCs w:val="24"/>
        </w:rPr>
        <w:t xml:space="preserve">, all objects being </w:t>
      </w:r>
      <w:proofErr w:type="spellStart"/>
      <w:r w:rsidRPr="00213CCC">
        <w:rPr>
          <w:rFonts w:ascii="Times New Roman" w:eastAsia="Times New Roman" w:hAnsi="Times New Roman" w:cs="Times New Roman"/>
          <w:sz w:val="24"/>
          <w:szCs w:val="24"/>
        </w:rPr>
        <w:t>UnoccupiedSpaces</w:t>
      </w:r>
      <w:proofErr w:type="spellEnd"/>
      <w:r w:rsidRPr="00213CCC">
        <w:rPr>
          <w:rFonts w:ascii="Times New Roman" w:eastAsia="Times New Roman" w:hAnsi="Times New Roman" w:cs="Times New Roman"/>
          <w:sz w:val="24"/>
          <w:szCs w:val="24"/>
        </w:rPr>
        <w:t>.</w:t>
      </w:r>
    </w:p>
    <w:p w14:paraId="16232A80" w14:textId="77777777" w:rsidR="00213CCC" w:rsidRPr="00213CCC" w:rsidRDefault="00213CCC" w:rsidP="00213CCC">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b/>
          <w:bCs/>
          <w:sz w:val="24"/>
          <w:szCs w:val="24"/>
        </w:rPr>
        <w:t>Nesting of alternating space types</w:t>
      </w:r>
      <w:r w:rsidRPr="00213CCC">
        <w:rPr>
          <w:rFonts w:ascii="Times New Roman" w:eastAsia="Times New Roman" w:hAnsi="Times New Roman" w:cs="Times New Roman"/>
          <w:sz w:val="24"/>
          <w:szCs w:val="24"/>
        </w:rPr>
        <w:t>: Semantic objects of one space type contain objects that are of the opposite space type as the parent object. Examples are Buildings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xml:space="preserve">) that contain </w:t>
      </w:r>
      <w:proofErr w:type="spellStart"/>
      <w:r w:rsidRPr="00213CCC">
        <w:rPr>
          <w:rFonts w:ascii="Times New Roman" w:eastAsia="Times New Roman" w:hAnsi="Times New Roman" w:cs="Times New Roman"/>
          <w:sz w:val="24"/>
          <w:szCs w:val="24"/>
        </w:rPr>
        <w:t>BuildingRooms</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BuildingRooms</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 that contain Furniture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and Roads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 xml:space="preserve">) that contain </w:t>
      </w:r>
      <w:proofErr w:type="spellStart"/>
      <w:r w:rsidRPr="00213CCC">
        <w:rPr>
          <w:rFonts w:ascii="Times New Roman" w:eastAsia="Times New Roman" w:hAnsi="Times New Roman" w:cs="Times New Roman"/>
          <w:sz w:val="24"/>
          <w:szCs w:val="24"/>
        </w:rPr>
        <w:t>CityFurniture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The categorization of a semantic object into occupied or unoccupied takes place at the level of the object in relation to the parent object. A building is part of a city model</w:t>
      </w:r>
      <w:ins w:id="548" w:author="Carl Reed" w:date="2020-09-30T17:46:00Z">
        <w:r w:rsidR="000D5377">
          <w:rPr>
            <w:rFonts w:ascii="Times New Roman" w:eastAsia="Times New Roman" w:hAnsi="Times New Roman" w:cs="Times New Roman"/>
            <w:sz w:val="24"/>
            <w:szCs w:val="24"/>
          </w:rPr>
          <w:t>.</w:t>
        </w:r>
      </w:ins>
      <w:del w:id="549" w:author="Carl Reed" w:date="2020-09-30T17:46:00Z">
        <w:r w:rsidRPr="00213CCC" w:rsidDel="000D5377">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550" w:author="Carl Reed" w:date="2020-09-30T17:47:00Z">
        <w:r w:rsidRPr="00213CCC" w:rsidDel="000D5377">
          <w:rPr>
            <w:rFonts w:ascii="Times New Roman" w:eastAsia="Times New Roman" w:hAnsi="Times New Roman" w:cs="Times New Roman"/>
            <w:sz w:val="24"/>
            <w:szCs w:val="24"/>
          </w:rPr>
          <w:delText>t</w:delText>
        </w:r>
      </w:del>
      <w:ins w:id="551" w:author="Carl Reed" w:date="2020-09-30T17:47:00Z">
        <w:r w:rsidR="000D5377">
          <w:rPr>
            <w:rFonts w:ascii="Times New Roman" w:eastAsia="Times New Roman" w:hAnsi="Times New Roman" w:cs="Times New Roman"/>
            <w:sz w:val="24"/>
            <w:szCs w:val="24"/>
          </w:rPr>
          <w:t>T</w:t>
        </w:r>
      </w:ins>
      <w:r w:rsidRPr="00213CCC">
        <w:rPr>
          <w:rFonts w:ascii="Times New Roman" w:eastAsia="Times New Roman" w:hAnsi="Times New Roman" w:cs="Times New Roman"/>
          <w:sz w:val="24"/>
          <w:szCs w:val="24"/>
        </w:rPr>
        <w:t xml:space="preserve">hus, in the first place </w:t>
      </w:r>
      <w:del w:id="552" w:author="Carl Reed" w:date="2020-09-30T17:47:00Z">
        <w:r w:rsidRPr="00213CCC" w:rsidDel="000D5377">
          <w:rPr>
            <w:rFonts w:ascii="Times New Roman" w:eastAsia="Times New Roman" w:hAnsi="Times New Roman" w:cs="Times New Roman"/>
            <w:sz w:val="24"/>
            <w:szCs w:val="24"/>
          </w:rPr>
          <w:delText xml:space="preserve">it </w:delText>
        </w:r>
      </w:del>
      <w:ins w:id="553" w:author="Carl Reed" w:date="2020-09-30T17:47:00Z">
        <w:r w:rsidR="000D5377">
          <w:rPr>
            <w:rFonts w:ascii="Times New Roman" w:eastAsia="Times New Roman" w:hAnsi="Times New Roman" w:cs="Times New Roman"/>
            <w:sz w:val="24"/>
            <w:szCs w:val="24"/>
          </w:rPr>
          <w:t>the building</w:t>
        </w:r>
        <w:r w:rsidR="000D5377"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occupies urban space within a city. As long as the interior of the building is not modelled in detail, the space covered by the building needs to be considered as occupied and only viewable from the outside. To make the building accessible inside, voids need to be added to the building in the form of building rooms. The rooms add free space to the building interior</w:t>
      </w:r>
      <w:ins w:id="554" w:author="Carl Reed" w:date="2020-09-30T17:47:00Z">
        <w:r w:rsidR="000D5377">
          <w:rPr>
            <w:rFonts w:ascii="Times New Roman" w:eastAsia="Times New Roman" w:hAnsi="Times New Roman" w:cs="Times New Roman"/>
            <w:sz w:val="24"/>
            <w:szCs w:val="24"/>
          </w:rPr>
          <w:t>. In other words,</w:t>
        </w:r>
      </w:ins>
      <w:del w:id="555" w:author="Carl Reed" w:date="2020-09-30T17:47:00Z">
        <w:r w:rsidRPr="00213CCC" w:rsidDel="000D5377">
          <w:rPr>
            <w:rFonts w:ascii="Times New Roman" w:eastAsia="Times New Roman" w:hAnsi="Times New Roman" w:cs="Times New Roman"/>
            <w:sz w:val="24"/>
            <w:szCs w:val="24"/>
          </w:rPr>
          <w:delText>, i.e</w:delText>
        </w:r>
      </w:del>
      <w:r w:rsidRPr="00213CCC">
        <w:rPr>
          <w:rFonts w:ascii="Times New Roman" w:eastAsia="Times New Roman" w:hAnsi="Times New Roman" w:cs="Times New Roman"/>
          <w:sz w:val="24"/>
          <w:szCs w:val="24"/>
        </w:rPr>
        <w:t xml:space="preserve">. the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xml:space="preserve"> </w:t>
      </w:r>
      <w:ins w:id="556" w:author="Carl Reed" w:date="2020-09-30T17:47:00Z">
        <w:r w:rsidR="000D5377">
          <w:rPr>
            <w:rFonts w:ascii="Times New Roman" w:eastAsia="Times New Roman" w:hAnsi="Times New Roman" w:cs="Times New Roman"/>
            <w:sz w:val="24"/>
            <w:szCs w:val="24"/>
          </w:rPr>
          <w:t xml:space="preserve">now </w:t>
        </w:r>
      </w:ins>
      <w:r w:rsidRPr="00213CCC">
        <w:rPr>
          <w:rFonts w:ascii="Times New Roman" w:eastAsia="Times New Roman" w:hAnsi="Times New Roman" w:cs="Times New Roman"/>
          <w:sz w:val="24"/>
          <w:szCs w:val="24"/>
        </w:rPr>
        <w:t xml:space="preserve">contains </w:t>
      </w:r>
      <w:del w:id="557" w:author="Carl Reed" w:date="2020-09-30T17:47:00Z">
        <w:r w:rsidRPr="00213CCC" w:rsidDel="000D5377">
          <w:rPr>
            <w:rFonts w:ascii="Times New Roman" w:eastAsia="Times New Roman" w:hAnsi="Times New Roman" w:cs="Times New Roman"/>
            <w:sz w:val="24"/>
            <w:szCs w:val="24"/>
          </w:rPr>
          <w:delText xml:space="preserve">now </w:delText>
        </w:r>
      </w:del>
      <w:r w:rsidRPr="00213CCC">
        <w:rPr>
          <w:rFonts w:ascii="Times New Roman" w:eastAsia="Times New Roman" w:hAnsi="Times New Roman" w:cs="Times New Roman"/>
          <w:sz w:val="24"/>
          <w:szCs w:val="24"/>
        </w:rPr>
        <w:lastRenderedPageBreak/>
        <w:t xml:space="preserve">some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 The free space inside the building can, in turn, contain objects that occupy space again, such as furniture or installations. In contrast, roads also occupy urban space in the city</w:t>
      </w:r>
      <w:ins w:id="558" w:author="Carl Reed" w:date="2020-09-30T17:48:00Z">
        <w:r w:rsidR="000D5377">
          <w:rPr>
            <w:rFonts w:ascii="Times New Roman" w:eastAsia="Times New Roman" w:hAnsi="Times New Roman" w:cs="Times New Roman"/>
            <w:sz w:val="24"/>
            <w:szCs w:val="24"/>
          </w:rPr>
          <w:t>.</w:t>
        </w:r>
      </w:ins>
      <w:del w:id="559" w:author="Carl Reed" w:date="2020-09-30T17:48:00Z">
        <w:r w:rsidRPr="00213CCC" w:rsidDel="000D5377">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560" w:author="Carl Reed" w:date="2020-09-30T17:48:00Z">
        <w:r w:rsidRPr="00213CCC" w:rsidDel="000D5377">
          <w:rPr>
            <w:rFonts w:ascii="Times New Roman" w:eastAsia="Times New Roman" w:hAnsi="Times New Roman" w:cs="Times New Roman"/>
            <w:sz w:val="24"/>
            <w:szCs w:val="24"/>
          </w:rPr>
          <w:delText>h</w:delText>
        </w:r>
      </w:del>
      <w:ins w:id="561" w:author="Carl Reed" w:date="2020-09-30T17:48:00Z">
        <w:r w:rsidR="000D5377">
          <w:rPr>
            <w:rFonts w:ascii="Times New Roman" w:eastAsia="Times New Roman" w:hAnsi="Times New Roman" w:cs="Times New Roman"/>
            <w:sz w:val="24"/>
            <w:szCs w:val="24"/>
          </w:rPr>
          <w:t>H</w:t>
        </w:r>
      </w:ins>
      <w:r w:rsidRPr="00213CCC">
        <w:rPr>
          <w:rFonts w:ascii="Times New Roman" w:eastAsia="Times New Roman" w:hAnsi="Times New Roman" w:cs="Times New Roman"/>
          <w:sz w:val="24"/>
          <w:szCs w:val="24"/>
        </w:rPr>
        <w:t>owever, this space is initially unoccupied as it is accessible by cars, pedestrian, or cyclists. Adding traffic signs or other city furniture objects to the free space results in specific sections of the road becoming occupied by these objects. Thus, one can also say that occupied spaces are mostly filled with matter; whereas, unoccupied spaces are mostly free of matter and, thus, reali</w:t>
      </w:r>
      <w:ins w:id="562" w:author="Carl Reed" w:date="2020-09-30T17:48:00Z">
        <w:r w:rsidR="000D5377">
          <w:rPr>
            <w:rFonts w:ascii="Times New Roman" w:eastAsia="Times New Roman" w:hAnsi="Times New Roman" w:cs="Times New Roman"/>
            <w:sz w:val="24"/>
            <w:szCs w:val="24"/>
          </w:rPr>
          <w:t>z</w:t>
        </w:r>
      </w:ins>
      <w:del w:id="563" w:author="Carl Reed" w:date="2020-09-30T17:48:00Z">
        <w:r w:rsidRPr="00213CCC" w:rsidDel="000D5377">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e free spaces.</w:t>
      </w:r>
    </w:p>
    <w:p w14:paraId="5E2233C9"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 xml:space="preserve">7.4.3. Rules for Surface Orientations of </w:t>
      </w:r>
      <w:proofErr w:type="spellStart"/>
      <w:r w:rsidRPr="00213CCC">
        <w:rPr>
          <w:rFonts w:ascii="Times New Roman" w:eastAsia="Times New Roman" w:hAnsi="Times New Roman" w:cs="Times New Roman"/>
          <w:b/>
          <w:bCs/>
          <w:sz w:val="24"/>
          <w:szCs w:val="24"/>
        </w:rPr>
        <w:t>OccupiedSpaces</w:t>
      </w:r>
      <w:proofErr w:type="spellEnd"/>
      <w:r w:rsidRPr="00213CCC">
        <w:rPr>
          <w:rFonts w:ascii="Times New Roman" w:eastAsia="Times New Roman" w:hAnsi="Times New Roman" w:cs="Times New Roman"/>
          <w:b/>
          <w:bCs/>
          <w:sz w:val="24"/>
          <w:szCs w:val="24"/>
        </w:rPr>
        <w:t xml:space="preserve"> and </w:t>
      </w:r>
      <w:proofErr w:type="spellStart"/>
      <w:r w:rsidRPr="00213CCC">
        <w:rPr>
          <w:rFonts w:ascii="Times New Roman" w:eastAsia="Times New Roman" w:hAnsi="Times New Roman" w:cs="Times New Roman"/>
          <w:b/>
          <w:bCs/>
          <w:sz w:val="24"/>
          <w:szCs w:val="24"/>
        </w:rPr>
        <w:t>UnoccupiedSpaces</w:t>
      </w:r>
      <w:proofErr w:type="spellEnd"/>
    </w:p>
    <w:p w14:paraId="61298434"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classification of feature types into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xml:space="preserve"> and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 xml:space="preserve"> also defines the semantics of the geometries attached to the respective features. For </w:t>
      </w:r>
      <w:proofErr w:type="spellStart"/>
      <w:r w:rsidRPr="00213CCC">
        <w:rPr>
          <w:rFonts w:ascii="Times New Roman" w:eastAsia="Times New Roman" w:hAnsi="Times New Roman" w:cs="Times New Roman"/>
          <w:sz w:val="24"/>
          <w:szCs w:val="24"/>
        </w:rPr>
        <w:t>OccupiedSpaces</w:t>
      </w:r>
      <w:proofErr w:type="spellEnd"/>
      <w:r w:rsidRPr="00213CCC">
        <w:rPr>
          <w:rFonts w:ascii="Times New Roman" w:eastAsia="Times New Roman" w:hAnsi="Times New Roman" w:cs="Times New Roman"/>
          <w:sz w:val="24"/>
          <w:szCs w:val="24"/>
        </w:rPr>
        <w:t xml:space="preserve">, the attached geometries describe volumes that are (mostly) physically occupied. For </w:t>
      </w:r>
      <w:proofErr w:type="spellStart"/>
      <w:r w:rsidRPr="00213CCC">
        <w:rPr>
          <w:rFonts w:ascii="Times New Roman" w:eastAsia="Times New Roman" w:hAnsi="Times New Roman" w:cs="Times New Roman"/>
          <w:sz w:val="24"/>
          <w:szCs w:val="24"/>
        </w:rPr>
        <w:t>UnoccupiedSpaces</w:t>
      </w:r>
      <w:proofErr w:type="spellEnd"/>
      <w:r w:rsidRPr="00213CCC">
        <w:rPr>
          <w:rFonts w:ascii="Times New Roman" w:eastAsia="Times New Roman" w:hAnsi="Times New Roman" w:cs="Times New Roman"/>
          <w:sz w:val="24"/>
          <w:szCs w:val="24"/>
        </w:rPr>
        <w:t xml:space="preserve">, the attached geometries describe (or bound) volumes that are (mostly) physically unoccupied. This also has an impact on the required orientation of </w:t>
      </w:r>
      <w:proofErr w:type="spellStart"/>
      <w:ins w:id="564" w:author="Carl Reed" w:date="2020-09-30T17:51:00Z">
        <w:r w:rsidR="000D5377">
          <w:rPr>
            <w:rFonts w:ascii="Times New Roman" w:eastAsia="Times New Roman" w:hAnsi="Times New Roman" w:cs="Times New Roman"/>
            <w:sz w:val="24"/>
            <w:szCs w:val="24"/>
          </w:rPr>
          <w:t>the</w:t>
        </w:r>
      </w:ins>
      <w:r w:rsidRPr="00213CCC">
        <w:rPr>
          <w:rFonts w:ascii="Times New Roman" w:eastAsia="Times New Roman" w:hAnsi="Times New Roman" w:cs="Times New Roman"/>
          <w:sz w:val="24"/>
          <w:szCs w:val="24"/>
        </w:rPr>
        <w:t>surface</w:t>
      </w:r>
      <w:proofErr w:type="spellEnd"/>
      <w:r w:rsidRPr="00213CCC">
        <w:rPr>
          <w:rFonts w:ascii="Times New Roman" w:eastAsia="Times New Roman" w:hAnsi="Times New Roman" w:cs="Times New Roman"/>
          <w:sz w:val="24"/>
          <w:szCs w:val="24"/>
        </w:rPr>
        <w:t xml:space="preserve"> </w:t>
      </w:r>
      <w:del w:id="565" w:author="Carl Reed" w:date="2020-09-30T17:49:00Z">
        <w:r w:rsidRPr="00213CCC" w:rsidDel="000D5377">
          <w:rPr>
            <w:rFonts w:ascii="Times New Roman" w:eastAsia="Times New Roman" w:hAnsi="Times New Roman" w:cs="Times New Roman"/>
            <w:sz w:val="24"/>
            <w:szCs w:val="24"/>
          </w:rPr>
          <w:delText>normals</w:delText>
        </w:r>
      </w:del>
      <w:ins w:id="566" w:author="Carl Reed" w:date="2020-09-30T17:49:00Z">
        <w:r w:rsidR="000D5377">
          <w:rPr>
            <w:rFonts w:ascii="Times New Roman" w:eastAsia="Times New Roman" w:hAnsi="Times New Roman" w:cs="Times New Roman"/>
            <w:sz w:val="24"/>
            <w:szCs w:val="24"/>
          </w:rPr>
          <w:t xml:space="preserve">normal </w:t>
        </w:r>
        <w:r w:rsidR="000D5377" w:rsidRPr="000D5377">
          <w:rPr>
            <w:rFonts w:ascii="Times New Roman" w:eastAsia="Times New Roman" w:hAnsi="Times New Roman" w:cs="Times New Roman"/>
            <w:sz w:val="24"/>
            <w:szCs w:val="24"/>
          </w:rPr>
          <w:t>(</w:t>
        </w:r>
      </w:ins>
      <w:ins w:id="567" w:author="Carl Reed" w:date="2020-09-30T17:50:00Z">
        <w:r w:rsidR="000D5377" w:rsidRPr="000D5377">
          <w:rPr>
            <w:rFonts w:ascii="Times New Roman" w:hAnsi="Times New Roman" w:cs="Times New Roman"/>
            <w:sz w:val="24"/>
            <w:szCs w:val="24"/>
            <w:rPrChange w:id="568" w:author="Carl Reed" w:date="2020-09-30T17:50:00Z">
              <w:rPr/>
            </w:rPrChange>
          </w:rPr>
          <w:t xml:space="preserve">at point </w:t>
        </w:r>
        <w:r w:rsidR="000D5377" w:rsidRPr="000D5377">
          <w:rPr>
            <w:rFonts w:ascii="Times New Roman" w:hAnsi="Times New Roman" w:cs="Times New Roman"/>
            <w:i/>
            <w:iCs/>
            <w:sz w:val="24"/>
            <w:szCs w:val="24"/>
            <w:rPrChange w:id="569" w:author="Carl Reed" w:date="2020-09-30T17:50:00Z">
              <w:rPr>
                <w:i/>
                <w:iCs/>
              </w:rPr>
            </w:rPrChange>
          </w:rPr>
          <w:t>P</w:t>
        </w:r>
        <w:r w:rsidR="000D5377" w:rsidRPr="000D5377">
          <w:rPr>
            <w:rFonts w:ascii="Times New Roman" w:hAnsi="Times New Roman" w:cs="Times New Roman"/>
            <w:sz w:val="24"/>
            <w:szCs w:val="24"/>
            <w:rPrChange w:id="570" w:author="Carl Reed" w:date="2020-09-30T17:50:00Z">
              <w:rPr/>
            </w:rPrChange>
          </w:rPr>
          <w:t xml:space="preserve"> is a </w:t>
        </w:r>
        <w:r w:rsidR="000D5377" w:rsidRPr="000D5377">
          <w:rPr>
            <w:rFonts w:ascii="Times New Roman" w:hAnsi="Times New Roman" w:cs="Times New Roman"/>
            <w:sz w:val="24"/>
            <w:szCs w:val="24"/>
            <w:rPrChange w:id="571" w:author="Carl Reed" w:date="2020-09-30T17:50:00Z">
              <w:rPr/>
            </w:rPrChange>
          </w:rPr>
          <w:fldChar w:fldCharType="begin"/>
        </w:r>
        <w:r w:rsidR="000D5377" w:rsidRPr="000D5377">
          <w:rPr>
            <w:rFonts w:ascii="Times New Roman" w:hAnsi="Times New Roman" w:cs="Times New Roman"/>
            <w:sz w:val="24"/>
            <w:szCs w:val="24"/>
            <w:rPrChange w:id="572" w:author="Carl Reed" w:date="2020-09-30T17:50:00Z">
              <w:rPr/>
            </w:rPrChange>
          </w:rPr>
          <w:instrText xml:space="preserve"> HYPERLINK "https://en.wikipedia.org/wiki/Vector_(geometry)" \o "Vector (geometry)" </w:instrText>
        </w:r>
        <w:r w:rsidR="000D5377" w:rsidRPr="000D5377">
          <w:rPr>
            <w:rFonts w:ascii="Times New Roman" w:hAnsi="Times New Roman" w:cs="Times New Roman"/>
            <w:sz w:val="24"/>
            <w:szCs w:val="24"/>
            <w:rPrChange w:id="573" w:author="Carl Reed" w:date="2020-09-30T17:50:00Z">
              <w:rPr/>
            </w:rPrChange>
          </w:rPr>
          <w:fldChar w:fldCharType="separate"/>
        </w:r>
        <w:r w:rsidR="000D5377" w:rsidRPr="000D5377">
          <w:rPr>
            <w:rStyle w:val="Hyperlink"/>
            <w:rFonts w:ascii="Times New Roman" w:hAnsi="Times New Roman" w:cs="Times New Roman"/>
            <w:sz w:val="24"/>
            <w:szCs w:val="24"/>
            <w:rPrChange w:id="574" w:author="Carl Reed" w:date="2020-09-30T17:50:00Z">
              <w:rPr>
                <w:rStyle w:val="Hyperlink"/>
              </w:rPr>
            </w:rPrChange>
          </w:rPr>
          <w:t>vector</w:t>
        </w:r>
        <w:r w:rsidR="000D5377" w:rsidRPr="000D5377">
          <w:rPr>
            <w:rFonts w:ascii="Times New Roman" w:hAnsi="Times New Roman" w:cs="Times New Roman"/>
            <w:sz w:val="24"/>
            <w:szCs w:val="24"/>
            <w:rPrChange w:id="575" w:author="Carl Reed" w:date="2020-09-30T17:50:00Z">
              <w:rPr/>
            </w:rPrChange>
          </w:rPr>
          <w:fldChar w:fldCharType="end"/>
        </w:r>
        <w:r w:rsidR="000D5377" w:rsidRPr="000D5377">
          <w:rPr>
            <w:rFonts w:ascii="Times New Roman" w:hAnsi="Times New Roman" w:cs="Times New Roman"/>
            <w:sz w:val="24"/>
            <w:szCs w:val="24"/>
            <w:rPrChange w:id="576" w:author="Carl Reed" w:date="2020-09-30T17:50:00Z">
              <w:rPr/>
            </w:rPrChange>
          </w:rPr>
          <w:t xml:space="preserve"> </w:t>
        </w:r>
        <w:r w:rsidR="000D5377" w:rsidRPr="000D5377">
          <w:rPr>
            <w:rFonts w:ascii="Times New Roman" w:hAnsi="Times New Roman" w:cs="Times New Roman"/>
            <w:sz w:val="24"/>
            <w:szCs w:val="24"/>
          </w:rPr>
          <w:fldChar w:fldCharType="begin"/>
        </w:r>
        <w:r w:rsidR="000D5377" w:rsidRPr="000D5377">
          <w:rPr>
            <w:rFonts w:ascii="Times New Roman" w:hAnsi="Times New Roman" w:cs="Times New Roman"/>
            <w:sz w:val="24"/>
            <w:szCs w:val="24"/>
            <w:rPrChange w:id="577" w:author="Carl Reed" w:date="2020-09-30T17:50:00Z">
              <w:rPr/>
            </w:rPrChange>
          </w:rPr>
          <w:instrText xml:space="preserve"> HYPERLINK "https://en.wikipedia.org/wiki/Perpendicular" \o "Perpendicular" </w:instrText>
        </w:r>
        <w:r w:rsidR="000D5377" w:rsidRPr="000D5377">
          <w:rPr>
            <w:rFonts w:ascii="Times New Roman" w:hAnsi="Times New Roman" w:cs="Times New Roman"/>
            <w:sz w:val="24"/>
            <w:szCs w:val="24"/>
          </w:rPr>
          <w:fldChar w:fldCharType="separate"/>
        </w:r>
        <w:r w:rsidR="000D5377" w:rsidRPr="000D5377">
          <w:rPr>
            <w:rStyle w:val="Hyperlink"/>
            <w:rFonts w:ascii="Times New Roman" w:hAnsi="Times New Roman" w:cs="Times New Roman"/>
            <w:sz w:val="24"/>
            <w:szCs w:val="24"/>
            <w:rPrChange w:id="578" w:author="Carl Reed" w:date="2020-09-30T17:50:00Z">
              <w:rPr>
                <w:rStyle w:val="Hyperlink"/>
              </w:rPr>
            </w:rPrChange>
          </w:rPr>
          <w:t>perpendicular</w:t>
        </w:r>
        <w:r w:rsidR="000D5377" w:rsidRPr="000D5377">
          <w:rPr>
            <w:rFonts w:ascii="Times New Roman" w:hAnsi="Times New Roman" w:cs="Times New Roman"/>
            <w:sz w:val="24"/>
            <w:szCs w:val="24"/>
          </w:rPr>
          <w:fldChar w:fldCharType="end"/>
        </w:r>
        <w:r w:rsidR="000D5377" w:rsidRPr="000D5377">
          <w:rPr>
            <w:rFonts w:ascii="Times New Roman" w:hAnsi="Times New Roman" w:cs="Times New Roman"/>
            <w:sz w:val="24"/>
            <w:szCs w:val="24"/>
            <w:rPrChange w:id="579" w:author="Carl Reed" w:date="2020-09-30T17:50:00Z">
              <w:rPr/>
            </w:rPrChange>
          </w:rPr>
          <w:t xml:space="preserve"> to the </w:t>
        </w:r>
        <w:r w:rsidR="000D5377" w:rsidRPr="000D5377">
          <w:rPr>
            <w:rFonts w:ascii="Times New Roman" w:hAnsi="Times New Roman" w:cs="Times New Roman"/>
            <w:sz w:val="24"/>
            <w:szCs w:val="24"/>
            <w:rPrChange w:id="580" w:author="Carl Reed" w:date="2020-09-30T17:50:00Z">
              <w:rPr/>
            </w:rPrChange>
          </w:rPr>
          <w:fldChar w:fldCharType="begin"/>
        </w:r>
        <w:r w:rsidR="000D5377" w:rsidRPr="000D5377">
          <w:rPr>
            <w:rFonts w:ascii="Times New Roman" w:hAnsi="Times New Roman" w:cs="Times New Roman"/>
            <w:sz w:val="24"/>
            <w:szCs w:val="24"/>
            <w:rPrChange w:id="581" w:author="Carl Reed" w:date="2020-09-30T17:50:00Z">
              <w:rPr/>
            </w:rPrChange>
          </w:rPr>
          <w:instrText xml:space="preserve"> HYPERLINK "https://en.wikipedia.org/wiki/Tangent_space" \o "Tangent space" </w:instrText>
        </w:r>
        <w:r w:rsidR="000D5377" w:rsidRPr="000D5377">
          <w:rPr>
            <w:rFonts w:ascii="Times New Roman" w:hAnsi="Times New Roman" w:cs="Times New Roman"/>
            <w:sz w:val="24"/>
            <w:szCs w:val="24"/>
            <w:rPrChange w:id="582" w:author="Carl Reed" w:date="2020-09-30T17:50:00Z">
              <w:rPr/>
            </w:rPrChange>
          </w:rPr>
          <w:fldChar w:fldCharType="separate"/>
        </w:r>
        <w:r w:rsidR="000D5377" w:rsidRPr="000D5377">
          <w:rPr>
            <w:rStyle w:val="Hyperlink"/>
            <w:rFonts w:ascii="Times New Roman" w:hAnsi="Times New Roman" w:cs="Times New Roman"/>
            <w:sz w:val="24"/>
            <w:szCs w:val="24"/>
            <w:rPrChange w:id="583" w:author="Carl Reed" w:date="2020-09-30T17:50:00Z">
              <w:rPr>
                <w:rStyle w:val="Hyperlink"/>
              </w:rPr>
            </w:rPrChange>
          </w:rPr>
          <w:t>tangent plane</w:t>
        </w:r>
        <w:r w:rsidR="000D5377" w:rsidRPr="000D5377">
          <w:rPr>
            <w:rFonts w:ascii="Times New Roman" w:hAnsi="Times New Roman" w:cs="Times New Roman"/>
            <w:sz w:val="24"/>
            <w:szCs w:val="24"/>
            <w:rPrChange w:id="584" w:author="Carl Reed" w:date="2020-09-30T17:50:00Z">
              <w:rPr/>
            </w:rPrChange>
          </w:rPr>
          <w:fldChar w:fldCharType="end"/>
        </w:r>
        <w:r w:rsidR="000D5377" w:rsidRPr="000D5377">
          <w:rPr>
            <w:rFonts w:ascii="Times New Roman" w:hAnsi="Times New Roman" w:cs="Times New Roman"/>
            <w:sz w:val="24"/>
            <w:szCs w:val="24"/>
            <w:rPrChange w:id="585" w:author="Carl Reed" w:date="2020-09-30T17:50:00Z">
              <w:rPr/>
            </w:rPrChange>
          </w:rPr>
          <w:t xml:space="preserve"> of the surface at </w:t>
        </w:r>
        <w:r w:rsidR="000D5377" w:rsidRPr="000D5377">
          <w:rPr>
            <w:rFonts w:ascii="Times New Roman" w:hAnsi="Times New Roman" w:cs="Times New Roman"/>
            <w:i/>
            <w:iCs/>
            <w:sz w:val="24"/>
            <w:szCs w:val="24"/>
            <w:rPrChange w:id="586" w:author="Carl Reed" w:date="2020-09-30T17:50:00Z">
              <w:rPr>
                <w:i/>
                <w:iCs/>
              </w:rPr>
            </w:rPrChange>
          </w:rPr>
          <w:t>P)</w:t>
        </w:r>
      </w:ins>
      <w:r w:rsidRPr="00213CCC">
        <w:rPr>
          <w:rFonts w:ascii="Times New Roman" w:eastAsia="Times New Roman" w:hAnsi="Times New Roman" w:cs="Times New Roman"/>
          <w:sz w:val="24"/>
          <w:szCs w:val="24"/>
        </w:rPr>
        <w:t xml:space="preserve"> for attached thematic surfaces. For </w:t>
      </w:r>
      <w:proofErr w:type="spellStart"/>
      <w:r w:rsidRPr="00213CCC">
        <w:rPr>
          <w:rFonts w:ascii="Times New Roman" w:eastAsia="Times New Roman" w:hAnsi="Times New Roman" w:cs="Times New Roman"/>
          <w:sz w:val="24"/>
          <w:szCs w:val="24"/>
        </w:rPr>
        <w:t>OccupiedSpaces</w:t>
      </w:r>
      <w:proofErr w:type="spellEnd"/>
      <w:r w:rsidRPr="00213CCC">
        <w:rPr>
          <w:rFonts w:ascii="Times New Roman" w:eastAsia="Times New Roman" w:hAnsi="Times New Roman" w:cs="Times New Roman"/>
          <w:sz w:val="24"/>
          <w:szCs w:val="24"/>
        </w:rPr>
        <w:t xml:space="preserve">, the normal vectors of thematic surfaces must point in the same direction as the surfaces of the outer shell of the volume. For </w:t>
      </w:r>
      <w:proofErr w:type="spellStart"/>
      <w:r w:rsidRPr="00213CCC">
        <w:rPr>
          <w:rFonts w:ascii="Times New Roman" w:eastAsia="Times New Roman" w:hAnsi="Times New Roman" w:cs="Times New Roman"/>
          <w:sz w:val="24"/>
          <w:szCs w:val="24"/>
        </w:rPr>
        <w:t>UnoccupiedSpaces</w:t>
      </w:r>
      <w:proofErr w:type="spellEnd"/>
      <w:r w:rsidRPr="00213CCC">
        <w:rPr>
          <w:rFonts w:ascii="Times New Roman" w:eastAsia="Times New Roman" w:hAnsi="Times New Roman" w:cs="Times New Roman"/>
          <w:sz w:val="24"/>
          <w:szCs w:val="24"/>
        </w:rPr>
        <w:t>, the normal vectors of thematic surfaces must point in the opposite direction as the surfaces of the outer shell of the volume. This means that from the perspective of an observer of a city scene, the surface normal</w:t>
      </w:r>
      <w:del w:id="587" w:author="Carl Reed" w:date="2020-09-30T17:51:00Z">
        <w:r w:rsidRPr="00213CCC" w:rsidDel="000D5377">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 must always be directed towards the observer. In the case of </w:t>
      </w:r>
      <w:proofErr w:type="spellStart"/>
      <w:r w:rsidRPr="00213CCC">
        <w:rPr>
          <w:rFonts w:ascii="Times New Roman" w:eastAsia="Times New Roman" w:hAnsi="Times New Roman" w:cs="Times New Roman"/>
          <w:sz w:val="24"/>
          <w:szCs w:val="24"/>
        </w:rPr>
        <w:t>OccupiedSpaces</w:t>
      </w:r>
      <w:proofErr w:type="spellEnd"/>
      <w:r w:rsidRPr="00213CCC">
        <w:rPr>
          <w:rFonts w:ascii="Times New Roman" w:eastAsia="Times New Roman" w:hAnsi="Times New Roman" w:cs="Times New Roman"/>
          <w:sz w:val="24"/>
          <w:szCs w:val="24"/>
        </w:rPr>
        <w:t xml:space="preserve"> (e.g. Buildings, Furniture), the observer must be located outside the </w:t>
      </w:r>
      <w:proofErr w:type="spellStart"/>
      <w:r w:rsidRPr="00213CCC">
        <w:rPr>
          <w:rFonts w:ascii="Times New Roman" w:eastAsia="Times New Roman" w:hAnsi="Times New Roman" w:cs="Times New Roman"/>
          <w:sz w:val="24"/>
          <w:szCs w:val="24"/>
        </w:rPr>
        <w:t>OccupiedSpace</w:t>
      </w:r>
      <w:proofErr w:type="spellEnd"/>
      <w:r w:rsidRPr="00213CCC">
        <w:rPr>
          <w:rFonts w:ascii="Times New Roman" w:eastAsia="Times New Roman" w:hAnsi="Times New Roman" w:cs="Times New Roman"/>
          <w:sz w:val="24"/>
          <w:szCs w:val="24"/>
        </w:rPr>
        <w:t xml:space="preserve"> for the surface normal</w:t>
      </w:r>
      <w:del w:id="588" w:author="Carl Reed" w:date="2020-09-30T17:51:00Z">
        <w:r w:rsidRPr="00213CCC" w:rsidDel="000D5377">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 being directed towards the observer; whereas in the case of </w:t>
      </w:r>
      <w:proofErr w:type="spellStart"/>
      <w:r w:rsidRPr="00213CCC">
        <w:rPr>
          <w:rFonts w:ascii="Times New Roman" w:eastAsia="Times New Roman" w:hAnsi="Times New Roman" w:cs="Times New Roman"/>
          <w:sz w:val="24"/>
          <w:szCs w:val="24"/>
        </w:rPr>
        <w:t>UnoccupiedSpaces</w:t>
      </w:r>
      <w:proofErr w:type="spellEnd"/>
      <w:r w:rsidRPr="00213CCC">
        <w:rPr>
          <w:rFonts w:ascii="Times New Roman" w:eastAsia="Times New Roman" w:hAnsi="Times New Roman" w:cs="Times New Roman"/>
          <w:sz w:val="24"/>
          <w:szCs w:val="24"/>
        </w:rPr>
        <w:t xml:space="preserve"> (e.g. Rooms, Roads), the observer is typically inside the </w:t>
      </w:r>
      <w:proofErr w:type="spellStart"/>
      <w:r w:rsidRPr="00213CCC">
        <w:rPr>
          <w:rFonts w:ascii="Times New Roman" w:eastAsia="Times New Roman" w:hAnsi="Times New Roman" w:cs="Times New Roman"/>
          <w:sz w:val="24"/>
          <w:szCs w:val="24"/>
        </w:rPr>
        <w:t>UnoccupiedSpace</w:t>
      </w:r>
      <w:proofErr w:type="spellEnd"/>
      <w:r w:rsidRPr="00213CCC">
        <w:rPr>
          <w:rFonts w:ascii="Times New Roman" w:eastAsia="Times New Roman" w:hAnsi="Times New Roman" w:cs="Times New Roman"/>
          <w:sz w:val="24"/>
          <w:szCs w:val="24"/>
        </w:rPr>
        <w:t>.</w:t>
      </w:r>
    </w:p>
    <w:p w14:paraId="10C1A519"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7.4.4. Levels of Detail (LOD)</w:t>
      </w:r>
    </w:p>
    <w:p w14:paraId="6FE75A44" w14:textId="77777777" w:rsidR="00213CCC" w:rsidRPr="00213CCC" w:rsidRDefault="000D5377" w:rsidP="00213CCC">
      <w:pPr>
        <w:spacing w:before="100" w:beforeAutospacing="1" w:after="100" w:afterAutospacing="1" w:line="240" w:lineRule="auto"/>
        <w:rPr>
          <w:rFonts w:ascii="Times New Roman" w:eastAsia="Times New Roman" w:hAnsi="Times New Roman" w:cs="Times New Roman"/>
          <w:sz w:val="24"/>
          <w:szCs w:val="24"/>
        </w:rPr>
      </w:pPr>
      <w:ins w:id="589" w:author="Carl Reed" w:date="2020-09-30T17:51:00Z">
        <w:r>
          <w:rPr>
            <w:rFonts w:ascii="Times New Roman" w:eastAsia="Times New Roman" w:hAnsi="Times New Roman" w:cs="Times New Roman"/>
            <w:sz w:val="24"/>
            <w:szCs w:val="24"/>
          </w:rPr>
          <w:t xml:space="preserve">The </w:t>
        </w:r>
      </w:ins>
      <w:r w:rsidR="00213CCC" w:rsidRPr="00213CCC">
        <w:rPr>
          <w:rFonts w:ascii="Times New Roman" w:eastAsia="Times New Roman" w:hAnsi="Times New Roman" w:cs="Times New Roman"/>
          <w:sz w:val="24"/>
          <w:szCs w:val="24"/>
        </w:rPr>
        <w:t xml:space="preserve">CityGML </w:t>
      </w:r>
      <w:ins w:id="590" w:author="Carl Reed" w:date="2020-09-30T17:51:00Z">
        <w:r>
          <w:rPr>
            <w:rFonts w:ascii="Times New Roman" w:eastAsia="Times New Roman" w:hAnsi="Times New Roman" w:cs="Times New Roman"/>
            <w:sz w:val="24"/>
            <w:szCs w:val="24"/>
          </w:rPr>
          <w:t xml:space="preserve">CM </w:t>
        </w:r>
      </w:ins>
      <w:r w:rsidR="00213CCC" w:rsidRPr="00213CCC">
        <w:rPr>
          <w:rFonts w:ascii="Times New Roman" w:eastAsia="Times New Roman" w:hAnsi="Times New Roman" w:cs="Times New Roman"/>
          <w:sz w:val="24"/>
          <w:szCs w:val="24"/>
        </w:rPr>
        <w:t xml:space="preserve">differentiates four consecutive Levels of Detail (LOD 0-3), where objects become more detailed with increasing LOD </w:t>
      </w:r>
      <w:del w:id="591" w:author="Carl Reed" w:date="2020-09-30T17:53:00Z">
        <w:r w:rsidR="00213CCC" w:rsidRPr="00213CCC" w:rsidDel="000D5377">
          <w:rPr>
            <w:rFonts w:ascii="Times New Roman" w:eastAsia="Times New Roman" w:hAnsi="Times New Roman" w:cs="Times New Roman"/>
            <w:sz w:val="24"/>
            <w:szCs w:val="24"/>
          </w:rPr>
          <w:delText xml:space="preserve">regarding </w:delText>
        </w:r>
      </w:del>
      <w:ins w:id="592" w:author="Carl Reed" w:date="2020-09-30T17:53:00Z">
        <w:r>
          <w:rPr>
            <w:rFonts w:ascii="Times New Roman" w:eastAsia="Times New Roman" w:hAnsi="Times New Roman" w:cs="Times New Roman"/>
            <w:sz w:val="24"/>
            <w:szCs w:val="24"/>
          </w:rPr>
          <w:t>with respect to</w:t>
        </w:r>
        <w:r w:rsidRPr="00213CCC">
          <w:rPr>
            <w:rFonts w:ascii="Times New Roman" w:eastAsia="Times New Roman" w:hAnsi="Times New Roman" w:cs="Times New Roman"/>
            <w:sz w:val="24"/>
            <w:szCs w:val="24"/>
          </w:rPr>
          <w:t xml:space="preserve"> </w:t>
        </w:r>
      </w:ins>
      <w:r w:rsidR="00213CCC" w:rsidRPr="00213CCC">
        <w:rPr>
          <w:rFonts w:ascii="Times New Roman" w:eastAsia="Times New Roman" w:hAnsi="Times New Roman" w:cs="Times New Roman"/>
          <w:sz w:val="24"/>
          <w:szCs w:val="24"/>
        </w:rPr>
        <w:t>their geometry. CityGML datasets can - but do not have to - contain multiple geometries for each object in different LODs simultaneously. The LOD concept facilitates multi-scale modelling</w:t>
      </w:r>
      <w:ins w:id="593" w:author="Carl Reed" w:date="2020-09-30T17:54:00Z">
        <w:r>
          <w:rPr>
            <w:rFonts w:ascii="Times New Roman" w:eastAsia="Times New Roman" w:hAnsi="Times New Roman" w:cs="Times New Roman"/>
            <w:sz w:val="24"/>
            <w:szCs w:val="24"/>
          </w:rPr>
          <w:t>;</w:t>
        </w:r>
      </w:ins>
      <w:del w:id="594" w:author="Carl Reed" w:date="2020-09-30T17:54:00Z">
        <w:r w:rsidR="00213CCC" w:rsidRPr="00213CCC" w:rsidDel="000D5377">
          <w:rPr>
            <w:rFonts w:ascii="Times New Roman" w:eastAsia="Times New Roman" w:hAnsi="Times New Roman" w:cs="Times New Roman"/>
            <w:sz w:val="24"/>
            <w:szCs w:val="24"/>
          </w:rPr>
          <w:delText>,</w:delText>
        </w:r>
      </w:del>
      <w:r w:rsidR="00213CCC" w:rsidRPr="00213CCC">
        <w:rPr>
          <w:rFonts w:ascii="Times New Roman" w:eastAsia="Times New Roman" w:hAnsi="Times New Roman" w:cs="Times New Roman"/>
          <w:sz w:val="24"/>
          <w:szCs w:val="24"/>
        </w:rPr>
        <w:t xml:space="preserve"> i.e. having varying degrees of spatial abstractions that are appropriate for different applications or visualizations.</w:t>
      </w:r>
    </w:p>
    <w:p w14:paraId="197EC6A9"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classification of real-world objects into spaces and space boundaries is solely based on the semantics of these objects and not on their used geometry type, as </w:t>
      </w:r>
      <w:ins w:id="595" w:author="Carl Reed" w:date="2020-09-30T17:54:00Z">
        <w:r w:rsidR="000D5377">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3.0 </w:t>
      </w:r>
      <w:ins w:id="596" w:author="Carl Reed" w:date="2020-09-30T17:54:00Z">
        <w:r w:rsidR="000D5377">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allows various geometrical representations for objects. A building, for instance, can be spatially represented by a 3D solid (e.g. in LOD1), but at the same time, the real-world geometry can also be abstracted by a single point, footprint or roof</w:t>
      </w:r>
      <w:ins w:id="597" w:author="Carl Reed" w:date="2020-09-30T17:54:00Z">
        <w:r w:rsidR="000D5377">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print (LOD0), or by a 3D mesh (LOD3). The outer shell of the building may also be semantically decomposed into wall, roof, and ground surfaces. </w:t>
      </w:r>
      <w:hyperlink r:id="rId36" w:anchor="figure-buildinglods" w:history="1">
        <w:r w:rsidRPr="00213CCC">
          <w:rPr>
            <w:rFonts w:ascii="Times New Roman" w:eastAsia="Times New Roman" w:hAnsi="Times New Roman" w:cs="Times New Roman"/>
            <w:color w:val="0000FF"/>
            <w:sz w:val="24"/>
            <w:szCs w:val="24"/>
            <w:u w:val="single"/>
          </w:rPr>
          <w:t>Figure 7</w:t>
        </w:r>
      </w:hyperlink>
      <w:r w:rsidRPr="00213CCC">
        <w:rPr>
          <w:rFonts w:ascii="Times New Roman" w:eastAsia="Times New Roman" w:hAnsi="Times New Roman" w:cs="Times New Roman"/>
          <w:sz w:val="24"/>
          <w:szCs w:val="24"/>
        </w:rPr>
        <w:t xml:space="preserve"> shows different representations of the same real-world building object in different geometric LODs (and appearances).</w:t>
      </w:r>
    </w:p>
    <w:p w14:paraId="2F9800DC"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7565CBFD"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Figure 7. Representation of the same real-world building in the Levels of Detail 0-3.</w:t>
      </w:r>
    </w:p>
    <w:p w14:paraId="5D4FA178"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The biggest changes between CityGML 3.0 and earlier versions are that</w:t>
      </w:r>
      <w:ins w:id="598" w:author="Carl Reed" w:date="2020-09-30T17:54:00Z">
        <w:r w:rsidR="000D5377">
          <w:rPr>
            <w:rFonts w:ascii="Times New Roman" w:eastAsia="Times New Roman" w:hAnsi="Times New Roman" w:cs="Times New Roman"/>
            <w:sz w:val="24"/>
            <w:szCs w:val="24"/>
          </w:rPr>
          <w:t>:</w:t>
        </w:r>
      </w:ins>
    </w:p>
    <w:p w14:paraId="52F25C79" w14:textId="77777777" w:rsidR="00213CCC" w:rsidRPr="00213CCC" w:rsidRDefault="00213CCC" w:rsidP="00213C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LOD4 was dropped, because now all feature types can have outdoor and indoor elements in LODs 0-3 (for those city objects where it makes sense like buildings, tunnels, or bridges). This means that the outside shell</w:t>
      </w:r>
      <w:ins w:id="599" w:author="Carl Reed" w:date="2020-09-30T17:55:00Z">
        <w:r w:rsidR="000D5377">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w:t>
      </w:r>
      <w:del w:id="600" w:author="Carl Reed" w:date="2020-09-30T17:55:00Z">
        <w:r w:rsidRPr="00213CCC" w:rsidDel="000D5377">
          <w:rPr>
            <w:rFonts w:ascii="Times New Roman" w:eastAsia="Times New Roman" w:hAnsi="Times New Roman" w:cs="Times New Roman"/>
            <w:sz w:val="24"/>
            <w:szCs w:val="24"/>
          </w:rPr>
          <w:delText>e.g.</w:delText>
        </w:r>
      </w:del>
      <w:ins w:id="601" w:author="Carl Reed" w:date="2020-09-30T17:55:00Z">
        <w:r w:rsidR="000D5377">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of a building</w:t>
      </w:r>
      <w:ins w:id="602" w:author="Carl Reed" w:date="2020-09-30T17:55:00Z">
        <w:r w:rsidR="000D5377">
          <w:rPr>
            <w:rFonts w:ascii="Times New Roman" w:eastAsia="Times New Roman" w:hAnsi="Times New Roman" w:cs="Times New Roman"/>
            <w:sz w:val="24"/>
            <w:szCs w:val="24"/>
          </w:rPr>
          <w:t>,</w:t>
        </w:r>
      </w:ins>
      <w:r w:rsidRPr="00213CCC">
        <w:rPr>
          <w:rFonts w:ascii="Times New Roman" w:eastAsia="Times New Roman" w:hAnsi="Times New Roman" w:cs="Times New Roman"/>
          <w:sz w:val="24"/>
          <w:szCs w:val="24"/>
        </w:rPr>
        <w:t xml:space="preserve"> could be spatially represented in LOD2 and the indoor elements like rooms, doors, hallways, stairs etc. in LOD1. CityGML can now be used to represent building floor plans, which are LOD0 representations of building interiors (cf. </w:t>
      </w:r>
      <w:hyperlink r:id="rId37" w:anchor="Konde2018" w:history="1">
        <w:proofErr w:type="spellStart"/>
        <w:r w:rsidRPr="00213CCC">
          <w:rPr>
            <w:rFonts w:ascii="Times New Roman" w:eastAsia="Times New Roman" w:hAnsi="Times New Roman" w:cs="Times New Roman"/>
            <w:color w:val="0000FF"/>
            <w:sz w:val="24"/>
            <w:szCs w:val="24"/>
            <w:u w:val="single"/>
          </w:rPr>
          <w:t>Konde</w:t>
        </w:r>
        <w:proofErr w:type="spellEnd"/>
        <w:r w:rsidRPr="00213CCC">
          <w:rPr>
            <w:rFonts w:ascii="Times New Roman" w:eastAsia="Times New Roman" w:hAnsi="Times New Roman" w:cs="Times New Roman"/>
            <w:color w:val="0000FF"/>
            <w:sz w:val="24"/>
            <w:szCs w:val="24"/>
            <w:u w:val="single"/>
          </w:rPr>
          <w:t xml:space="preserve"> et al. 2018</w:t>
        </w:r>
      </w:hyperlink>
      <w:r w:rsidRPr="00213CCC">
        <w:rPr>
          <w:rFonts w:ascii="Times New Roman" w:eastAsia="Times New Roman" w:hAnsi="Times New Roman" w:cs="Times New Roman"/>
          <w:sz w:val="24"/>
          <w:szCs w:val="24"/>
        </w:rPr>
        <w:t xml:space="preserve">). It is even possible to model the outside shell of a building in LOD1, while representing the interior structure in LOD2 or 3. </w:t>
      </w:r>
      <w:hyperlink r:id="rId38" w:anchor="figure-floorplan" w:history="1">
        <w:r w:rsidRPr="00213CCC">
          <w:rPr>
            <w:rFonts w:ascii="Times New Roman" w:eastAsia="Times New Roman" w:hAnsi="Times New Roman" w:cs="Times New Roman"/>
            <w:color w:val="0000FF"/>
            <w:sz w:val="24"/>
            <w:szCs w:val="24"/>
            <w:u w:val="single"/>
          </w:rPr>
          <w:t>Figure 8</w:t>
        </w:r>
      </w:hyperlink>
      <w:r w:rsidRPr="00213CCC">
        <w:rPr>
          <w:rFonts w:ascii="Times New Roman" w:eastAsia="Times New Roman" w:hAnsi="Times New Roman" w:cs="Times New Roman"/>
          <w:sz w:val="24"/>
          <w:szCs w:val="24"/>
        </w:rPr>
        <w:t xml:space="preserve"> shows different indoor/outdoor representations of a building. Details on the changes to the CityGML LOD concept are provided in [</w:t>
      </w:r>
      <w:hyperlink r:id="rId39" w:anchor="Lowner2016" w:history="1">
        <w:r w:rsidRPr="00213CCC">
          <w:rPr>
            <w:rFonts w:ascii="Times New Roman" w:eastAsia="Times New Roman" w:hAnsi="Times New Roman" w:cs="Times New Roman"/>
            <w:color w:val="0000FF"/>
            <w:sz w:val="24"/>
            <w:szCs w:val="24"/>
            <w:u w:val="single"/>
          </w:rPr>
          <w:t>[Lowner2016]</w:t>
        </w:r>
      </w:hyperlink>
      <w:r w:rsidRPr="00213CCC">
        <w:rPr>
          <w:rFonts w:ascii="Times New Roman" w:eastAsia="Times New Roman" w:hAnsi="Times New Roman" w:cs="Times New Roman"/>
          <w:sz w:val="24"/>
          <w:szCs w:val="24"/>
        </w:rPr>
        <w:t>].</w:t>
      </w:r>
    </w:p>
    <w:p w14:paraId="36D26CAB" w14:textId="77777777" w:rsidR="00213CCC" w:rsidRPr="00213CCC" w:rsidRDefault="00213CCC" w:rsidP="00213C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Levels of Detail are no longer associated with the degree of semantic decomposition of city objects and refer to the spatial representations only. This means that, for example, buildings can have thematic surfaces (like </w:t>
      </w:r>
      <w:proofErr w:type="spellStart"/>
      <w:r w:rsidRPr="00213CCC">
        <w:rPr>
          <w:rFonts w:ascii="Times New Roman" w:eastAsia="Times New Roman" w:hAnsi="Times New Roman" w:cs="Times New Roman"/>
          <w:sz w:val="24"/>
          <w:szCs w:val="24"/>
        </w:rPr>
        <w:t>WallSurface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GroundSurface</w:t>
      </w:r>
      <w:proofErr w:type="spellEnd"/>
      <w:r w:rsidRPr="00213CCC">
        <w:rPr>
          <w:rFonts w:ascii="Times New Roman" w:eastAsia="Times New Roman" w:hAnsi="Times New Roman" w:cs="Times New Roman"/>
          <w:sz w:val="24"/>
          <w:szCs w:val="24"/>
        </w:rPr>
        <w:t>) also in LODs 0 and 1 and windows and doors can be represented in all LODs 0-3. In CityGML 2.0 or earlier thematic surfaces were only allowed starting from LOD2, openings like doors and windows starting from LOD3, and interior rooms and furniture only in LOD4.</w:t>
      </w:r>
    </w:p>
    <w:p w14:paraId="419FA660" w14:textId="77777777" w:rsidR="00213CCC" w:rsidRPr="00213CCC" w:rsidRDefault="00213CCC" w:rsidP="00213C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In </w:t>
      </w:r>
      <w:ins w:id="603" w:author="Carl Reed" w:date="2020-09-30T17:56:00Z">
        <w:r w:rsidR="000D5377">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CityGML 3.0</w:t>
      </w:r>
      <w:ins w:id="604" w:author="Carl Reed" w:date="2020-09-30T17:56:00Z">
        <w:r w:rsidR="000D5377">
          <w:rPr>
            <w:rFonts w:ascii="Times New Roman" w:eastAsia="Times New Roman" w:hAnsi="Times New Roman" w:cs="Times New Roman"/>
            <w:sz w:val="24"/>
            <w:szCs w:val="24"/>
          </w:rPr>
          <w:t xml:space="preserve"> CM,</w:t>
        </w:r>
      </w:ins>
      <w:r w:rsidRPr="00213CCC">
        <w:rPr>
          <w:rFonts w:ascii="Times New Roman" w:eastAsia="Times New Roman" w:hAnsi="Times New Roman" w:cs="Times New Roman"/>
          <w:sz w:val="24"/>
          <w:szCs w:val="24"/>
        </w:rPr>
        <w:t xml:space="preserve"> the geometry representations were moved from the thematic modules to the </w:t>
      </w:r>
      <w:r w:rsidRPr="00213CCC">
        <w:rPr>
          <w:rFonts w:ascii="Times New Roman" w:eastAsia="Times New Roman" w:hAnsi="Times New Roman" w:cs="Times New Roman"/>
          <w:i/>
          <w:iCs/>
          <w:sz w:val="24"/>
          <w:szCs w:val="24"/>
        </w:rPr>
        <w:t>Core</w:t>
      </w:r>
      <w:r w:rsidRPr="00213CCC">
        <w:rPr>
          <w:rFonts w:ascii="Times New Roman" w:eastAsia="Times New Roman" w:hAnsi="Times New Roman" w:cs="Times New Roman"/>
          <w:sz w:val="24"/>
          <w:szCs w:val="24"/>
        </w:rPr>
        <w:t xml:space="preserve"> module and are now associated with the semantic concepts of </w:t>
      </w:r>
      <w:r w:rsidRPr="00213CCC">
        <w:rPr>
          <w:rFonts w:ascii="Times New Roman" w:eastAsia="Times New Roman" w:hAnsi="Times New Roman" w:cs="Times New Roman"/>
          <w:i/>
          <w:iCs/>
          <w:sz w:val="24"/>
          <w:szCs w:val="24"/>
        </w:rPr>
        <w:t>Spaces</w:t>
      </w:r>
      <w:r w:rsidRPr="00213CCC">
        <w:rPr>
          <w:rFonts w:ascii="Times New Roman" w:eastAsia="Times New Roman" w:hAnsi="Times New Roman" w:cs="Times New Roman"/>
          <w:sz w:val="24"/>
          <w:szCs w:val="24"/>
        </w:rPr>
        <w:t xml:space="preserve"> and </w:t>
      </w:r>
      <w:r w:rsidRPr="00213CCC">
        <w:rPr>
          <w:rFonts w:ascii="Times New Roman" w:eastAsia="Times New Roman" w:hAnsi="Times New Roman" w:cs="Times New Roman"/>
          <w:i/>
          <w:iCs/>
          <w:sz w:val="24"/>
          <w:szCs w:val="24"/>
        </w:rPr>
        <w:t>Space Boundaries</w:t>
      </w:r>
      <w:r w:rsidRPr="00213CCC">
        <w:rPr>
          <w:rFonts w:ascii="Times New Roman" w:eastAsia="Times New Roman" w:hAnsi="Times New Roman" w:cs="Times New Roman"/>
          <w:sz w:val="24"/>
          <w:szCs w:val="24"/>
        </w:rPr>
        <w:t>. This led to a significant simplification of the models of the thematic modules. Since all feature types in the thematic modules are defined as subclasses of the space and space boundary classes, they automatically inherit the geometry classes and, thus, no longer require direct associations with them. This also led to a harmonized LOD representation over all CityGML feature types.</w:t>
      </w:r>
    </w:p>
    <w:p w14:paraId="24BE8AF1" w14:textId="77777777" w:rsidR="00213CCC" w:rsidRPr="00213CCC" w:rsidRDefault="00213CCC" w:rsidP="00213CCC">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If new feature types are defined in Application Domain Extensions (ADEs) based on the abstract Space and Space Boundary classes from the Core module, they automatically inherit the spatial representations and the LOD concept.</w:t>
      </w:r>
    </w:p>
    <w:p w14:paraId="3CE4FFC4"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3834CF3B"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Figure 8. Floor plan representation (LOD0) of a building (left), combined LOD2 indoor and outdoor representation (right). Image adopted from </w:t>
      </w:r>
      <w:hyperlink r:id="rId40" w:anchor="Lowner2016" w:history="1">
        <w:r w:rsidRPr="00213CCC">
          <w:rPr>
            <w:rFonts w:ascii="Times New Roman" w:eastAsia="Times New Roman" w:hAnsi="Times New Roman" w:cs="Times New Roman"/>
            <w:color w:val="0000FF"/>
            <w:sz w:val="24"/>
            <w:szCs w:val="24"/>
            <w:u w:val="single"/>
          </w:rPr>
          <w:t>[Lowner2016]</w:t>
        </w:r>
      </w:hyperlink>
      <w:r w:rsidRPr="00213CCC">
        <w:rPr>
          <w:rFonts w:ascii="Times New Roman" w:eastAsia="Times New Roman" w:hAnsi="Times New Roman" w:cs="Times New Roman"/>
          <w:sz w:val="24"/>
          <w:szCs w:val="24"/>
        </w:rPr>
        <w:t>.</w:t>
      </w:r>
    </w:p>
    <w:p w14:paraId="5CFED9C8"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i/>
          <w:iCs/>
          <w:sz w:val="24"/>
          <w:szCs w:val="24"/>
        </w:rPr>
        <w:t>Spaces</w:t>
      </w:r>
      <w:r w:rsidRPr="00213CCC">
        <w:rPr>
          <w:rFonts w:ascii="Times New Roman" w:eastAsia="Times New Roman" w:hAnsi="Times New Roman" w:cs="Times New Roman"/>
          <w:sz w:val="24"/>
          <w:szCs w:val="24"/>
        </w:rPr>
        <w:t xml:space="preserve"> and all its subclasses like </w:t>
      </w:r>
      <w:r w:rsidRPr="00213CCC">
        <w:rPr>
          <w:rFonts w:ascii="Times New Roman" w:eastAsia="Times New Roman" w:hAnsi="Times New Roman" w:cs="Times New Roman"/>
          <w:i/>
          <w:iCs/>
          <w:sz w:val="24"/>
          <w:szCs w:val="24"/>
        </w:rPr>
        <w:t>Building</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Room</w:t>
      </w:r>
      <w:r w:rsidRPr="00213CCC">
        <w:rPr>
          <w:rFonts w:ascii="Times New Roman" w:eastAsia="Times New Roman" w:hAnsi="Times New Roman" w:cs="Times New Roman"/>
          <w:sz w:val="24"/>
          <w:szCs w:val="24"/>
        </w:rPr>
        <w:t xml:space="preserve">, and </w:t>
      </w:r>
      <w:proofErr w:type="spellStart"/>
      <w:r w:rsidRPr="00213CCC">
        <w:rPr>
          <w:rFonts w:ascii="Times New Roman" w:eastAsia="Times New Roman" w:hAnsi="Times New Roman" w:cs="Times New Roman"/>
          <w:i/>
          <w:iCs/>
          <w:sz w:val="24"/>
          <w:szCs w:val="24"/>
        </w:rPr>
        <w:t>TrafficSpace</w:t>
      </w:r>
      <w:proofErr w:type="spellEnd"/>
      <w:r w:rsidRPr="00213CCC">
        <w:rPr>
          <w:rFonts w:ascii="Times New Roman" w:eastAsia="Times New Roman" w:hAnsi="Times New Roman" w:cs="Times New Roman"/>
          <w:sz w:val="24"/>
          <w:szCs w:val="24"/>
        </w:rPr>
        <w:t xml:space="preserve"> can now be spatially represented by single points in LOD0, multi-surfaces in LOD0/2/3, solids in LOD1/2/3, and multi-curves in LOD2/3. </w:t>
      </w:r>
      <w:r w:rsidRPr="00213CCC">
        <w:rPr>
          <w:rFonts w:ascii="Times New Roman" w:eastAsia="Times New Roman" w:hAnsi="Times New Roman" w:cs="Times New Roman"/>
          <w:i/>
          <w:iCs/>
          <w:sz w:val="24"/>
          <w:szCs w:val="24"/>
        </w:rPr>
        <w:t>Space Boundaries</w:t>
      </w:r>
      <w:r w:rsidRPr="00213CCC">
        <w:rPr>
          <w:rFonts w:ascii="Times New Roman" w:eastAsia="Times New Roman" w:hAnsi="Times New Roman" w:cs="Times New Roman"/>
          <w:sz w:val="24"/>
          <w:szCs w:val="24"/>
        </w:rPr>
        <w:t xml:space="preserve"> and all its subclasses such as </w:t>
      </w:r>
      <w:proofErr w:type="spellStart"/>
      <w:r w:rsidRPr="00213CCC">
        <w:rPr>
          <w:rFonts w:ascii="Times New Roman" w:eastAsia="Times New Roman" w:hAnsi="Times New Roman" w:cs="Times New Roman"/>
          <w:i/>
          <w:iCs/>
          <w:sz w:val="24"/>
          <w:szCs w:val="24"/>
        </w:rPr>
        <w:t>WallSurface</w:t>
      </w:r>
      <w:proofErr w:type="spellEnd"/>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i/>
          <w:iCs/>
          <w:sz w:val="24"/>
          <w:szCs w:val="24"/>
        </w:rPr>
        <w:t>LandUse</w:t>
      </w:r>
      <w:proofErr w:type="spellEnd"/>
      <w:r w:rsidRPr="00213CCC">
        <w:rPr>
          <w:rFonts w:ascii="Times New Roman" w:eastAsia="Times New Roman" w:hAnsi="Times New Roman" w:cs="Times New Roman"/>
          <w:sz w:val="24"/>
          <w:szCs w:val="24"/>
        </w:rPr>
        <w:t xml:space="preserve">, or </w:t>
      </w:r>
      <w:r w:rsidRPr="00213CCC">
        <w:rPr>
          <w:rFonts w:ascii="Times New Roman" w:eastAsia="Times New Roman" w:hAnsi="Times New Roman" w:cs="Times New Roman"/>
          <w:i/>
          <w:iCs/>
          <w:sz w:val="24"/>
          <w:szCs w:val="24"/>
        </w:rPr>
        <w:t>Relief</w:t>
      </w:r>
      <w:r w:rsidRPr="00213CCC">
        <w:rPr>
          <w:rFonts w:ascii="Times New Roman" w:eastAsia="Times New Roman" w:hAnsi="Times New Roman" w:cs="Times New Roman"/>
          <w:sz w:val="24"/>
          <w:szCs w:val="24"/>
        </w:rPr>
        <w:t xml:space="preserve"> can now be represented by multi-surfaces in LOD0/2/3 and as multi-curves in LOD2/3. See </w:t>
      </w:r>
      <w:hyperlink r:id="rId41" w:anchor="geometry-lod-section" w:history="1">
        <w:r w:rsidRPr="00213CCC">
          <w:rPr>
            <w:rFonts w:ascii="Times New Roman" w:eastAsia="Times New Roman" w:hAnsi="Times New Roman" w:cs="Times New Roman"/>
            <w:color w:val="0000FF"/>
            <w:sz w:val="24"/>
            <w:szCs w:val="24"/>
            <w:u w:val="single"/>
          </w:rPr>
          <w:t>Section 8.2.5</w:t>
        </w:r>
      </w:hyperlink>
      <w:r w:rsidRPr="00213CCC">
        <w:rPr>
          <w:rFonts w:ascii="Times New Roman" w:eastAsia="Times New Roman" w:hAnsi="Times New Roman" w:cs="Times New Roman"/>
          <w:sz w:val="24"/>
          <w:szCs w:val="24"/>
        </w:rPr>
        <w:t xml:space="preserve"> for further details on the different Levels of Detail.</w:t>
      </w:r>
    </w:p>
    <w:p w14:paraId="37F5B535"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7.4.5. Closure Surfaces</w:t>
      </w:r>
    </w:p>
    <w:p w14:paraId="68358D24"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Objects, which are spatially not represented by a volumetric geometry, must be virtually closed in order to compute their volume (e.g. pedestrian underpasses or airplane hangars). They can be sealed using a specific type of space boundary called </w:t>
      </w:r>
      <w:proofErr w:type="spellStart"/>
      <w:r w:rsidRPr="00213CCC">
        <w:rPr>
          <w:rFonts w:ascii="Times New Roman" w:eastAsia="Times New Roman" w:hAnsi="Times New Roman" w:cs="Times New Roman"/>
          <w:sz w:val="24"/>
          <w:szCs w:val="24"/>
        </w:rPr>
        <w:t>ClosureSurface</w:t>
      </w:r>
      <w:proofErr w:type="spellEnd"/>
      <w:r w:rsidRPr="00213CCC">
        <w:rPr>
          <w:rFonts w:ascii="Times New Roman" w:eastAsia="Times New Roman" w:hAnsi="Times New Roman" w:cs="Times New Roman"/>
          <w:sz w:val="24"/>
          <w:szCs w:val="24"/>
        </w:rPr>
        <w:t xml:space="preserve">. </w:t>
      </w:r>
      <w:commentRangeStart w:id="605"/>
      <w:commentRangeStart w:id="606"/>
      <w:r w:rsidRPr="00213CCC">
        <w:rPr>
          <w:rFonts w:ascii="Times New Roman" w:eastAsia="Times New Roman" w:hAnsi="Times New Roman" w:cs="Times New Roman"/>
          <w:sz w:val="24"/>
          <w:szCs w:val="24"/>
        </w:rPr>
        <w:t>These are virtual surfaces, which are taken into account, when needed to compute volumes and are neglected, when they are irrelevant or not appropriate, for example in visuali</w:t>
      </w:r>
      <w:ins w:id="607" w:author="Carl Reed" w:date="2020-10-01T11:37:00Z">
        <w:r w:rsidR="003A43DC">
          <w:rPr>
            <w:rFonts w:ascii="Times New Roman" w:eastAsia="Times New Roman" w:hAnsi="Times New Roman" w:cs="Times New Roman"/>
            <w:sz w:val="24"/>
            <w:szCs w:val="24"/>
          </w:rPr>
          <w:t>z</w:t>
        </w:r>
      </w:ins>
      <w:del w:id="608" w:author="Carl Reed" w:date="2020-10-01T11:37:00Z">
        <w:r w:rsidRPr="00213CCC" w:rsidDel="003A43DC">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ations.</w:t>
      </w:r>
      <w:commentRangeEnd w:id="605"/>
      <w:r w:rsidR="003A43DC">
        <w:rPr>
          <w:rStyle w:val="CommentReference"/>
        </w:rPr>
        <w:commentReference w:id="605"/>
      </w:r>
      <w:commentRangeEnd w:id="606"/>
      <w:r w:rsidR="00AF0741">
        <w:rPr>
          <w:rStyle w:val="CommentReference"/>
        </w:rPr>
        <w:commentReference w:id="606"/>
      </w:r>
    </w:p>
    <w:p w14:paraId="69748494"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concept of </w:t>
      </w:r>
      <w:proofErr w:type="spellStart"/>
      <w:r w:rsidRPr="00213CCC">
        <w:rPr>
          <w:rFonts w:ascii="Times New Roman" w:eastAsia="Times New Roman" w:hAnsi="Times New Roman" w:cs="Times New Roman"/>
          <w:sz w:val="24"/>
          <w:szCs w:val="24"/>
        </w:rPr>
        <w:t>ClosureSurface</w:t>
      </w:r>
      <w:proofErr w:type="spellEnd"/>
      <w:r w:rsidRPr="00213CCC">
        <w:rPr>
          <w:rFonts w:ascii="Times New Roman" w:eastAsia="Times New Roman" w:hAnsi="Times New Roman" w:cs="Times New Roman"/>
          <w:sz w:val="24"/>
          <w:szCs w:val="24"/>
        </w:rPr>
        <w:t xml:space="preserve"> can also be employed to model the entrances of subsurface objects. Those objects like tunnels or pedestrian underpasses have to be modelled as closed </w:t>
      </w:r>
      <w:r w:rsidRPr="00213CCC">
        <w:rPr>
          <w:rFonts w:ascii="Times New Roman" w:eastAsia="Times New Roman" w:hAnsi="Times New Roman" w:cs="Times New Roman"/>
          <w:sz w:val="24"/>
          <w:szCs w:val="24"/>
        </w:rPr>
        <w:lastRenderedPageBreak/>
        <w:t>solids in order to compute their volume</w:t>
      </w:r>
      <w:ins w:id="609" w:author="Carl Reed" w:date="2020-10-01T11:38:00Z">
        <w:r w:rsidR="003A43DC">
          <w:rPr>
            <w:rFonts w:ascii="Times New Roman" w:eastAsia="Times New Roman" w:hAnsi="Times New Roman" w:cs="Times New Roman"/>
            <w:sz w:val="24"/>
            <w:szCs w:val="24"/>
          </w:rPr>
          <w:t>.</w:t>
        </w:r>
      </w:ins>
      <w:del w:id="610" w:author="Carl Reed" w:date="2020-10-01T11:38:00Z">
        <w:r w:rsidRPr="00213CCC" w:rsidDel="003A43DC">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ins w:id="611" w:author="Carl Reed" w:date="2020-10-01T11:38:00Z">
        <w:r w:rsidR="003A43DC">
          <w:rPr>
            <w:rFonts w:ascii="Times New Roman" w:eastAsia="Times New Roman" w:hAnsi="Times New Roman" w:cs="Times New Roman"/>
            <w:sz w:val="24"/>
            <w:szCs w:val="24"/>
          </w:rPr>
          <w:t>An</w:t>
        </w:r>
      </w:ins>
      <w:del w:id="612" w:author="Carl Reed" w:date="2020-10-01T11:38:00Z">
        <w:r w:rsidRPr="00213CCC" w:rsidDel="003A43DC">
          <w:rPr>
            <w:rFonts w:ascii="Times New Roman" w:eastAsia="Times New Roman" w:hAnsi="Times New Roman" w:cs="Times New Roman"/>
            <w:sz w:val="24"/>
            <w:szCs w:val="24"/>
          </w:rPr>
          <w:delText>for</w:delText>
        </w:r>
      </w:del>
      <w:r w:rsidRPr="00213CCC">
        <w:rPr>
          <w:rFonts w:ascii="Times New Roman" w:eastAsia="Times New Roman" w:hAnsi="Times New Roman" w:cs="Times New Roman"/>
          <w:sz w:val="24"/>
          <w:szCs w:val="24"/>
        </w:rPr>
        <w:t xml:space="preserve"> example </w:t>
      </w:r>
      <w:ins w:id="613" w:author="Carl Reed" w:date="2020-10-01T11:38:00Z">
        <w:r w:rsidR="003A43DC">
          <w:rPr>
            <w:rFonts w:ascii="Times New Roman" w:eastAsia="Times New Roman" w:hAnsi="Times New Roman" w:cs="Times New Roman"/>
            <w:sz w:val="24"/>
            <w:szCs w:val="24"/>
          </w:rPr>
          <w:t xml:space="preserve">would be for use </w:t>
        </w:r>
      </w:ins>
      <w:r w:rsidRPr="00213CCC">
        <w:rPr>
          <w:rFonts w:ascii="Times New Roman" w:eastAsia="Times New Roman" w:hAnsi="Times New Roman" w:cs="Times New Roman"/>
          <w:sz w:val="24"/>
          <w:szCs w:val="24"/>
        </w:rPr>
        <w:t xml:space="preserve">in flood simulations. The entrances to subsurface objects also have to be sealed to avoid holes in the digital terrain model (see </w:t>
      </w:r>
      <w:hyperlink r:id="rId42" w:anchor="figure-closuresurfaces" w:history="1">
        <w:r w:rsidRPr="00213CCC">
          <w:rPr>
            <w:rFonts w:ascii="Times New Roman" w:eastAsia="Times New Roman" w:hAnsi="Times New Roman" w:cs="Times New Roman"/>
            <w:color w:val="0000FF"/>
            <w:sz w:val="24"/>
            <w:szCs w:val="24"/>
            <w:u w:val="single"/>
          </w:rPr>
          <w:t>Figure 9</w:t>
        </w:r>
      </w:hyperlink>
      <w:r w:rsidRPr="00213CCC">
        <w:rPr>
          <w:rFonts w:ascii="Times New Roman" w:eastAsia="Times New Roman" w:hAnsi="Times New Roman" w:cs="Times New Roman"/>
          <w:sz w:val="24"/>
          <w:szCs w:val="24"/>
        </w:rPr>
        <w:t xml:space="preserve">). </w:t>
      </w:r>
      <w:commentRangeStart w:id="614"/>
      <w:commentRangeStart w:id="615"/>
      <w:r w:rsidRPr="00213CCC">
        <w:rPr>
          <w:rFonts w:ascii="Times New Roman" w:eastAsia="Times New Roman" w:hAnsi="Times New Roman" w:cs="Times New Roman"/>
          <w:sz w:val="24"/>
          <w:szCs w:val="24"/>
        </w:rPr>
        <w:t>However, in close-range visuali</w:t>
      </w:r>
      <w:ins w:id="616" w:author="Carl Reed" w:date="2020-10-01T11:39:00Z">
        <w:r w:rsidR="003A43DC">
          <w:rPr>
            <w:rFonts w:ascii="Times New Roman" w:eastAsia="Times New Roman" w:hAnsi="Times New Roman" w:cs="Times New Roman"/>
            <w:sz w:val="24"/>
            <w:szCs w:val="24"/>
          </w:rPr>
          <w:t>z</w:t>
        </w:r>
      </w:ins>
      <w:del w:id="617" w:author="Carl Reed" w:date="2020-10-01T11:39:00Z">
        <w:r w:rsidRPr="00213CCC" w:rsidDel="003A43DC">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ations the entrance must be treated as open.</w:t>
      </w:r>
      <w:commentRangeEnd w:id="614"/>
      <w:r w:rsidR="003A43DC">
        <w:rPr>
          <w:rStyle w:val="CommentReference"/>
        </w:rPr>
        <w:commentReference w:id="614"/>
      </w:r>
      <w:commentRangeEnd w:id="615"/>
      <w:r w:rsidR="00AF0741">
        <w:rPr>
          <w:rStyle w:val="CommentReference"/>
        </w:rPr>
        <w:commentReference w:id="615"/>
      </w:r>
      <w:r w:rsidRPr="00213CCC">
        <w:rPr>
          <w:rFonts w:ascii="Times New Roman" w:eastAsia="Times New Roman" w:hAnsi="Times New Roman" w:cs="Times New Roman"/>
          <w:sz w:val="24"/>
          <w:szCs w:val="24"/>
        </w:rPr>
        <w:t xml:space="preserve"> Thus, closure surfaces are an adequate way to model those entrances.</w:t>
      </w:r>
    </w:p>
    <w:p w14:paraId="360F0E30"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7AA01AE8"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Figure 9. Closure surfaces to seal open structures. Passages are subsurface objects (left). The entrance is sealed by a virtual </w:t>
      </w:r>
      <w:proofErr w:type="spellStart"/>
      <w:r w:rsidRPr="00213CCC">
        <w:rPr>
          <w:rFonts w:ascii="Times New Roman" w:eastAsia="Times New Roman" w:hAnsi="Times New Roman" w:cs="Times New Roman"/>
          <w:sz w:val="24"/>
          <w:szCs w:val="24"/>
        </w:rPr>
        <w:t>ClosureSurface</w:t>
      </w:r>
      <w:proofErr w:type="spellEnd"/>
      <w:r w:rsidRPr="00213CCC">
        <w:rPr>
          <w:rFonts w:ascii="Times New Roman" w:eastAsia="Times New Roman" w:hAnsi="Times New Roman" w:cs="Times New Roman"/>
          <w:sz w:val="24"/>
          <w:szCs w:val="24"/>
        </w:rPr>
        <w:t xml:space="preserve"> feature, which is both part of the DTM and the subsurface object (right) (graphic: IGG Uni Bonn).</w:t>
      </w:r>
    </w:p>
    <w:p w14:paraId="6B351D75"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7.4.6. Terrain Intersection Curves</w:t>
      </w:r>
    </w:p>
    <w:p w14:paraId="6FB7EFF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An important issue in city modelling is the integration of 3D objects and the terrain. Problems arise if 3D objects float over or sink into the terrain. This is particularly the case when terrain</w:t>
      </w:r>
      <w:del w:id="618" w:author="Carl Reed" w:date="2020-10-01T11:48:00Z">
        <w:r w:rsidRPr="00213CCC" w:rsidDel="00C67EE0">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 xml:space="preserve"> and 3D objects in different LODs are combined, when the terrain and 3D models are updated independently from each other, or when </w:t>
      </w:r>
      <w:commentRangeStart w:id="619"/>
      <w:commentRangeStart w:id="620"/>
      <w:r w:rsidRPr="00213CCC">
        <w:rPr>
          <w:rFonts w:ascii="Times New Roman" w:eastAsia="Times New Roman" w:hAnsi="Times New Roman" w:cs="Times New Roman"/>
          <w:sz w:val="24"/>
          <w:szCs w:val="24"/>
        </w:rPr>
        <w:t xml:space="preserve">they </w:t>
      </w:r>
      <w:commentRangeEnd w:id="619"/>
      <w:r w:rsidR="00C67EE0">
        <w:rPr>
          <w:rStyle w:val="CommentReference"/>
        </w:rPr>
        <w:commentReference w:id="619"/>
      </w:r>
      <w:commentRangeEnd w:id="620"/>
      <w:r w:rsidR="00347F37">
        <w:rPr>
          <w:rStyle w:val="CommentReference"/>
        </w:rPr>
        <w:commentReference w:id="620"/>
      </w:r>
      <w:r w:rsidRPr="00213CCC">
        <w:rPr>
          <w:rFonts w:ascii="Times New Roman" w:eastAsia="Times New Roman" w:hAnsi="Times New Roman" w:cs="Times New Roman"/>
          <w:sz w:val="24"/>
          <w:szCs w:val="24"/>
        </w:rPr>
        <w:t>come from different data providers [</w:t>
      </w:r>
      <w:hyperlink r:id="rId43" w:anchor="Kolbe2003" w:history="1">
        <w:r w:rsidRPr="00213CCC">
          <w:rPr>
            <w:rFonts w:ascii="Times New Roman" w:eastAsia="Times New Roman" w:hAnsi="Times New Roman" w:cs="Times New Roman"/>
            <w:color w:val="0000FF"/>
            <w:sz w:val="24"/>
            <w:szCs w:val="24"/>
            <w:u w:val="single"/>
          </w:rPr>
          <w:t xml:space="preserve">Kolbe &amp; </w:t>
        </w:r>
        <w:proofErr w:type="spellStart"/>
        <w:r w:rsidRPr="00213CCC">
          <w:rPr>
            <w:rFonts w:ascii="Times New Roman" w:eastAsia="Times New Roman" w:hAnsi="Times New Roman" w:cs="Times New Roman"/>
            <w:color w:val="0000FF"/>
            <w:sz w:val="24"/>
            <w:szCs w:val="24"/>
            <w:u w:val="single"/>
          </w:rPr>
          <w:t>Gröger</w:t>
        </w:r>
        <w:proofErr w:type="spellEnd"/>
        <w:r w:rsidRPr="00213CCC">
          <w:rPr>
            <w:rFonts w:ascii="Times New Roman" w:eastAsia="Times New Roman" w:hAnsi="Times New Roman" w:cs="Times New Roman"/>
            <w:color w:val="0000FF"/>
            <w:sz w:val="24"/>
            <w:szCs w:val="24"/>
            <w:u w:val="single"/>
          </w:rPr>
          <w:t xml:space="preserve"> 2003</w:t>
        </w:r>
      </w:hyperlink>
      <w:r w:rsidRPr="00213CCC">
        <w:rPr>
          <w:rFonts w:ascii="Times New Roman" w:eastAsia="Times New Roman" w:hAnsi="Times New Roman" w:cs="Times New Roman"/>
          <w:sz w:val="24"/>
          <w:szCs w:val="24"/>
        </w:rPr>
        <w:t xml:space="preserve">]. To overcome this problem, the </w:t>
      </w:r>
      <w:proofErr w:type="spellStart"/>
      <w:r w:rsidRPr="00213CCC">
        <w:rPr>
          <w:rFonts w:ascii="Times New Roman" w:eastAsia="Times New Roman" w:hAnsi="Times New Roman" w:cs="Times New Roman"/>
          <w:sz w:val="24"/>
          <w:szCs w:val="24"/>
        </w:rPr>
        <w:t>TerrainIntersectionCurve</w:t>
      </w:r>
      <w:proofErr w:type="spellEnd"/>
      <w:r w:rsidRPr="00213CCC">
        <w:rPr>
          <w:rFonts w:ascii="Times New Roman" w:eastAsia="Times New Roman" w:hAnsi="Times New Roman" w:cs="Times New Roman"/>
          <w:sz w:val="24"/>
          <w:szCs w:val="24"/>
        </w:rPr>
        <w:t xml:space="preserve"> (TIC) of a 3D object is introduced. These curves denote the exact position</w:t>
      </w:r>
      <w:del w:id="621" w:author="Carl Reed" w:date="2020-10-01T11:49:00Z">
        <w:r w:rsidRPr="00213CCC" w:rsidDel="00C67EE0">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where the terrain touches the 3D object (see </w:t>
      </w:r>
      <w:hyperlink r:id="rId44" w:anchor="figure-terrainintersectioncurves" w:history="1">
        <w:r w:rsidRPr="00213CCC">
          <w:rPr>
            <w:rFonts w:ascii="Times New Roman" w:eastAsia="Times New Roman" w:hAnsi="Times New Roman" w:cs="Times New Roman"/>
            <w:color w:val="0000FF"/>
            <w:sz w:val="24"/>
            <w:szCs w:val="24"/>
            <w:u w:val="single"/>
          </w:rPr>
          <w:t>Figure 10</w:t>
        </w:r>
      </w:hyperlink>
      <w:r w:rsidRPr="00213CCC">
        <w:rPr>
          <w:rFonts w:ascii="Times New Roman" w:eastAsia="Times New Roman" w:hAnsi="Times New Roman" w:cs="Times New Roman"/>
          <w:sz w:val="24"/>
          <w:szCs w:val="24"/>
        </w:rPr>
        <w:t xml:space="preserve">). TICs can be applied to all CityGML feature types that are derived from </w:t>
      </w:r>
      <w:proofErr w:type="spellStart"/>
      <w:r w:rsidRPr="00213CCC">
        <w:rPr>
          <w:rFonts w:ascii="Times New Roman" w:eastAsia="Times New Roman" w:hAnsi="Times New Roman" w:cs="Times New Roman"/>
          <w:sz w:val="24"/>
          <w:szCs w:val="24"/>
        </w:rPr>
        <w:t>AbstractPhysicalSpace</w:t>
      </w:r>
      <w:proofErr w:type="spellEnd"/>
      <w:r w:rsidRPr="00213CCC">
        <w:rPr>
          <w:rFonts w:ascii="Times New Roman" w:eastAsia="Times New Roman" w:hAnsi="Times New Roman" w:cs="Times New Roman"/>
          <w:sz w:val="24"/>
          <w:szCs w:val="24"/>
        </w:rPr>
        <w:t xml:space="preserve">, </w:t>
      </w:r>
      <w:del w:id="622" w:author="Carl Reed" w:date="2020-10-01T11:49:00Z">
        <w:r w:rsidRPr="00213CCC" w:rsidDel="00C67EE0">
          <w:rPr>
            <w:rFonts w:ascii="Times New Roman" w:eastAsia="Times New Roman" w:hAnsi="Times New Roman" w:cs="Times New Roman"/>
            <w:sz w:val="24"/>
            <w:szCs w:val="24"/>
          </w:rPr>
          <w:delText>for example,</w:delText>
        </w:r>
      </w:del>
      <w:ins w:id="623" w:author="Carl Reed" w:date="2020-10-01T11:49:00Z">
        <w:r w:rsidR="00C67EE0">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buildings, bridges, tunnels, but also city furniture, vegetation, and generic city objects.</w:t>
      </w:r>
    </w:p>
    <w:p w14:paraId="7E7E98B2"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If, for example, a building has a courtyard, the TIC consists of two closed rings: </w:t>
      </w:r>
      <w:ins w:id="624" w:author="Carl Reed" w:date="2020-10-01T11:49:00Z">
        <w:r w:rsidR="00C67EE0">
          <w:rPr>
            <w:rFonts w:ascii="Times New Roman" w:eastAsia="Times New Roman" w:hAnsi="Times New Roman" w:cs="Times New Roman"/>
            <w:sz w:val="24"/>
            <w:szCs w:val="24"/>
          </w:rPr>
          <w:t>O</w:t>
        </w:r>
      </w:ins>
      <w:del w:id="625" w:author="Carl Reed" w:date="2020-10-01T11:49:00Z">
        <w:r w:rsidRPr="00213CCC" w:rsidDel="00C67EE0">
          <w:rPr>
            <w:rFonts w:ascii="Times New Roman" w:eastAsia="Times New Roman" w:hAnsi="Times New Roman" w:cs="Times New Roman"/>
            <w:sz w:val="24"/>
            <w:szCs w:val="24"/>
          </w:rPr>
          <w:delText>o</w:delText>
        </w:r>
      </w:del>
      <w:r w:rsidRPr="00213CCC">
        <w:rPr>
          <w:rFonts w:ascii="Times New Roman" w:eastAsia="Times New Roman" w:hAnsi="Times New Roman" w:cs="Times New Roman"/>
          <w:sz w:val="24"/>
          <w:szCs w:val="24"/>
        </w:rPr>
        <w:t xml:space="preserve">ne ring representing the courtyard boundary, and one which describes the building’s outer boundary. This information can be used to integrate the building and a terrain by ‘pulling up’ or ‘pulling down’ the surrounding terrain to fit the </w:t>
      </w:r>
      <w:proofErr w:type="spellStart"/>
      <w:r w:rsidRPr="00213CCC">
        <w:rPr>
          <w:rFonts w:ascii="Times New Roman" w:eastAsia="Times New Roman" w:hAnsi="Times New Roman" w:cs="Times New Roman"/>
          <w:sz w:val="24"/>
          <w:szCs w:val="24"/>
        </w:rPr>
        <w:t>TerrainIntersectionCurve</w:t>
      </w:r>
      <w:proofErr w:type="spellEnd"/>
      <w:r w:rsidRPr="00213CCC">
        <w:rPr>
          <w:rFonts w:ascii="Times New Roman" w:eastAsia="Times New Roman" w:hAnsi="Times New Roman" w:cs="Times New Roman"/>
          <w:sz w:val="24"/>
          <w:szCs w:val="24"/>
        </w:rPr>
        <w:t xml:space="preserve">. The digital terrain model (DTM) may be locally warped to fit the TIC. By this means, the TIC also ensures the correct positioning of textures or the matching of object textures with the DTM. Since the intersection with the terrain may differ depending on the LOD, a 3D object may have different </w:t>
      </w:r>
      <w:proofErr w:type="spellStart"/>
      <w:r w:rsidRPr="00213CCC">
        <w:rPr>
          <w:rFonts w:ascii="Times New Roman" w:eastAsia="Times New Roman" w:hAnsi="Times New Roman" w:cs="Times New Roman"/>
          <w:sz w:val="24"/>
          <w:szCs w:val="24"/>
        </w:rPr>
        <w:t>TerrainIntersectionCurves</w:t>
      </w:r>
      <w:proofErr w:type="spellEnd"/>
      <w:r w:rsidRPr="00213CCC">
        <w:rPr>
          <w:rFonts w:ascii="Times New Roman" w:eastAsia="Times New Roman" w:hAnsi="Times New Roman" w:cs="Times New Roman"/>
          <w:sz w:val="24"/>
          <w:szCs w:val="24"/>
        </w:rPr>
        <w:t xml:space="preserve"> for all LODs.</w:t>
      </w:r>
    </w:p>
    <w:p w14:paraId="59B4D222"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08EE4ABB"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Figure 10. </w:t>
      </w:r>
      <w:proofErr w:type="spellStart"/>
      <w:r w:rsidRPr="00213CCC">
        <w:rPr>
          <w:rFonts w:ascii="Times New Roman" w:eastAsia="Times New Roman" w:hAnsi="Times New Roman" w:cs="Times New Roman"/>
          <w:sz w:val="24"/>
          <w:szCs w:val="24"/>
        </w:rPr>
        <w:t>TerrainIntersectionCurve</w:t>
      </w:r>
      <w:proofErr w:type="spellEnd"/>
      <w:r w:rsidRPr="00213CCC">
        <w:rPr>
          <w:rFonts w:ascii="Times New Roman" w:eastAsia="Times New Roman" w:hAnsi="Times New Roman" w:cs="Times New Roman"/>
          <w:sz w:val="24"/>
          <w:szCs w:val="24"/>
        </w:rPr>
        <w:t xml:space="preserve"> for a building (left, black) and a tunnel object (right, red). The tunnel’s hollow space is sealed by a triangulated </w:t>
      </w:r>
      <w:proofErr w:type="spellStart"/>
      <w:r w:rsidRPr="00213CCC">
        <w:rPr>
          <w:rFonts w:ascii="Times New Roman" w:eastAsia="Times New Roman" w:hAnsi="Times New Roman" w:cs="Times New Roman"/>
          <w:sz w:val="24"/>
          <w:szCs w:val="24"/>
        </w:rPr>
        <w:t>ClosureSurface</w:t>
      </w:r>
      <w:proofErr w:type="spellEnd"/>
      <w:r w:rsidRPr="00213CCC">
        <w:rPr>
          <w:rFonts w:ascii="Times New Roman" w:eastAsia="Times New Roman" w:hAnsi="Times New Roman" w:cs="Times New Roman"/>
          <w:sz w:val="24"/>
          <w:szCs w:val="24"/>
        </w:rPr>
        <w:t xml:space="preserve"> (graphic: IGG Uni Bonn).</w:t>
      </w:r>
    </w:p>
    <w:p w14:paraId="38B59C62"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7.4.7. Coherent Semantical-Geometrical Modelling</w:t>
      </w:r>
    </w:p>
    <w:p w14:paraId="2A3D3B23"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An important design principle for CityGML is the coherent modelling of semantic objects and their spatial representations. At the semantic level, real-world entities are represented by features, such as buildings, walls, windows, or rooms. The description also includes attributes, relations and aggregation hierarchies (part-whole-relations) between features. Thus the part-of-relationship between features can be derived at the semantic level only, without considering geometry. However, at the spatial level, geometry objects are assigned to features representing their spatial location, shape, and extent. So the model consists of two hierarchies: </w:t>
      </w:r>
      <w:del w:id="626" w:author="Carl Reed" w:date="2020-10-01T11:50:00Z">
        <w:r w:rsidRPr="00213CCC" w:rsidDel="00240CEA">
          <w:rPr>
            <w:rFonts w:ascii="Times New Roman" w:eastAsia="Times New Roman" w:hAnsi="Times New Roman" w:cs="Times New Roman"/>
            <w:sz w:val="24"/>
            <w:szCs w:val="24"/>
          </w:rPr>
          <w:delText>t</w:delText>
        </w:r>
      </w:del>
      <w:ins w:id="627" w:author="Carl Reed" w:date="2020-10-01T11:50:00Z">
        <w:r w:rsidR="00240CEA">
          <w:rPr>
            <w:rFonts w:ascii="Times New Roman" w:eastAsia="Times New Roman" w:hAnsi="Times New Roman" w:cs="Times New Roman"/>
            <w:sz w:val="24"/>
            <w:szCs w:val="24"/>
          </w:rPr>
          <w:t>T</w:t>
        </w:r>
      </w:ins>
      <w:r w:rsidRPr="00213CCC">
        <w:rPr>
          <w:rFonts w:ascii="Times New Roman" w:eastAsia="Times New Roman" w:hAnsi="Times New Roman" w:cs="Times New Roman"/>
          <w:sz w:val="24"/>
          <w:szCs w:val="24"/>
        </w:rPr>
        <w:t xml:space="preserve">he semantic and the geometrical in which the corresponding objects are linked by relationships (cf. </w:t>
      </w:r>
      <w:hyperlink r:id="rId45" w:anchor="Stadler2007" w:history="1">
        <w:r w:rsidRPr="00213CCC">
          <w:rPr>
            <w:rFonts w:ascii="Times New Roman" w:eastAsia="Times New Roman" w:hAnsi="Times New Roman" w:cs="Times New Roman"/>
            <w:color w:val="0000FF"/>
            <w:sz w:val="24"/>
            <w:szCs w:val="24"/>
            <w:u w:val="single"/>
          </w:rPr>
          <w:t>Stadler &amp; Kolbe 2007</w:t>
        </w:r>
      </w:hyperlink>
      <w:r w:rsidRPr="00213CCC">
        <w:rPr>
          <w:rFonts w:ascii="Times New Roman" w:eastAsia="Times New Roman" w:hAnsi="Times New Roman" w:cs="Times New Roman"/>
          <w:sz w:val="24"/>
          <w:szCs w:val="24"/>
        </w:rPr>
        <w:t xml:space="preserve">). The advantage of this approach is that it can be navigated in both hierarchies and </w:t>
      </w:r>
      <w:r w:rsidRPr="00213CCC">
        <w:rPr>
          <w:rFonts w:ascii="Times New Roman" w:eastAsia="Times New Roman" w:hAnsi="Times New Roman" w:cs="Times New Roman"/>
          <w:sz w:val="24"/>
          <w:szCs w:val="24"/>
        </w:rPr>
        <w:lastRenderedPageBreak/>
        <w:t>between both hierarchies arbitrarily, for answering thematic and/or geometrical queries or performing analyses.</w:t>
      </w:r>
    </w:p>
    <w:p w14:paraId="0A1277E6"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If both hierarchies exist for a specific object, they must be coherent (i.e. it must be ensured that they match and fit together). For example, if a building is semantically decomposed into wall surfaces, roof surfaces </w:t>
      </w:r>
      <w:del w:id="628" w:author="Carl Reed" w:date="2020-10-01T11:50:00Z">
        <w:r w:rsidRPr="00213CCC" w:rsidDel="00240CEA">
          <w:rPr>
            <w:rFonts w:ascii="Times New Roman" w:eastAsia="Times New Roman" w:hAnsi="Times New Roman" w:cs="Times New Roman"/>
            <w:sz w:val="24"/>
            <w:szCs w:val="24"/>
          </w:rPr>
          <w:delText>etc.,</w:delText>
        </w:r>
      </w:del>
      <w:ins w:id="629" w:author="Carl Reed" w:date="2020-10-01T11:50:00Z">
        <w:r w:rsidR="00240CEA">
          <w:rPr>
            <w:rFonts w:ascii="Times New Roman" w:eastAsia="Times New Roman" w:hAnsi="Times New Roman" w:cs="Times New Roman"/>
            <w:sz w:val="24"/>
            <w:szCs w:val="24"/>
          </w:rPr>
          <w:t>and so forth</w:t>
        </w:r>
      </w:ins>
      <w:r w:rsidRPr="00213CCC">
        <w:rPr>
          <w:rFonts w:ascii="Times New Roman" w:eastAsia="Times New Roman" w:hAnsi="Times New Roman" w:cs="Times New Roman"/>
          <w:sz w:val="24"/>
          <w:szCs w:val="24"/>
        </w:rPr>
        <w:t xml:space="preserve"> the polygons representing these thematic surfaces (in a specific LOD) must be part of the solid geometry representing the entire building (for the same LOD).</w:t>
      </w:r>
    </w:p>
    <w:p w14:paraId="018E5F4B"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7.5. Appearances</w:t>
      </w:r>
    </w:p>
    <w:p w14:paraId="4DEA5E38" w14:textId="77777777" w:rsidR="00213CCC" w:rsidRPr="00213CCC" w:rsidRDefault="00240CEA" w:rsidP="00213CCC">
      <w:pPr>
        <w:spacing w:before="100" w:beforeAutospacing="1" w:after="100" w:afterAutospacing="1" w:line="240" w:lineRule="auto"/>
        <w:rPr>
          <w:rFonts w:ascii="Times New Roman" w:eastAsia="Times New Roman" w:hAnsi="Times New Roman" w:cs="Times New Roman"/>
          <w:sz w:val="24"/>
          <w:szCs w:val="24"/>
        </w:rPr>
      </w:pPr>
      <w:ins w:id="630" w:author="Carl Reed" w:date="2020-10-01T11:51:00Z">
        <w:r>
          <w:rPr>
            <w:rFonts w:ascii="Times New Roman" w:eastAsia="Times New Roman" w:hAnsi="Times New Roman" w:cs="Times New Roman"/>
            <w:sz w:val="24"/>
            <w:szCs w:val="24"/>
          </w:rPr>
          <w:t>I</w:t>
        </w:r>
        <w:r w:rsidRPr="00213CCC">
          <w:rPr>
            <w:rFonts w:ascii="Times New Roman" w:eastAsia="Times New Roman" w:hAnsi="Times New Roman" w:cs="Times New Roman"/>
            <w:sz w:val="24"/>
            <w:szCs w:val="24"/>
          </w:rPr>
          <w:t xml:space="preserve">n addition to semantics and geometry </w:t>
        </w:r>
      </w:ins>
      <w:del w:id="631" w:author="Carl Reed" w:date="2020-10-01T11:51:00Z">
        <w:r w:rsidR="00213CCC" w:rsidRPr="00213CCC" w:rsidDel="00240CEA">
          <w:rPr>
            <w:rFonts w:ascii="Times New Roman" w:eastAsia="Times New Roman" w:hAnsi="Times New Roman" w:cs="Times New Roman"/>
            <w:sz w:val="24"/>
            <w:szCs w:val="24"/>
          </w:rPr>
          <w:delText>I</w:delText>
        </w:r>
      </w:del>
      <w:ins w:id="632" w:author="Carl Reed" w:date="2020-10-01T11:51:00Z">
        <w:r>
          <w:rPr>
            <w:rFonts w:ascii="Times New Roman" w:eastAsia="Times New Roman" w:hAnsi="Times New Roman" w:cs="Times New Roman"/>
            <w:sz w:val="24"/>
            <w:szCs w:val="24"/>
          </w:rPr>
          <w:t>i</w:t>
        </w:r>
      </w:ins>
      <w:r w:rsidR="00213CCC" w:rsidRPr="00213CCC">
        <w:rPr>
          <w:rFonts w:ascii="Times New Roman" w:eastAsia="Times New Roman" w:hAnsi="Times New Roman" w:cs="Times New Roman"/>
          <w:sz w:val="24"/>
          <w:szCs w:val="24"/>
        </w:rPr>
        <w:t>nformation about the appearance of surfaces, i.e. observable properties of the surface, is considered an integral part of virtual 3D city and landscape models</w:t>
      </w:r>
      <w:del w:id="633" w:author="Carl Reed" w:date="2020-10-01T11:51:00Z">
        <w:r w:rsidR="00213CCC" w:rsidRPr="00213CCC" w:rsidDel="00240CEA">
          <w:rPr>
            <w:rFonts w:ascii="Times New Roman" w:eastAsia="Times New Roman" w:hAnsi="Times New Roman" w:cs="Times New Roman"/>
            <w:sz w:val="24"/>
            <w:szCs w:val="24"/>
          </w:rPr>
          <w:delText xml:space="preserve"> in addition to semantics and geometry</w:delText>
        </w:r>
      </w:del>
      <w:r w:rsidR="00213CCC" w:rsidRPr="00213CCC">
        <w:rPr>
          <w:rFonts w:ascii="Times New Roman" w:eastAsia="Times New Roman" w:hAnsi="Times New Roman" w:cs="Times New Roman"/>
          <w:sz w:val="24"/>
          <w:szCs w:val="24"/>
        </w:rPr>
        <w:t xml:space="preserve">. Appearance relates to any surface-based theme, </w:t>
      </w:r>
      <w:del w:id="634" w:author="Carl Reed" w:date="2020-10-01T11:51:00Z">
        <w:r w:rsidR="00213CCC" w:rsidRPr="00213CCC" w:rsidDel="00240CEA">
          <w:rPr>
            <w:rFonts w:ascii="Times New Roman" w:eastAsia="Times New Roman" w:hAnsi="Times New Roman" w:cs="Times New Roman"/>
            <w:sz w:val="24"/>
            <w:szCs w:val="24"/>
          </w:rPr>
          <w:delText>e.g.</w:delText>
        </w:r>
      </w:del>
      <w:ins w:id="635" w:author="Carl Reed" w:date="2020-10-01T11:51:00Z">
        <w:r>
          <w:rPr>
            <w:rFonts w:ascii="Times New Roman" w:eastAsia="Times New Roman" w:hAnsi="Times New Roman" w:cs="Times New Roman"/>
            <w:sz w:val="24"/>
            <w:szCs w:val="24"/>
          </w:rPr>
          <w:t>such as</w:t>
        </w:r>
      </w:ins>
      <w:r w:rsidR="00213CCC" w:rsidRPr="00213CCC">
        <w:rPr>
          <w:rFonts w:ascii="Times New Roman" w:eastAsia="Times New Roman" w:hAnsi="Times New Roman" w:cs="Times New Roman"/>
          <w:sz w:val="24"/>
          <w:szCs w:val="24"/>
        </w:rPr>
        <w:t xml:space="preserve"> infrared radiation or noise pollution, not just visual properties like RGB texture images. Consequently, data provided by appearances can be used as input for both, presentation of and analysis in virtual 3D city models.</w:t>
      </w:r>
    </w:p>
    <w:p w14:paraId="332D56FF" w14:textId="77777777" w:rsidR="00213CCC" w:rsidRPr="00213CCC" w:rsidRDefault="00240CEA" w:rsidP="00213CCC">
      <w:pPr>
        <w:spacing w:before="100" w:beforeAutospacing="1" w:after="100" w:afterAutospacing="1" w:line="240" w:lineRule="auto"/>
        <w:rPr>
          <w:rFonts w:ascii="Times New Roman" w:eastAsia="Times New Roman" w:hAnsi="Times New Roman" w:cs="Times New Roman"/>
          <w:sz w:val="24"/>
          <w:szCs w:val="24"/>
        </w:rPr>
      </w:pPr>
      <w:ins w:id="636" w:author="Carl Reed" w:date="2020-10-01T11:51:00Z">
        <w:r>
          <w:rPr>
            <w:rFonts w:ascii="Times New Roman" w:eastAsia="Times New Roman" w:hAnsi="Times New Roman" w:cs="Times New Roman"/>
            <w:sz w:val="24"/>
            <w:szCs w:val="24"/>
          </w:rPr>
          <w:t xml:space="preserve">The </w:t>
        </w:r>
      </w:ins>
      <w:r w:rsidR="00213CCC" w:rsidRPr="00213CCC">
        <w:rPr>
          <w:rFonts w:ascii="Times New Roman" w:eastAsia="Times New Roman" w:hAnsi="Times New Roman" w:cs="Times New Roman"/>
          <w:sz w:val="24"/>
          <w:szCs w:val="24"/>
        </w:rPr>
        <w:t xml:space="preserve">CityGML </w:t>
      </w:r>
      <w:ins w:id="637" w:author="Carl Reed" w:date="2020-10-01T11:51:00Z">
        <w:r>
          <w:rPr>
            <w:rFonts w:ascii="Times New Roman" w:eastAsia="Times New Roman" w:hAnsi="Times New Roman" w:cs="Times New Roman"/>
            <w:sz w:val="24"/>
            <w:szCs w:val="24"/>
          </w:rPr>
          <w:t xml:space="preserve">CM </w:t>
        </w:r>
      </w:ins>
      <w:r w:rsidR="00213CCC" w:rsidRPr="00213CCC">
        <w:rPr>
          <w:rFonts w:ascii="Times New Roman" w:eastAsia="Times New Roman" w:hAnsi="Times New Roman" w:cs="Times New Roman"/>
          <w:sz w:val="24"/>
          <w:szCs w:val="24"/>
        </w:rPr>
        <w:t xml:space="preserve">supports feature appearances for an arbitrary number of themes per city model. Each LOD of a feature can have an individual appearance. Appearances can represent – among others – textures and georeferenced textures. </w:t>
      </w:r>
      <w:proofErr w:type="spellStart"/>
      <w:r w:rsidR="00213CCC" w:rsidRPr="00213CCC">
        <w:rPr>
          <w:rFonts w:ascii="Times New Roman" w:eastAsia="Times New Roman" w:hAnsi="Times New Roman" w:cs="Times New Roman"/>
          <w:sz w:val="24"/>
          <w:szCs w:val="24"/>
        </w:rPr>
        <w:t>CityGML’s</w:t>
      </w:r>
      <w:proofErr w:type="spellEnd"/>
      <w:r w:rsidR="00213CCC" w:rsidRPr="00213CCC">
        <w:rPr>
          <w:rFonts w:ascii="Times New Roman" w:eastAsia="Times New Roman" w:hAnsi="Times New Roman" w:cs="Times New Roman"/>
          <w:sz w:val="24"/>
          <w:szCs w:val="24"/>
        </w:rPr>
        <w:t xml:space="preserve"> appearance model is packaged within the Appearance module (cf. </w:t>
      </w:r>
      <w:hyperlink r:id="rId46" w:anchor="rc_appearance_section" w:history="1">
        <w:r w:rsidR="00213CCC" w:rsidRPr="00213CCC">
          <w:rPr>
            <w:rFonts w:ascii="Times New Roman" w:eastAsia="Times New Roman" w:hAnsi="Times New Roman" w:cs="Times New Roman"/>
            <w:color w:val="0000FF"/>
            <w:sz w:val="24"/>
            <w:szCs w:val="24"/>
            <w:u w:val="single"/>
          </w:rPr>
          <w:t>Section 8.3</w:t>
        </w:r>
      </w:hyperlink>
      <w:r w:rsidR="00213CCC" w:rsidRPr="00213CCC">
        <w:rPr>
          <w:rFonts w:ascii="Times New Roman" w:eastAsia="Times New Roman" w:hAnsi="Times New Roman" w:cs="Times New Roman"/>
          <w:sz w:val="24"/>
          <w:szCs w:val="24"/>
        </w:rPr>
        <w:t>).</w:t>
      </w:r>
    </w:p>
    <w:p w14:paraId="6D6F52F8"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7.6. Modelling Dynamic Data</w:t>
      </w:r>
    </w:p>
    <w:p w14:paraId="62CEE83B"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In general, city objects can have properties related to their geometry, topology, semantics, and appearance. All of these properties may change over time. For example, a construction event leads to the change in geometry of a building (i.e. addition of a new building floor or demolition of an existing door). The geometry of an object can be further classified according to its shape, location, and extent, which can also change over time. A moving car object involves changing only the location of the car object</w:t>
      </w:r>
      <w:ins w:id="638" w:author="Carl Reed" w:date="2020-10-01T13:35:00Z">
        <w:r w:rsidR="008A3EAF">
          <w:rPr>
            <w:rFonts w:ascii="Times New Roman" w:eastAsia="Times New Roman" w:hAnsi="Times New Roman" w:cs="Times New Roman"/>
            <w:sz w:val="24"/>
            <w:szCs w:val="24"/>
          </w:rPr>
          <w:t>.</w:t>
        </w:r>
      </w:ins>
      <w:del w:id="639" w:author="Carl Reed" w:date="2020-10-01T13:35:00Z">
        <w:r w:rsidRPr="00213CCC" w:rsidDel="008A3EAF">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640" w:author="Carl Reed" w:date="2020-10-01T13:36:00Z">
        <w:r w:rsidRPr="00213CCC" w:rsidDel="008A3EAF">
          <w:rPr>
            <w:rFonts w:ascii="Times New Roman" w:eastAsia="Times New Roman" w:hAnsi="Times New Roman" w:cs="Times New Roman"/>
            <w:sz w:val="24"/>
            <w:szCs w:val="24"/>
          </w:rPr>
          <w:delText>h</w:delText>
        </w:r>
      </w:del>
      <w:ins w:id="641" w:author="Carl Reed" w:date="2020-10-01T13:35:00Z">
        <w:r w:rsidR="008A3EAF">
          <w:rPr>
            <w:rFonts w:ascii="Times New Roman" w:eastAsia="Times New Roman" w:hAnsi="Times New Roman" w:cs="Times New Roman"/>
            <w:sz w:val="24"/>
            <w:szCs w:val="24"/>
          </w:rPr>
          <w:t>H</w:t>
        </w:r>
      </w:ins>
      <w:r w:rsidRPr="00213CCC">
        <w:rPr>
          <w:rFonts w:ascii="Times New Roman" w:eastAsia="Times New Roman" w:hAnsi="Times New Roman" w:cs="Times New Roman"/>
          <w:sz w:val="24"/>
          <w:szCs w:val="24"/>
        </w:rPr>
        <w:t xml:space="preserve">owever, a flood incident involves variations in the location and shape of water. There might be other properties, which change with respect to thematic data of city objects, </w:t>
      </w:r>
      <w:del w:id="642" w:author="Carl Reed" w:date="2020-10-01T13:36:00Z">
        <w:r w:rsidRPr="00213CCC" w:rsidDel="008A3EAF">
          <w:rPr>
            <w:rFonts w:ascii="Times New Roman" w:eastAsia="Times New Roman" w:hAnsi="Times New Roman" w:cs="Times New Roman"/>
            <w:sz w:val="24"/>
            <w:szCs w:val="24"/>
          </w:rPr>
          <w:delText>e.g.</w:delText>
        </w:r>
      </w:del>
      <w:ins w:id="643" w:author="Carl Reed" w:date="2020-10-01T13:36:00Z">
        <w:r w:rsidR="008A3EAF">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hourly variations in energy or gas consumption of a building or changing the building usage from residential to commercial. Some properties involve changes in appearances over a time period, such as building textures changing over years or traffic cameras recording videos of moving traffic over definite intervals. 3D city models also represent interrelationships between objects and relations may change over time as well. Hence, it is important to consider that the representation of time-varying data is required to be associated with these different properties. A detailed discussion on the requirements of city model applications regarding the support of dynamic data is given in [</w:t>
      </w:r>
      <w:hyperlink r:id="rId47" w:anchor="Chaturvedi2019" w:history="1">
        <w:r w:rsidRPr="00213CCC">
          <w:rPr>
            <w:rFonts w:ascii="Times New Roman" w:eastAsia="Times New Roman" w:hAnsi="Times New Roman" w:cs="Times New Roman"/>
            <w:color w:val="0000FF"/>
            <w:sz w:val="24"/>
            <w:szCs w:val="24"/>
            <w:u w:val="single"/>
          </w:rPr>
          <w:t>Chaturvedi &amp; Kolbe 2019</w:t>
        </w:r>
      </w:hyperlink>
      <w:r w:rsidRPr="00213CCC">
        <w:rPr>
          <w:rFonts w:ascii="Times New Roman" w:eastAsia="Times New Roman" w:hAnsi="Times New Roman" w:cs="Times New Roman"/>
          <w:sz w:val="24"/>
          <w:szCs w:val="24"/>
        </w:rPr>
        <w:t>].</w:t>
      </w:r>
    </w:p>
    <w:p w14:paraId="36B00E41" w14:textId="77777777" w:rsidR="00213CCC" w:rsidRPr="00213CCC" w:rsidRDefault="008A3EAF" w:rsidP="00213CCC">
      <w:pPr>
        <w:spacing w:before="100" w:beforeAutospacing="1" w:after="100" w:afterAutospacing="1" w:line="240" w:lineRule="auto"/>
        <w:rPr>
          <w:rFonts w:ascii="Times New Roman" w:eastAsia="Times New Roman" w:hAnsi="Times New Roman" w:cs="Times New Roman"/>
          <w:sz w:val="24"/>
          <w:szCs w:val="24"/>
        </w:rPr>
      </w:pPr>
      <w:ins w:id="644" w:author="Carl Reed" w:date="2020-10-01T13:36:00Z">
        <w:r>
          <w:rPr>
            <w:rFonts w:ascii="Times New Roman" w:eastAsia="Times New Roman" w:hAnsi="Times New Roman" w:cs="Times New Roman"/>
            <w:sz w:val="24"/>
            <w:szCs w:val="24"/>
          </w:rPr>
          <w:t xml:space="preserve">The </w:t>
        </w:r>
      </w:ins>
      <w:r w:rsidR="00213CCC" w:rsidRPr="00213CCC">
        <w:rPr>
          <w:rFonts w:ascii="Times New Roman" w:eastAsia="Times New Roman" w:hAnsi="Times New Roman" w:cs="Times New Roman"/>
          <w:sz w:val="24"/>
          <w:szCs w:val="24"/>
        </w:rPr>
        <w:t xml:space="preserve">CityGML 3.0 </w:t>
      </w:r>
      <w:ins w:id="645" w:author="Carl Reed" w:date="2020-10-01T13:36:00Z">
        <w:r>
          <w:rPr>
            <w:rFonts w:ascii="Times New Roman" w:eastAsia="Times New Roman" w:hAnsi="Times New Roman" w:cs="Times New Roman"/>
            <w:sz w:val="24"/>
            <w:szCs w:val="24"/>
          </w:rPr>
          <w:t xml:space="preserve">CM </w:t>
        </w:r>
      </w:ins>
      <w:r w:rsidR="00213CCC" w:rsidRPr="00213CCC">
        <w:rPr>
          <w:rFonts w:ascii="Times New Roman" w:eastAsia="Times New Roman" w:hAnsi="Times New Roman" w:cs="Times New Roman"/>
          <w:sz w:val="24"/>
          <w:szCs w:val="24"/>
        </w:rPr>
        <w:t xml:space="preserve">introduces two concepts to manage dynamic, </w:t>
      </w:r>
      <w:del w:id="646" w:author="Carl Reed" w:date="2020-10-01T13:37:00Z">
        <w:r w:rsidR="00213CCC" w:rsidRPr="00213CCC" w:rsidDel="008A3EAF">
          <w:rPr>
            <w:rFonts w:ascii="Times New Roman" w:eastAsia="Times New Roman" w:hAnsi="Times New Roman" w:cs="Times New Roman"/>
            <w:sz w:val="24"/>
            <w:szCs w:val="24"/>
          </w:rPr>
          <w:delText xml:space="preserve">i.e. </w:delText>
        </w:r>
      </w:del>
      <w:r w:rsidR="00213CCC" w:rsidRPr="00213CCC">
        <w:rPr>
          <w:rFonts w:ascii="Times New Roman" w:eastAsia="Times New Roman" w:hAnsi="Times New Roman" w:cs="Times New Roman"/>
          <w:sz w:val="24"/>
          <w:szCs w:val="24"/>
        </w:rPr>
        <w:t xml:space="preserve">time-dependent, properties of city models. The </w:t>
      </w:r>
      <w:r w:rsidR="00213CCC" w:rsidRPr="00213CCC">
        <w:rPr>
          <w:rFonts w:ascii="Times New Roman" w:eastAsia="Times New Roman" w:hAnsi="Times New Roman" w:cs="Times New Roman"/>
          <w:i/>
          <w:iCs/>
          <w:sz w:val="24"/>
          <w:szCs w:val="24"/>
        </w:rPr>
        <w:t>Versioning</w:t>
      </w:r>
      <w:r w:rsidR="00213CCC" w:rsidRPr="00213CCC">
        <w:rPr>
          <w:rFonts w:ascii="Times New Roman" w:eastAsia="Times New Roman" w:hAnsi="Times New Roman" w:cs="Times New Roman"/>
          <w:sz w:val="24"/>
          <w:szCs w:val="24"/>
        </w:rPr>
        <w:t xml:space="preserve"> module manages changes that are slower in nature</w:t>
      </w:r>
      <w:ins w:id="647" w:author="Carl Reed" w:date="2020-10-01T13:37:00Z">
        <w:r>
          <w:rPr>
            <w:rFonts w:ascii="Times New Roman" w:eastAsia="Times New Roman" w:hAnsi="Times New Roman" w:cs="Times New Roman"/>
            <w:sz w:val="24"/>
            <w:szCs w:val="24"/>
          </w:rPr>
          <w:t>:</w:t>
        </w:r>
      </w:ins>
      <w:del w:id="648" w:author="Carl Reed" w:date="2020-10-01T13:37:00Z">
        <w:r w:rsidR="00213CCC" w:rsidRPr="00213CCC" w:rsidDel="008A3EAF">
          <w:rPr>
            <w:rFonts w:ascii="Times New Roman" w:eastAsia="Times New Roman" w:hAnsi="Times New Roman" w:cs="Times New Roman"/>
            <w:sz w:val="24"/>
            <w:szCs w:val="24"/>
          </w:rPr>
          <w:delText>,</w:delText>
        </w:r>
      </w:del>
      <w:r w:rsidR="00213CCC" w:rsidRPr="00213CCC">
        <w:rPr>
          <w:rFonts w:ascii="Times New Roman" w:eastAsia="Times New Roman" w:hAnsi="Times New Roman" w:cs="Times New Roman"/>
          <w:sz w:val="24"/>
          <w:szCs w:val="24"/>
        </w:rPr>
        <w:t xml:space="preserve"> </w:t>
      </w:r>
      <w:del w:id="649" w:author="Carl Reed" w:date="2020-10-01T13:37:00Z">
        <w:r w:rsidR="00213CCC" w:rsidRPr="00213CCC" w:rsidDel="008A3EAF">
          <w:rPr>
            <w:rFonts w:ascii="Times New Roman" w:eastAsia="Times New Roman" w:hAnsi="Times New Roman" w:cs="Times New Roman"/>
            <w:sz w:val="24"/>
            <w:szCs w:val="24"/>
          </w:rPr>
          <w:delText>e.g.</w:delText>
        </w:r>
      </w:del>
      <w:r w:rsidR="00213CCC" w:rsidRPr="00213CCC">
        <w:rPr>
          <w:rFonts w:ascii="Times New Roman" w:eastAsia="Times New Roman" w:hAnsi="Times New Roman" w:cs="Times New Roman"/>
          <w:sz w:val="24"/>
          <w:szCs w:val="24"/>
        </w:rPr>
        <w:t xml:space="preserve"> (1) </w:t>
      </w:r>
      <w:del w:id="650" w:author="Carl Reed" w:date="2020-10-01T13:37:00Z">
        <w:r w:rsidR="00213CCC" w:rsidRPr="00213CCC" w:rsidDel="008A3EAF">
          <w:rPr>
            <w:rFonts w:ascii="Times New Roman" w:eastAsia="Times New Roman" w:hAnsi="Times New Roman" w:cs="Times New Roman"/>
            <w:sz w:val="24"/>
            <w:szCs w:val="24"/>
          </w:rPr>
          <w:delText>t</w:delText>
        </w:r>
      </w:del>
      <w:ins w:id="651" w:author="Carl Reed" w:date="2020-10-01T13:37:00Z">
        <w:r>
          <w:rPr>
            <w:rFonts w:ascii="Times New Roman" w:eastAsia="Times New Roman" w:hAnsi="Times New Roman" w:cs="Times New Roman"/>
            <w:sz w:val="24"/>
            <w:szCs w:val="24"/>
          </w:rPr>
          <w:t>T</w:t>
        </w:r>
      </w:ins>
      <w:r w:rsidR="00213CCC" w:rsidRPr="00213CCC">
        <w:rPr>
          <w:rFonts w:ascii="Times New Roman" w:eastAsia="Times New Roman" w:hAnsi="Times New Roman" w:cs="Times New Roman"/>
          <w:sz w:val="24"/>
          <w:szCs w:val="24"/>
        </w:rPr>
        <w:t xml:space="preserve">he history or evolution of cities such as construction or demolition of buildings, and (2) managing multiple versions of the city models. The </w:t>
      </w:r>
      <w:proofErr w:type="spellStart"/>
      <w:r w:rsidR="00213CCC" w:rsidRPr="00213CCC">
        <w:rPr>
          <w:rFonts w:ascii="Times New Roman" w:eastAsia="Times New Roman" w:hAnsi="Times New Roman" w:cs="Times New Roman"/>
          <w:i/>
          <w:iCs/>
          <w:sz w:val="24"/>
          <w:szCs w:val="24"/>
        </w:rPr>
        <w:t>Dynamizer</w:t>
      </w:r>
      <w:proofErr w:type="spellEnd"/>
      <w:r w:rsidR="00213CCC" w:rsidRPr="00213CCC">
        <w:rPr>
          <w:rFonts w:ascii="Times New Roman" w:eastAsia="Times New Roman" w:hAnsi="Times New Roman" w:cs="Times New Roman"/>
          <w:sz w:val="24"/>
          <w:szCs w:val="24"/>
        </w:rPr>
        <w:t xml:space="preserve"> module manages higher-frequen</w:t>
      </w:r>
      <w:ins w:id="652" w:author="Carl Reed" w:date="2020-10-01T13:37:00Z">
        <w:r>
          <w:rPr>
            <w:rFonts w:ascii="Times New Roman" w:eastAsia="Times New Roman" w:hAnsi="Times New Roman" w:cs="Times New Roman"/>
            <w:sz w:val="24"/>
            <w:szCs w:val="24"/>
          </w:rPr>
          <w:t>cy</w:t>
        </w:r>
      </w:ins>
      <w:del w:id="653" w:author="Carl Reed" w:date="2020-10-01T13:37:00Z">
        <w:r w:rsidR="00213CCC" w:rsidRPr="00213CCC" w:rsidDel="008A3EAF">
          <w:rPr>
            <w:rFonts w:ascii="Times New Roman" w:eastAsia="Times New Roman" w:hAnsi="Times New Roman" w:cs="Times New Roman"/>
            <w:sz w:val="24"/>
            <w:szCs w:val="24"/>
          </w:rPr>
          <w:delText>t</w:delText>
        </w:r>
      </w:del>
      <w:r w:rsidR="00213CCC" w:rsidRPr="00213CCC">
        <w:rPr>
          <w:rFonts w:ascii="Times New Roman" w:eastAsia="Times New Roman" w:hAnsi="Times New Roman" w:cs="Times New Roman"/>
          <w:sz w:val="24"/>
          <w:szCs w:val="24"/>
        </w:rPr>
        <w:t xml:space="preserve"> or dynamic variations of object properties, </w:t>
      </w:r>
      <w:del w:id="654" w:author="Carl Reed" w:date="2020-10-01T13:40:00Z">
        <w:r w:rsidR="00213CCC" w:rsidRPr="00213CCC" w:rsidDel="008A3EAF">
          <w:rPr>
            <w:rFonts w:ascii="Times New Roman" w:eastAsia="Times New Roman" w:hAnsi="Times New Roman" w:cs="Times New Roman"/>
            <w:sz w:val="24"/>
            <w:szCs w:val="24"/>
          </w:rPr>
          <w:delText>e.g.</w:delText>
        </w:r>
      </w:del>
      <w:ins w:id="655" w:author="Carl Reed" w:date="2020-10-01T13:40:00Z">
        <w:r>
          <w:rPr>
            <w:rFonts w:ascii="Times New Roman" w:eastAsia="Times New Roman" w:hAnsi="Times New Roman" w:cs="Times New Roman"/>
            <w:sz w:val="24"/>
            <w:szCs w:val="24"/>
          </w:rPr>
          <w:t>including</w:t>
        </w:r>
      </w:ins>
      <w:r w:rsidR="00213CCC" w:rsidRPr="00213CCC">
        <w:rPr>
          <w:rFonts w:ascii="Times New Roman" w:eastAsia="Times New Roman" w:hAnsi="Times New Roman" w:cs="Times New Roman"/>
          <w:sz w:val="24"/>
          <w:szCs w:val="24"/>
        </w:rPr>
        <w:t xml:space="preserve"> variations of (1) thematic </w:t>
      </w:r>
      <w:r w:rsidR="00213CCC" w:rsidRPr="00213CCC">
        <w:rPr>
          <w:rFonts w:ascii="Times New Roman" w:eastAsia="Times New Roman" w:hAnsi="Times New Roman" w:cs="Times New Roman"/>
          <w:sz w:val="24"/>
          <w:szCs w:val="24"/>
        </w:rPr>
        <w:lastRenderedPageBreak/>
        <w:t xml:space="preserve">attributes such as changes of physical quantities (energy demands, temperature, solar irradiation levels), (2) spatial properties such as change of a feature’s geometry, with respect to shape and location (moving objects), and (3) real-time sensor observations. The </w:t>
      </w:r>
      <w:proofErr w:type="spellStart"/>
      <w:r w:rsidR="00213CCC" w:rsidRPr="00213CCC">
        <w:rPr>
          <w:rFonts w:ascii="Times New Roman" w:eastAsia="Times New Roman" w:hAnsi="Times New Roman" w:cs="Times New Roman"/>
          <w:sz w:val="24"/>
          <w:szCs w:val="24"/>
        </w:rPr>
        <w:t>Dynamizer</w:t>
      </w:r>
      <w:proofErr w:type="spellEnd"/>
      <w:r w:rsidR="00213CCC" w:rsidRPr="00213CCC">
        <w:rPr>
          <w:rFonts w:ascii="Times New Roman" w:eastAsia="Times New Roman" w:hAnsi="Times New Roman" w:cs="Times New Roman"/>
          <w:sz w:val="24"/>
          <w:szCs w:val="24"/>
        </w:rPr>
        <w:t xml:space="preserve"> module allows establishing explicit links from city objects to sensors and sensor data services.</w:t>
      </w:r>
    </w:p>
    <w:p w14:paraId="1B1F9FE5"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7.6.1. Versioning and Histories</w:t>
      </w:r>
    </w:p>
    <w:p w14:paraId="2745C439" w14:textId="77777777" w:rsidR="00213CCC" w:rsidRPr="00213CCC" w:rsidRDefault="008A3EAF" w:rsidP="00213CCC">
      <w:pPr>
        <w:spacing w:before="100" w:beforeAutospacing="1" w:after="100" w:afterAutospacing="1" w:line="240" w:lineRule="auto"/>
        <w:rPr>
          <w:rFonts w:ascii="Times New Roman" w:eastAsia="Times New Roman" w:hAnsi="Times New Roman" w:cs="Times New Roman"/>
          <w:sz w:val="24"/>
          <w:szCs w:val="24"/>
        </w:rPr>
      </w:pPr>
      <w:ins w:id="656" w:author="Carl Reed" w:date="2020-10-01T13:40:00Z">
        <w:r>
          <w:rPr>
            <w:rFonts w:ascii="Times New Roman" w:eastAsia="Times New Roman" w:hAnsi="Times New Roman" w:cs="Times New Roman"/>
            <w:sz w:val="24"/>
            <w:szCs w:val="24"/>
          </w:rPr>
          <w:t>A</w:t>
        </w:r>
        <w:r w:rsidRPr="00213CCC">
          <w:rPr>
            <w:rFonts w:ascii="Times New Roman" w:eastAsia="Times New Roman" w:hAnsi="Times New Roman" w:cs="Times New Roman"/>
            <w:sz w:val="24"/>
            <w:szCs w:val="24"/>
          </w:rPr>
          <w:t xml:space="preserve">s described in </w:t>
        </w:r>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"overview-section-semantic-modelling"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Section 7.2.1</w:t>
        </w:r>
        <w:r w:rsidRPr="00213CCC">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ins>
      <w:del w:id="657" w:author="Carl Reed" w:date="2020-10-01T13:40:00Z">
        <w:r w:rsidR="00213CCC" w:rsidRPr="00213CCC" w:rsidDel="008A3EAF">
          <w:rPr>
            <w:rFonts w:ascii="Times New Roman" w:eastAsia="Times New Roman" w:hAnsi="Times New Roman" w:cs="Times New Roman"/>
            <w:sz w:val="24"/>
            <w:szCs w:val="24"/>
          </w:rPr>
          <w:delText>T</w:delText>
        </w:r>
      </w:del>
      <w:ins w:id="658" w:author="Carl Reed" w:date="2020-10-01T13:40:00Z">
        <w:r>
          <w:rPr>
            <w:rFonts w:ascii="Times New Roman" w:eastAsia="Times New Roman" w:hAnsi="Times New Roman" w:cs="Times New Roman"/>
            <w:sz w:val="24"/>
            <w:szCs w:val="24"/>
          </w:rPr>
          <w:t>t</w:t>
        </w:r>
      </w:ins>
      <w:r w:rsidR="00213CCC" w:rsidRPr="00213CCC">
        <w:rPr>
          <w:rFonts w:ascii="Times New Roman" w:eastAsia="Times New Roman" w:hAnsi="Times New Roman" w:cs="Times New Roman"/>
          <w:sz w:val="24"/>
          <w:szCs w:val="24"/>
        </w:rPr>
        <w:t>he bi</w:t>
      </w:r>
      <w:ins w:id="659" w:author="Carl Reed" w:date="2020-10-01T13:40:00Z">
        <w:r>
          <w:rPr>
            <w:rFonts w:ascii="Times New Roman" w:eastAsia="Times New Roman" w:hAnsi="Times New Roman" w:cs="Times New Roman"/>
            <w:sz w:val="24"/>
            <w:szCs w:val="24"/>
          </w:rPr>
          <w:t>-</w:t>
        </w:r>
      </w:ins>
      <w:r w:rsidR="00213CCC" w:rsidRPr="00213CCC">
        <w:rPr>
          <w:rFonts w:ascii="Times New Roman" w:eastAsia="Times New Roman" w:hAnsi="Times New Roman" w:cs="Times New Roman"/>
          <w:sz w:val="24"/>
          <w:szCs w:val="24"/>
        </w:rPr>
        <w:t xml:space="preserve">temporal timestamps of all </w:t>
      </w:r>
      <w:proofErr w:type="spellStart"/>
      <w:r w:rsidR="00213CCC" w:rsidRPr="00213CCC">
        <w:rPr>
          <w:rFonts w:ascii="Times New Roman" w:eastAsia="Times New Roman" w:hAnsi="Times New Roman" w:cs="Times New Roman"/>
          <w:sz w:val="24"/>
          <w:szCs w:val="24"/>
        </w:rPr>
        <w:t>CityGML</w:t>
      </w:r>
      <w:proofErr w:type="spellEnd"/>
      <w:r w:rsidR="00213CCC" w:rsidRPr="00213CCC">
        <w:rPr>
          <w:rFonts w:ascii="Times New Roman" w:eastAsia="Times New Roman" w:hAnsi="Times New Roman" w:cs="Times New Roman"/>
          <w:sz w:val="24"/>
          <w:szCs w:val="24"/>
        </w:rPr>
        <w:t xml:space="preserve"> feature types </w:t>
      </w:r>
      <w:del w:id="660" w:author="Carl Reed" w:date="2020-10-01T13:40:00Z">
        <w:r w:rsidR="00213CCC" w:rsidRPr="00213CCC" w:rsidDel="008A3EAF">
          <w:rPr>
            <w:rFonts w:ascii="Times New Roman" w:eastAsia="Times New Roman" w:hAnsi="Times New Roman" w:cs="Times New Roman"/>
            <w:sz w:val="24"/>
            <w:szCs w:val="24"/>
          </w:rPr>
          <w:delText xml:space="preserve">as described in </w:delText>
        </w:r>
        <w:r w:rsidR="00213CCC" w:rsidRPr="00213CCC" w:rsidDel="008A3EAF">
          <w:rPr>
            <w:rFonts w:ascii="Times New Roman" w:eastAsia="Times New Roman" w:hAnsi="Times New Roman" w:cs="Times New Roman"/>
            <w:sz w:val="24"/>
            <w:szCs w:val="24"/>
          </w:rPr>
          <w:fldChar w:fldCharType="begin"/>
        </w:r>
        <w:r w:rsidR="00213CCC" w:rsidRPr="00213CCC" w:rsidDel="008A3EAF">
          <w:rPr>
            <w:rFonts w:ascii="Times New Roman" w:eastAsia="Times New Roman" w:hAnsi="Times New Roman" w:cs="Times New Roman"/>
            <w:sz w:val="24"/>
            <w:szCs w:val="24"/>
          </w:rPr>
          <w:delInstrText xml:space="preserve"> HYPERLINK "http://docs.ogc.org/DRAFTS/20-010.html" \l "overview-section-semantic-modelling" </w:delInstrText>
        </w:r>
        <w:r w:rsidR="00213CCC" w:rsidRPr="00213CCC" w:rsidDel="008A3EAF">
          <w:rPr>
            <w:rFonts w:ascii="Times New Roman" w:eastAsia="Times New Roman" w:hAnsi="Times New Roman" w:cs="Times New Roman"/>
            <w:sz w:val="24"/>
            <w:szCs w:val="24"/>
          </w:rPr>
          <w:fldChar w:fldCharType="separate"/>
        </w:r>
        <w:r w:rsidR="00213CCC" w:rsidRPr="00213CCC" w:rsidDel="008A3EAF">
          <w:rPr>
            <w:rFonts w:ascii="Times New Roman" w:eastAsia="Times New Roman" w:hAnsi="Times New Roman" w:cs="Times New Roman"/>
            <w:color w:val="0000FF"/>
            <w:sz w:val="24"/>
            <w:szCs w:val="24"/>
            <w:u w:val="single"/>
          </w:rPr>
          <w:delText>Section 7.2.1</w:delText>
        </w:r>
        <w:r w:rsidR="00213CCC" w:rsidRPr="00213CCC" w:rsidDel="008A3EAF">
          <w:rPr>
            <w:rFonts w:ascii="Times New Roman" w:eastAsia="Times New Roman" w:hAnsi="Times New Roman" w:cs="Times New Roman"/>
            <w:sz w:val="24"/>
            <w:szCs w:val="24"/>
          </w:rPr>
          <w:fldChar w:fldCharType="end"/>
        </w:r>
        <w:r w:rsidR="00213CCC" w:rsidRPr="00213CCC" w:rsidDel="008A3EAF">
          <w:rPr>
            <w:rFonts w:ascii="Times New Roman" w:eastAsia="Times New Roman" w:hAnsi="Times New Roman" w:cs="Times New Roman"/>
            <w:sz w:val="24"/>
            <w:szCs w:val="24"/>
          </w:rPr>
          <w:delText xml:space="preserve"> </w:delText>
        </w:r>
      </w:del>
      <w:r w:rsidR="00213CCC" w:rsidRPr="00213CCC">
        <w:rPr>
          <w:rFonts w:ascii="Times New Roman" w:eastAsia="Times New Roman" w:hAnsi="Times New Roman" w:cs="Times New Roman"/>
          <w:sz w:val="24"/>
          <w:szCs w:val="24"/>
        </w:rPr>
        <w:t xml:space="preserve">allow representing the evolution of the real city and its model over time. The new </w:t>
      </w:r>
      <w:r w:rsidR="00213CCC" w:rsidRPr="00213CCC">
        <w:rPr>
          <w:rFonts w:ascii="Times New Roman" w:eastAsia="Times New Roman" w:hAnsi="Times New Roman" w:cs="Times New Roman"/>
          <w:i/>
          <w:iCs/>
          <w:sz w:val="24"/>
          <w:szCs w:val="24"/>
        </w:rPr>
        <w:t>Versioning</w:t>
      </w:r>
      <w:r w:rsidR="00213CCC" w:rsidRPr="00213CCC">
        <w:rPr>
          <w:rFonts w:ascii="Times New Roman" w:eastAsia="Times New Roman" w:hAnsi="Times New Roman" w:cs="Times New Roman"/>
          <w:sz w:val="24"/>
          <w:szCs w:val="24"/>
        </w:rPr>
        <w:t xml:space="preserve"> module extends this </w:t>
      </w:r>
      <w:ins w:id="661" w:author="Carl Reed" w:date="2020-10-01T13:41:00Z">
        <w:r>
          <w:rPr>
            <w:rFonts w:ascii="Times New Roman" w:eastAsia="Times New Roman" w:hAnsi="Times New Roman" w:cs="Times New Roman"/>
            <w:sz w:val="24"/>
            <w:szCs w:val="24"/>
          </w:rPr>
          <w:t xml:space="preserve">concept </w:t>
        </w:r>
      </w:ins>
      <w:r w:rsidR="00213CCC" w:rsidRPr="00213CCC">
        <w:rPr>
          <w:rFonts w:ascii="Times New Roman" w:eastAsia="Times New Roman" w:hAnsi="Times New Roman" w:cs="Times New Roman"/>
          <w:sz w:val="24"/>
          <w:szCs w:val="24"/>
        </w:rPr>
        <w:t xml:space="preserve">by the possibility </w:t>
      </w:r>
      <w:del w:id="662" w:author="Carl Reed" w:date="2020-10-01T13:41:00Z">
        <w:r w:rsidR="00213CCC" w:rsidRPr="00213CCC" w:rsidDel="008A3EAF">
          <w:rPr>
            <w:rFonts w:ascii="Times New Roman" w:eastAsia="Times New Roman" w:hAnsi="Times New Roman" w:cs="Times New Roman"/>
            <w:sz w:val="24"/>
            <w:szCs w:val="24"/>
          </w:rPr>
          <w:delText xml:space="preserve">to </w:delText>
        </w:r>
      </w:del>
      <w:ins w:id="663" w:author="Carl Reed" w:date="2020-10-01T13:41:00Z">
        <w:r>
          <w:rPr>
            <w:rFonts w:ascii="Times New Roman" w:eastAsia="Times New Roman" w:hAnsi="Times New Roman" w:cs="Times New Roman"/>
            <w:sz w:val="24"/>
            <w:szCs w:val="24"/>
          </w:rPr>
          <w:t>of</w:t>
        </w:r>
        <w:r w:rsidRPr="00213CCC">
          <w:rPr>
            <w:rFonts w:ascii="Times New Roman" w:eastAsia="Times New Roman" w:hAnsi="Times New Roman" w:cs="Times New Roman"/>
            <w:sz w:val="24"/>
            <w:szCs w:val="24"/>
          </w:rPr>
          <w:t xml:space="preserve"> </w:t>
        </w:r>
      </w:ins>
      <w:r w:rsidR="00213CCC" w:rsidRPr="00213CCC">
        <w:rPr>
          <w:rFonts w:ascii="Times New Roman" w:eastAsia="Times New Roman" w:hAnsi="Times New Roman" w:cs="Times New Roman"/>
          <w:sz w:val="24"/>
          <w:szCs w:val="24"/>
        </w:rPr>
        <w:t>represent</w:t>
      </w:r>
      <w:ins w:id="664" w:author="Carl Reed" w:date="2020-10-01T13:41:00Z">
        <w:r>
          <w:rPr>
            <w:rFonts w:ascii="Times New Roman" w:eastAsia="Times New Roman" w:hAnsi="Times New Roman" w:cs="Times New Roman"/>
            <w:sz w:val="24"/>
            <w:szCs w:val="24"/>
          </w:rPr>
          <w:t>ing</w:t>
        </w:r>
      </w:ins>
      <w:r w:rsidR="00213CCC" w:rsidRPr="00213CCC">
        <w:rPr>
          <w:rFonts w:ascii="Times New Roman" w:eastAsia="Times New Roman" w:hAnsi="Times New Roman" w:cs="Times New Roman"/>
          <w:sz w:val="24"/>
          <w:szCs w:val="24"/>
        </w:rPr>
        <w:t xml:space="preserve"> multiple, concurrent versions of the city model. For that purpose, the module defines two new feature types: 1) </w:t>
      </w:r>
      <w:r w:rsidR="00213CCC" w:rsidRPr="00213CCC">
        <w:rPr>
          <w:rFonts w:ascii="Times New Roman" w:eastAsia="Times New Roman" w:hAnsi="Times New Roman" w:cs="Times New Roman"/>
          <w:i/>
          <w:iCs/>
          <w:sz w:val="24"/>
          <w:szCs w:val="24"/>
        </w:rPr>
        <w:t>Version</w:t>
      </w:r>
      <w:r w:rsidR="00213CCC" w:rsidRPr="00213CCC">
        <w:rPr>
          <w:rFonts w:ascii="Times New Roman" w:eastAsia="Times New Roman" w:hAnsi="Times New Roman" w:cs="Times New Roman"/>
          <w:sz w:val="24"/>
          <w:szCs w:val="24"/>
        </w:rPr>
        <w:t xml:space="preserve">, which can be used to explicitly define named states of the 3D city model and denote all the specific versions of objects belonging to such states. 2) </w:t>
      </w:r>
      <w:proofErr w:type="spellStart"/>
      <w:r w:rsidR="00213CCC" w:rsidRPr="00213CCC">
        <w:rPr>
          <w:rFonts w:ascii="Times New Roman" w:eastAsia="Times New Roman" w:hAnsi="Times New Roman" w:cs="Times New Roman"/>
          <w:i/>
          <w:iCs/>
          <w:sz w:val="24"/>
          <w:szCs w:val="24"/>
        </w:rPr>
        <w:t>VersionTransition</w:t>
      </w:r>
      <w:proofErr w:type="spellEnd"/>
      <w:r w:rsidR="00213CCC" w:rsidRPr="00213CCC">
        <w:rPr>
          <w:rFonts w:ascii="Times New Roman" w:eastAsia="Times New Roman" w:hAnsi="Times New Roman" w:cs="Times New Roman"/>
          <w:sz w:val="24"/>
          <w:szCs w:val="24"/>
        </w:rPr>
        <w:t>, which allows to explicitly link different versions of the 3D city model by describing the reason of change and the modifications applied. Details on the versioning concept are given in [</w:t>
      </w:r>
      <w:hyperlink r:id="rId48" w:anchor="Chaturvedi2015" w:history="1">
        <w:r w:rsidR="00213CCC" w:rsidRPr="00213CCC">
          <w:rPr>
            <w:rFonts w:ascii="Times New Roman" w:eastAsia="Times New Roman" w:hAnsi="Times New Roman" w:cs="Times New Roman"/>
            <w:color w:val="0000FF"/>
            <w:sz w:val="24"/>
            <w:szCs w:val="24"/>
            <w:u w:val="single"/>
          </w:rPr>
          <w:t>Chaturvedi et al. 2015</w:t>
        </w:r>
      </w:hyperlink>
      <w:r w:rsidR="00213CCC" w:rsidRPr="00213CCC">
        <w:rPr>
          <w:rFonts w:ascii="Times New Roman" w:eastAsia="Times New Roman" w:hAnsi="Times New Roman" w:cs="Times New Roman"/>
          <w:sz w:val="24"/>
          <w:szCs w:val="24"/>
        </w:rPr>
        <w:t>].</w:t>
      </w:r>
    </w:p>
    <w:p w14:paraId="3A8582BE"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This approach not only facilitates the explicit representation of different city model versions, but also allows distinguishing and referring to different versions of city objects in an interoperable exchange format. All object versions could be stored and exchanged within a single dataset. Software systems could use such a dataset to visualize and work with the different versions simultaneously. The conceptual model also takes into account the management of multiple histories or multiple interpretations of the past of a city, which is required when looking at historical city developments and for archaeological applications. In addition, the Versioning module supports collaborative work</w:t>
      </w:r>
      <w:ins w:id="665" w:author="Carl Reed" w:date="2020-10-01T13:45:00Z">
        <w:r w:rsidR="008A3EAF">
          <w:rPr>
            <w:rFonts w:ascii="Times New Roman" w:eastAsia="Times New Roman" w:hAnsi="Times New Roman" w:cs="Times New Roman"/>
            <w:sz w:val="24"/>
            <w:szCs w:val="24"/>
          </w:rPr>
          <w:t>:</w:t>
        </w:r>
      </w:ins>
      <w:del w:id="666" w:author="Carl Reed" w:date="2020-10-01T13:45:00Z">
        <w:r w:rsidRPr="00213CCC" w:rsidDel="008A3EAF">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w:t>
      </w:r>
      <w:del w:id="667" w:author="Carl Reed" w:date="2020-10-01T13:45:00Z">
        <w:r w:rsidRPr="00213CCC" w:rsidDel="008A3EAF">
          <w:rPr>
            <w:rFonts w:ascii="Times New Roman" w:eastAsia="Times New Roman" w:hAnsi="Times New Roman" w:cs="Times New Roman"/>
            <w:sz w:val="24"/>
            <w:szCs w:val="24"/>
          </w:rPr>
          <w:delText xml:space="preserve">because it provides </w:delText>
        </w:r>
      </w:del>
      <w:ins w:id="668" w:author="Carl Reed" w:date="2020-10-01T13:45:00Z">
        <w:r w:rsidR="008A3EAF">
          <w:rPr>
            <w:rFonts w:ascii="Times New Roman" w:eastAsia="Times New Roman" w:hAnsi="Times New Roman" w:cs="Times New Roman"/>
            <w:sz w:val="24"/>
            <w:szCs w:val="24"/>
          </w:rPr>
          <w:t>A</w:t>
        </w:r>
      </w:ins>
      <w:del w:id="669" w:author="Carl Reed" w:date="2020-10-01T13:45:00Z">
        <w:r w:rsidRPr="00213CCC" w:rsidDel="008A3EAF">
          <w:rPr>
            <w:rFonts w:ascii="Times New Roman" w:eastAsia="Times New Roman" w:hAnsi="Times New Roman" w:cs="Times New Roman"/>
            <w:sz w:val="24"/>
            <w:szCs w:val="24"/>
          </w:rPr>
          <w:delText>a</w:delText>
        </w:r>
      </w:del>
      <w:r w:rsidRPr="00213CCC">
        <w:rPr>
          <w:rFonts w:ascii="Times New Roman" w:eastAsia="Times New Roman" w:hAnsi="Times New Roman" w:cs="Times New Roman"/>
          <w:sz w:val="24"/>
          <w:szCs w:val="24"/>
        </w:rPr>
        <w:t xml:space="preserve">ll </w:t>
      </w:r>
      <w:ins w:id="670" w:author="Carl Reed" w:date="2020-10-01T13:45:00Z">
        <w:r w:rsidR="008A3EAF">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functionali</w:t>
      </w:r>
      <w:ins w:id="671" w:author="Carl Reed" w:date="2020-10-01T13:45:00Z">
        <w:r w:rsidR="008A3EAF">
          <w:rPr>
            <w:rFonts w:ascii="Times New Roman" w:eastAsia="Times New Roman" w:hAnsi="Times New Roman" w:cs="Times New Roman"/>
            <w:sz w:val="24"/>
            <w:szCs w:val="24"/>
          </w:rPr>
          <w:t>ty</w:t>
        </w:r>
      </w:ins>
      <w:del w:id="672" w:author="Carl Reed" w:date="2020-10-01T13:45:00Z">
        <w:r w:rsidRPr="00213CCC" w:rsidDel="008A3EAF">
          <w:rPr>
            <w:rFonts w:ascii="Times New Roman" w:eastAsia="Times New Roman" w:hAnsi="Times New Roman" w:cs="Times New Roman"/>
            <w:sz w:val="24"/>
            <w:szCs w:val="24"/>
          </w:rPr>
          <w:delText>ties</w:delText>
        </w:r>
      </w:del>
      <w:r w:rsidRPr="00213CCC">
        <w:rPr>
          <w:rFonts w:ascii="Times New Roman" w:eastAsia="Times New Roman" w:hAnsi="Times New Roman" w:cs="Times New Roman"/>
          <w:sz w:val="24"/>
          <w:szCs w:val="24"/>
        </w:rPr>
        <w:t xml:space="preserve"> to represent a tree of workspaces as version control systems like </w:t>
      </w:r>
      <w:r w:rsidRPr="00213CCC">
        <w:rPr>
          <w:rFonts w:ascii="Times New Roman" w:eastAsia="Times New Roman" w:hAnsi="Times New Roman" w:cs="Times New Roman"/>
          <w:i/>
          <w:iCs/>
          <w:sz w:val="24"/>
          <w:szCs w:val="24"/>
        </w:rPr>
        <w:t>git</w:t>
      </w:r>
      <w:r w:rsidRPr="00213CCC">
        <w:rPr>
          <w:rFonts w:ascii="Times New Roman" w:eastAsia="Times New Roman" w:hAnsi="Times New Roman" w:cs="Times New Roman"/>
          <w:sz w:val="24"/>
          <w:szCs w:val="24"/>
        </w:rPr>
        <w:t xml:space="preserve"> or </w:t>
      </w:r>
      <w:r w:rsidRPr="00213CCC">
        <w:rPr>
          <w:rFonts w:ascii="Times New Roman" w:eastAsia="Times New Roman" w:hAnsi="Times New Roman" w:cs="Times New Roman"/>
          <w:i/>
          <w:iCs/>
          <w:sz w:val="24"/>
          <w:szCs w:val="24"/>
        </w:rPr>
        <w:t>SVN</w:t>
      </w:r>
      <w:ins w:id="673" w:author="Carl Reed" w:date="2020-10-01T13:45:00Z">
        <w:r w:rsidR="008A3EAF">
          <w:rPr>
            <w:rFonts w:ascii="Times New Roman" w:eastAsia="Times New Roman" w:hAnsi="Times New Roman" w:cs="Times New Roman"/>
            <w:i/>
            <w:iCs/>
            <w:sz w:val="24"/>
            <w:szCs w:val="24"/>
          </w:rPr>
          <w:t xml:space="preserve"> </w:t>
        </w:r>
        <w:r w:rsidR="008A3EAF" w:rsidRPr="008A3EAF">
          <w:rPr>
            <w:rFonts w:ascii="Times New Roman" w:eastAsia="Times New Roman" w:hAnsi="Times New Roman" w:cs="Times New Roman"/>
            <w:iCs/>
            <w:sz w:val="24"/>
            <w:szCs w:val="24"/>
            <w:rPrChange w:id="674" w:author="Carl Reed" w:date="2020-10-01T13:45:00Z">
              <w:rPr>
                <w:rFonts w:ascii="Times New Roman" w:eastAsia="Times New Roman" w:hAnsi="Times New Roman" w:cs="Times New Roman"/>
                <w:i/>
                <w:iCs/>
                <w:sz w:val="24"/>
                <w:szCs w:val="24"/>
              </w:rPr>
            </w:rPrChange>
          </w:rPr>
          <w:t>is provided</w:t>
        </w:r>
      </w:ins>
      <w:r w:rsidRPr="00213CCC">
        <w:rPr>
          <w:rFonts w:ascii="Times New Roman" w:eastAsia="Times New Roman" w:hAnsi="Times New Roman" w:cs="Times New Roman"/>
          <w:sz w:val="24"/>
          <w:szCs w:val="24"/>
        </w:rPr>
        <w:t>. The Versioning module handles versions and version transitions as feature types, which allows the version management to be completely handled using the standard OGC Web Feature Service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"Vretanos2010"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Vrenatos</w:t>
      </w:r>
      <w:proofErr w:type="spellEnd"/>
      <w:r w:rsidRPr="00213CCC">
        <w:rPr>
          <w:rFonts w:ascii="Times New Roman" w:eastAsia="Times New Roman" w:hAnsi="Times New Roman" w:cs="Times New Roman"/>
          <w:color w:val="0000FF"/>
          <w:sz w:val="24"/>
          <w:szCs w:val="24"/>
          <w:u w:val="single"/>
        </w:rPr>
        <w:t xml:space="preserve"> 2010</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 xml:space="preserve">]. No extension of </w:t>
      </w:r>
      <w:commentRangeStart w:id="675"/>
      <w:commentRangeStart w:id="676"/>
      <w:r w:rsidRPr="00213CCC">
        <w:rPr>
          <w:rFonts w:ascii="Times New Roman" w:eastAsia="Times New Roman" w:hAnsi="Times New Roman" w:cs="Times New Roman"/>
          <w:sz w:val="24"/>
          <w:szCs w:val="24"/>
        </w:rPr>
        <w:t xml:space="preserve">this standard </w:t>
      </w:r>
      <w:commentRangeEnd w:id="675"/>
      <w:r w:rsidR="00DA6ED1">
        <w:rPr>
          <w:rStyle w:val="CommentReference"/>
        </w:rPr>
        <w:commentReference w:id="675"/>
      </w:r>
      <w:commentRangeEnd w:id="676"/>
      <w:r w:rsidR="00A4384D">
        <w:rPr>
          <w:rStyle w:val="CommentReference"/>
        </w:rPr>
        <w:commentReference w:id="676"/>
      </w:r>
      <w:r w:rsidRPr="00213CCC">
        <w:rPr>
          <w:rFonts w:ascii="Times New Roman" w:eastAsia="Times New Roman" w:hAnsi="Times New Roman" w:cs="Times New Roman"/>
          <w:sz w:val="24"/>
          <w:szCs w:val="24"/>
        </w:rPr>
        <w:t>is required to manage the versioning of city models.</w:t>
      </w:r>
    </w:p>
    <w:p w14:paraId="2EF58A2B" w14:textId="77777777" w:rsidR="00213CCC" w:rsidRPr="00213CCC" w:rsidRDefault="00213CCC" w:rsidP="00213CCC">
      <w:pPr>
        <w:spacing w:before="100" w:beforeAutospacing="1" w:after="100" w:afterAutospacing="1" w:line="240" w:lineRule="auto"/>
        <w:outlineLvl w:val="3"/>
        <w:rPr>
          <w:rFonts w:ascii="Times New Roman" w:eastAsia="Times New Roman" w:hAnsi="Times New Roman" w:cs="Times New Roman"/>
          <w:b/>
          <w:bCs/>
          <w:sz w:val="24"/>
          <w:szCs w:val="24"/>
        </w:rPr>
      </w:pPr>
      <w:r w:rsidRPr="00213CCC">
        <w:rPr>
          <w:rFonts w:ascii="Times New Roman" w:eastAsia="Times New Roman" w:hAnsi="Times New Roman" w:cs="Times New Roman"/>
          <w:b/>
          <w:bCs/>
          <w:sz w:val="24"/>
          <w:szCs w:val="24"/>
        </w:rPr>
        <w:t xml:space="preserve">7.6.2. </w:t>
      </w:r>
      <w:proofErr w:type="spellStart"/>
      <w:r w:rsidRPr="00213CCC">
        <w:rPr>
          <w:rFonts w:ascii="Times New Roman" w:eastAsia="Times New Roman" w:hAnsi="Times New Roman" w:cs="Times New Roman"/>
          <w:b/>
          <w:bCs/>
          <w:sz w:val="24"/>
          <w:szCs w:val="24"/>
        </w:rPr>
        <w:t>Dynamizers</w:t>
      </w:r>
      <w:proofErr w:type="spellEnd"/>
      <w:r w:rsidRPr="00213CCC">
        <w:rPr>
          <w:rFonts w:ascii="Times New Roman" w:eastAsia="Times New Roman" w:hAnsi="Times New Roman" w:cs="Times New Roman"/>
          <w:b/>
          <w:bCs/>
          <w:sz w:val="24"/>
          <w:szCs w:val="24"/>
        </w:rPr>
        <w:t>: Using Time-Series Data for Object Attributes</w:t>
      </w:r>
    </w:p>
    <w:p w14:paraId="1CC2509D"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new </w:t>
      </w:r>
      <w:proofErr w:type="spellStart"/>
      <w:r w:rsidRPr="00213CCC">
        <w:rPr>
          <w:rFonts w:ascii="Times New Roman" w:eastAsia="Times New Roman" w:hAnsi="Times New Roman" w:cs="Times New Roman"/>
          <w:sz w:val="24"/>
          <w:szCs w:val="24"/>
        </w:rPr>
        <w:t>Dynamizer</w:t>
      </w:r>
      <w:proofErr w:type="spellEnd"/>
      <w:r w:rsidRPr="00213CCC">
        <w:rPr>
          <w:rFonts w:ascii="Times New Roman" w:eastAsia="Times New Roman" w:hAnsi="Times New Roman" w:cs="Times New Roman"/>
          <w:sz w:val="24"/>
          <w:szCs w:val="24"/>
        </w:rPr>
        <w:t xml:space="preserve"> module improves the usability of CityGML for different kinds of simulations as well as to facilitate the integration of devices from the Internet-of-Things (IoT) like sensors with 3D city models. Both</w:t>
      </w:r>
      <w:del w:id="677" w:author="Carl Reed" w:date="2020-10-01T13:46:00Z">
        <w:r w:rsidRPr="00213CCC" w:rsidDel="00DA6ED1">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simulations and sensors provide dynamic variations of some measured or simulated properties </w:t>
      </w:r>
      <w:del w:id="678" w:author="Carl Reed" w:date="2020-10-01T13:47:00Z">
        <w:r w:rsidRPr="00213CCC" w:rsidDel="00DA6ED1">
          <w:rPr>
            <w:rFonts w:ascii="Times New Roman" w:eastAsia="Times New Roman" w:hAnsi="Times New Roman" w:cs="Times New Roman"/>
            <w:sz w:val="24"/>
            <w:szCs w:val="24"/>
          </w:rPr>
          <w:delText>like, for example,</w:delText>
        </w:r>
      </w:del>
      <w:ins w:id="679" w:author="Carl Reed" w:date="2020-10-01T13:47:00Z">
        <w:r w:rsidR="00DA6ED1">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w:t>
      </w:r>
      <w:del w:id="680" w:author="Carl Reed" w:date="2020-10-01T13:47:00Z">
        <w:r w:rsidRPr="00213CCC" w:rsidDel="00DA6ED1">
          <w:rPr>
            <w:rFonts w:ascii="Times New Roman" w:eastAsia="Times New Roman" w:hAnsi="Times New Roman" w:cs="Times New Roman"/>
            <w:sz w:val="24"/>
            <w:szCs w:val="24"/>
          </w:rPr>
          <w:delText xml:space="preserve">the </w:delText>
        </w:r>
      </w:del>
      <w:r w:rsidRPr="00213CCC">
        <w:rPr>
          <w:rFonts w:ascii="Times New Roman" w:eastAsia="Times New Roman" w:hAnsi="Times New Roman" w:cs="Times New Roman"/>
          <w:sz w:val="24"/>
          <w:szCs w:val="24"/>
        </w:rPr>
        <w:t>electricity consumption of a building or the traffic density within a road segment. The variations of the value are typically represented using time-series data. The data sources of the time-series data could be either sensor observations (e.g. from a smart meter), pre-recorded load profiles (e.g. from an energy company), or the results of some simulation run.</w:t>
      </w:r>
    </w:p>
    <w:p w14:paraId="659B6B54" w14:textId="77777777" w:rsidR="00213CCC" w:rsidRPr="00213CCC" w:rsidRDefault="00213CCC" w:rsidP="00213CCC">
      <w:pPr>
        <w:spacing w:after="0" w:line="240" w:lineRule="auto"/>
        <w:rPr>
          <w:rFonts w:ascii="Times New Roman" w:eastAsia="Times New Roman" w:hAnsi="Times New Roman" w:cs="Times New Roman"/>
          <w:sz w:val="24"/>
          <w:szCs w:val="24"/>
        </w:rPr>
      </w:pPr>
    </w:p>
    <w:p w14:paraId="16715C9F" w14:textId="77777777" w:rsidR="00213CCC" w:rsidRPr="00213CCC" w:rsidRDefault="00213CCC" w:rsidP="00213CCC">
      <w:pPr>
        <w:spacing w:after="0"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Figure 11. </w:t>
      </w:r>
      <w:proofErr w:type="spellStart"/>
      <w:r w:rsidRPr="00213CCC">
        <w:rPr>
          <w:rFonts w:ascii="Times New Roman" w:eastAsia="Times New Roman" w:hAnsi="Times New Roman" w:cs="Times New Roman"/>
          <w:sz w:val="24"/>
          <w:szCs w:val="24"/>
        </w:rPr>
        <w:t>Dynamizers</w:t>
      </w:r>
      <w:proofErr w:type="spellEnd"/>
      <w:r w:rsidRPr="00213CCC">
        <w:rPr>
          <w:rFonts w:ascii="Times New Roman" w:eastAsia="Times New Roman" w:hAnsi="Times New Roman" w:cs="Times New Roman"/>
          <w:sz w:val="24"/>
          <w:szCs w:val="24"/>
        </w:rPr>
        <w:t xml:space="preserve"> link timeseries data coming from different sources to specific properties of individual city objects.</w:t>
      </w:r>
    </w:p>
    <w:p w14:paraId="15FAF0D8"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As shown in </w:t>
      </w:r>
      <w:hyperlink r:id="rId49" w:anchor="figure-dynamizers" w:history="1">
        <w:r w:rsidRPr="00213CCC">
          <w:rPr>
            <w:rFonts w:ascii="Times New Roman" w:eastAsia="Times New Roman" w:hAnsi="Times New Roman" w:cs="Times New Roman"/>
            <w:color w:val="0000FF"/>
            <w:sz w:val="24"/>
            <w:szCs w:val="24"/>
            <w:u w:val="single"/>
          </w:rPr>
          <w:t>Figure 11</w:t>
        </w:r>
      </w:hyperlink>
      <w:r w:rsidRPr="00213CCC">
        <w:rPr>
          <w:rFonts w:ascii="Times New Roman" w:eastAsia="Times New Roman" w:hAnsi="Times New Roman" w:cs="Times New Roman"/>
          <w:sz w:val="24"/>
          <w:szCs w:val="24"/>
        </w:rPr>
        <w:t xml:space="preserve">, </w:t>
      </w:r>
      <w:proofErr w:type="spellStart"/>
      <w:r w:rsidRPr="00213CCC">
        <w:rPr>
          <w:rFonts w:ascii="Times New Roman" w:eastAsia="Times New Roman" w:hAnsi="Times New Roman" w:cs="Times New Roman"/>
          <w:sz w:val="24"/>
          <w:szCs w:val="24"/>
        </w:rPr>
        <w:t>Dynamizers</w:t>
      </w:r>
      <w:proofErr w:type="spellEnd"/>
      <w:r w:rsidRPr="00213CCC">
        <w:rPr>
          <w:rFonts w:ascii="Times New Roman" w:eastAsia="Times New Roman" w:hAnsi="Times New Roman" w:cs="Times New Roman"/>
          <w:sz w:val="24"/>
          <w:szCs w:val="24"/>
        </w:rPr>
        <w:t xml:space="preserve"> serve three main purposes:</w:t>
      </w:r>
    </w:p>
    <w:p w14:paraId="56F640F8" w14:textId="77777777" w:rsidR="00213CCC" w:rsidRPr="00213CCC" w:rsidRDefault="00213CCC" w:rsidP="00213CCC">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213CCC">
        <w:rPr>
          <w:rFonts w:ascii="Times New Roman" w:eastAsia="Times New Roman" w:hAnsi="Times New Roman" w:cs="Times New Roman"/>
          <w:sz w:val="24"/>
          <w:szCs w:val="24"/>
        </w:rPr>
        <w:lastRenderedPageBreak/>
        <w:t>Dynamizer</w:t>
      </w:r>
      <w:proofErr w:type="spellEnd"/>
      <w:r w:rsidRPr="00213CCC">
        <w:rPr>
          <w:rFonts w:ascii="Times New Roman" w:eastAsia="Times New Roman" w:hAnsi="Times New Roman" w:cs="Times New Roman"/>
          <w:sz w:val="24"/>
          <w:szCs w:val="24"/>
        </w:rPr>
        <w:t xml:space="preserve"> is a data structure to represent dynamic values in different and generic ways. Such dynamic values may be given by (1) tabulation of time/value pairs using its </w:t>
      </w:r>
      <w:proofErr w:type="spellStart"/>
      <w:r w:rsidRPr="00213CCC">
        <w:rPr>
          <w:rFonts w:ascii="Times New Roman" w:eastAsia="Times New Roman" w:hAnsi="Times New Roman" w:cs="Times New Roman"/>
          <w:i/>
          <w:iCs/>
          <w:sz w:val="24"/>
          <w:szCs w:val="24"/>
        </w:rPr>
        <w:t>AtomicTimeseries</w:t>
      </w:r>
      <w:proofErr w:type="spellEnd"/>
      <w:r w:rsidRPr="00213CCC">
        <w:rPr>
          <w:rFonts w:ascii="Times New Roman" w:eastAsia="Times New Roman" w:hAnsi="Times New Roman" w:cs="Times New Roman"/>
          <w:sz w:val="24"/>
          <w:szCs w:val="24"/>
        </w:rPr>
        <w:t xml:space="preserve"> class, (2) patterns of time/value pairs based on statistical rules using its </w:t>
      </w:r>
      <w:proofErr w:type="spellStart"/>
      <w:r w:rsidRPr="00213CCC">
        <w:rPr>
          <w:rFonts w:ascii="Times New Roman" w:eastAsia="Times New Roman" w:hAnsi="Times New Roman" w:cs="Times New Roman"/>
          <w:i/>
          <w:iCs/>
          <w:sz w:val="24"/>
          <w:szCs w:val="24"/>
        </w:rPr>
        <w:t>CompositeTimeseries</w:t>
      </w:r>
      <w:proofErr w:type="spellEnd"/>
      <w:r w:rsidRPr="00213CCC">
        <w:rPr>
          <w:rFonts w:ascii="Times New Roman" w:eastAsia="Times New Roman" w:hAnsi="Times New Roman" w:cs="Times New Roman"/>
          <w:sz w:val="24"/>
          <w:szCs w:val="24"/>
        </w:rPr>
        <w:t xml:space="preserve"> class, and (3) retrieving observations directly from external sensor/IoT services using its </w:t>
      </w:r>
      <w:proofErr w:type="spellStart"/>
      <w:r w:rsidRPr="00213CCC">
        <w:rPr>
          <w:rFonts w:ascii="Times New Roman" w:eastAsia="Times New Roman" w:hAnsi="Times New Roman" w:cs="Times New Roman"/>
          <w:i/>
          <w:iCs/>
          <w:sz w:val="24"/>
          <w:szCs w:val="24"/>
        </w:rPr>
        <w:t>SensorConnection</w:t>
      </w:r>
      <w:proofErr w:type="spellEnd"/>
      <w:r w:rsidRPr="00213CCC">
        <w:rPr>
          <w:rFonts w:ascii="Times New Roman" w:eastAsia="Times New Roman" w:hAnsi="Times New Roman" w:cs="Times New Roman"/>
          <w:sz w:val="24"/>
          <w:szCs w:val="24"/>
        </w:rPr>
        <w:t xml:space="preserve"> class. The values can be obtained from sensor services </w:t>
      </w:r>
      <w:del w:id="681" w:author="Carl Reed" w:date="2020-10-01T13:49:00Z">
        <w:r w:rsidRPr="00213CCC" w:rsidDel="00DA6ED1">
          <w:rPr>
            <w:rFonts w:ascii="Times New Roman" w:eastAsia="Times New Roman" w:hAnsi="Times New Roman" w:cs="Times New Roman"/>
            <w:sz w:val="24"/>
            <w:szCs w:val="24"/>
          </w:rPr>
          <w:delText xml:space="preserve">like </w:delText>
        </w:r>
      </w:del>
      <w:ins w:id="682" w:author="Carl Reed" w:date="2020-10-01T13:49:00Z">
        <w:r w:rsidR="00DA6ED1">
          <w:rPr>
            <w:rFonts w:ascii="Times New Roman" w:eastAsia="Times New Roman" w:hAnsi="Times New Roman" w:cs="Times New Roman"/>
            <w:sz w:val="24"/>
            <w:szCs w:val="24"/>
          </w:rPr>
          <w:t>such as</w:t>
        </w:r>
        <w:r w:rsidR="00DA6ED1" w:rsidRPr="00213CCC">
          <w:rPr>
            <w:rFonts w:ascii="Times New Roman" w:eastAsia="Times New Roman" w:hAnsi="Times New Roman" w:cs="Times New Roman"/>
            <w:sz w:val="24"/>
            <w:szCs w:val="24"/>
          </w:rPr>
          <w:t xml:space="preserve"> </w:t>
        </w:r>
      </w:ins>
      <w:r w:rsidRPr="00213CCC">
        <w:rPr>
          <w:rFonts w:ascii="Times New Roman" w:eastAsia="Times New Roman" w:hAnsi="Times New Roman" w:cs="Times New Roman"/>
          <w:sz w:val="24"/>
          <w:szCs w:val="24"/>
        </w:rPr>
        <w:t xml:space="preserve">the </w:t>
      </w:r>
      <w:commentRangeStart w:id="683"/>
      <w:commentRangeStart w:id="684"/>
      <w:r w:rsidRPr="00213CCC">
        <w:rPr>
          <w:rFonts w:ascii="Times New Roman" w:eastAsia="Times New Roman" w:hAnsi="Times New Roman" w:cs="Times New Roman"/>
          <w:sz w:val="24"/>
          <w:szCs w:val="24"/>
        </w:rPr>
        <w:t xml:space="preserve">OGC Sensor Observation Service or OGC </w:t>
      </w:r>
      <w:proofErr w:type="spellStart"/>
      <w:r w:rsidRPr="00213CCC">
        <w:rPr>
          <w:rFonts w:ascii="Times New Roman" w:eastAsia="Times New Roman" w:hAnsi="Times New Roman" w:cs="Times New Roman"/>
          <w:sz w:val="24"/>
          <w:szCs w:val="24"/>
        </w:rPr>
        <w:t>SensorThings</w:t>
      </w:r>
      <w:proofErr w:type="spellEnd"/>
      <w:r w:rsidRPr="00213CCC">
        <w:rPr>
          <w:rFonts w:ascii="Times New Roman" w:eastAsia="Times New Roman" w:hAnsi="Times New Roman" w:cs="Times New Roman"/>
          <w:sz w:val="24"/>
          <w:szCs w:val="24"/>
        </w:rPr>
        <w:t xml:space="preserve"> </w:t>
      </w:r>
      <w:commentRangeEnd w:id="683"/>
      <w:r w:rsidR="00DA6ED1">
        <w:rPr>
          <w:rStyle w:val="CommentReference"/>
        </w:rPr>
        <w:commentReference w:id="683"/>
      </w:r>
      <w:commentRangeEnd w:id="684"/>
      <w:r w:rsidR="00A4384D">
        <w:rPr>
          <w:rStyle w:val="CommentReference"/>
        </w:rPr>
        <w:commentReference w:id="684"/>
      </w:r>
      <w:r w:rsidRPr="00213CCC">
        <w:rPr>
          <w:rFonts w:ascii="Times New Roman" w:eastAsia="Times New Roman" w:hAnsi="Times New Roman" w:cs="Times New Roman"/>
          <w:sz w:val="24"/>
          <w:szCs w:val="24"/>
        </w:rPr>
        <w:t>API, simulation specific databases, and also external files such as CSV or Excel sheets.</w:t>
      </w:r>
    </w:p>
    <w:p w14:paraId="40275444" w14:textId="77777777" w:rsidR="00213CCC" w:rsidRPr="00213CCC" w:rsidRDefault="00213CCC" w:rsidP="00213CCC">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213CCC">
        <w:rPr>
          <w:rFonts w:ascii="Times New Roman" w:eastAsia="Times New Roman" w:hAnsi="Times New Roman" w:cs="Times New Roman"/>
          <w:sz w:val="24"/>
          <w:szCs w:val="24"/>
        </w:rPr>
        <w:t>Dynamizer</w:t>
      </w:r>
      <w:proofErr w:type="spellEnd"/>
      <w:r w:rsidRPr="00213CCC">
        <w:rPr>
          <w:rFonts w:ascii="Times New Roman" w:eastAsia="Times New Roman" w:hAnsi="Times New Roman" w:cs="Times New Roman"/>
          <w:sz w:val="24"/>
          <w:szCs w:val="24"/>
        </w:rPr>
        <w:t xml:space="preserve"> delivers a method to enhance static city models by </w:t>
      </w:r>
      <w:ins w:id="685" w:author="Carl Reed" w:date="2020-10-01T13:59:00Z">
        <w:r w:rsidR="00AE3D10">
          <w:rPr>
            <w:rFonts w:ascii="Times New Roman" w:eastAsia="Times New Roman" w:hAnsi="Times New Roman" w:cs="Times New Roman"/>
            <w:sz w:val="24"/>
            <w:szCs w:val="24"/>
          </w:rPr>
          <w:t xml:space="preserve">specifying </w:t>
        </w:r>
      </w:ins>
      <w:r w:rsidRPr="00213CCC">
        <w:rPr>
          <w:rFonts w:ascii="Times New Roman" w:eastAsia="Times New Roman" w:hAnsi="Times New Roman" w:cs="Times New Roman"/>
          <w:sz w:val="24"/>
          <w:szCs w:val="24"/>
        </w:rPr>
        <w:t xml:space="preserve">dynamic property values. </w:t>
      </w:r>
      <w:commentRangeStart w:id="686"/>
      <w:commentRangeStart w:id="687"/>
      <w:r w:rsidRPr="00213CCC">
        <w:rPr>
          <w:rFonts w:ascii="Times New Roman" w:eastAsia="Times New Roman" w:hAnsi="Times New Roman" w:cs="Times New Roman"/>
          <w:sz w:val="24"/>
          <w:szCs w:val="24"/>
        </w:rPr>
        <w:t xml:space="preserve">It </w:t>
      </w:r>
      <w:commentRangeEnd w:id="686"/>
      <w:r w:rsidR="00AE3D10">
        <w:rPr>
          <w:rStyle w:val="CommentReference"/>
        </w:rPr>
        <w:commentReference w:id="686"/>
      </w:r>
      <w:commentRangeEnd w:id="687"/>
      <w:r w:rsidR="00A4384D">
        <w:rPr>
          <w:rStyle w:val="CommentReference"/>
        </w:rPr>
        <w:commentReference w:id="687"/>
      </w:r>
      <w:r w:rsidRPr="00213CCC">
        <w:rPr>
          <w:rFonts w:ascii="Times New Roman" w:eastAsia="Times New Roman" w:hAnsi="Times New Roman" w:cs="Times New Roman"/>
          <w:sz w:val="24"/>
          <w:szCs w:val="24"/>
        </w:rPr>
        <w:t>references a specific property (e.g. spatial, thematic or appearance properties) of a specific object within a 3D city model providing dynamic values overriding the static value of the referenced object attribute.</w:t>
      </w:r>
    </w:p>
    <w:p w14:paraId="3FD89D4E" w14:textId="77777777" w:rsidR="00213CCC" w:rsidRPr="00213CCC" w:rsidRDefault="00213CCC" w:rsidP="00213CCC">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213CCC">
        <w:rPr>
          <w:rFonts w:ascii="Times New Roman" w:eastAsia="Times New Roman" w:hAnsi="Times New Roman" w:cs="Times New Roman"/>
          <w:sz w:val="24"/>
          <w:szCs w:val="24"/>
        </w:rPr>
        <w:t>Dynamizer</w:t>
      </w:r>
      <w:proofErr w:type="spellEnd"/>
      <w:r w:rsidRPr="00213CCC">
        <w:rPr>
          <w:rFonts w:ascii="Times New Roman" w:eastAsia="Times New Roman" w:hAnsi="Times New Roman" w:cs="Times New Roman"/>
          <w:sz w:val="24"/>
          <w:szCs w:val="24"/>
        </w:rPr>
        <w:t xml:space="preserve"> objects establish explicit links between sensor/observation data and the respective properties of city model objects that are measured by them. By making such explicit links with city object properties, the semantics of sensor data become implicitly defined by the city model.</w:t>
      </w:r>
    </w:p>
    <w:p w14:paraId="741782B0"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proofErr w:type="spellStart"/>
      <w:r w:rsidRPr="00213CCC">
        <w:rPr>
          <w:rFonts w:ascii="Times New Roman" w:eastAsia="Times New Roman" w:hAnsi="Times New Roman" w:cs="Times New Roman"/>
          <w:sz w:val="24"/>
          <w:szCs w:val="24"/>
        </w:rPr>
        <w:t>Dynamizers</w:t>
      </w:r>
      <w:proofErr w:type="spellEnd"/>
      <w:r w:rsidRPr="00213CCC">
        <w:rPr>
          <w:rFonts w:ascii="Times New Roman" w:eastAsia="Times New Roman" w:hAnsi="Times New Roman" w:cs="Times New Roman"/>
          <w:sz w:val="24"/>
          <w:szCs w:val="24"/>
        </w:rPr>
        <w:t xml:space="preserve"> are used to inject dynamic variations of city object properties into an otherwise static representation. The advantage in following such </w:t>
      </w:r>
      <w:ins w:id="688" w:author="Carl Reed" w:date="2020-10-01T13:59:00Z">
        <w:r w:rsidR="00AE3D10">
          <w:rPr>
            <w:rFonts w:ascii="Times New Roman" w:eastAsia="Times New Roman" w:hAnsi="Times New Roman" w:cs="Times New Roman"/>
            <w:sz w:val="24"/>
            <w:szCs w:val="24"/>
          </w:rPr>
          <w:t xml:space="preserve">an </w:t>
        </w:r>
      </w:ins>
      <w:r w:rsidRPr="00213CCC">
        <w:rPr>
          <w:rFonts w:ascii="Times New Roman" w:eastAsia="Times New Roman" w:hAnsi="Times New Roman" w:cs="Times New Roman"/>
          <w:sz w:val="24"/>
          <w:szCs w:val="24"/>
        </w:rPr>
        <w:t xml:space="preserve">approach is that it allows only selected properties of city models to be made dynamic. If an application does not support dynamic data, </w:t>
      </w:r>
      <w:ins w:id="689" w:author="Carl Reed" w:date="2020-10-01T14:00:00Z">
        <w:r w:rsidR="00AE3D10">
          <w:rPr>
            <w:rFonts w:ascii="Times New Roman" w:eastAsia="Times New Roman" w:hAnsi="Times New Roman" w:cs="Times New Roman"/>
            <w:sz w:val="24"/>
            <w:szCs w:val="24"/>
          </w:rPr>
          <w:t>the application</w:t>
        </w:r>
      </w:ins>
      <w:del w:id="690" w:author="Carl Reed" w:date="2020-10-01T14:00:00Z">
        <w:r w:rsidRPr="00213CCC" w:rsidDel="00AE3D10">
          <w:rPr>
            <w:rFonts w:ascii="Times New Roman" w:eastAsia="Times New Roman" w:hAnsi="Times New Roman" w:cs="Times New Roman"/>
            <w:sz w:val="24"/>
            <w:szCs w:val="24"/>
          </w:rPr>
          <w:delText>it</w:delText>
        </w:r>
      </w:del>
      <w:r w:rsidRPr="00213CCC">
        <w:rPr>
          <w:rFonts w:ascii="Times New Roman" w:eastAsia="Times New Roman" w:hAnsi="Times New Roman" w:cs="Times New Roman"/>
          <w:sz w:val="24"/>
          <w:szCs w:val="24"/>
        </w:rPr>
        <w:t xml:space="preserve"> simply does not allow/include these special types of features.</w:t>
      </w:r>
    </w:p>
    <w:p w14:paraId="44FD9379"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proofErr w:type="spellStart"/>
      <w:r w:rsidRPr="00213CCC">
        <w:rPr>
          <w:rFonts w:ascii="Times New Roman" w:eastAsia="Times New Roman" w:hAnsi="Times New Roman" w:cs="Times New Roman"/>
          <w:sz w:val="24"/>
          <w:szCs w:val="24"/>
        </w:rPr>
        <w:t>Dynamizers</w:t>
      </w:r>
      <w:proofErr w:type="spellEnd"/>
      <w:r w:rsidRPr="00213CCC">
        <w:rPr>
          <w:rFonts w:ascii="Times New Roman" w:eastAsia="Times New Roman" w:hAnsi="Times New Roman" w:cs="Times New Roman"/>
          <w:sz w:val="24"/>
          <w:szCs w:val="24"/>
        </w:rPr>
        <w:t xml:space="preserve"> have already been implemented as an Application Domain Extension (ADE) for CityGML 2.0 and were employed in the OGC Future City Pilot Phase 1. More details about </w:t>
      </w:r>
      <w:proofErr w:type="spellStart"/>
      <w:r w:rsidRPr="00213CCC">
        <w:rPr>
          <w:rFonts w:ascii="Times New Roman" w:eastAsia="Times New Roman" w:hAnsi="Times New Roman" w:cs="Times New Roman"/>
          <w:sz w:val="24"/>
          <w:szCs w:val="24"/>
        </w:rPr>
        <w:t>Dynamizers</w:t>
      </w:r>
      <w:proofErr w:type="spellEnd"/>
      <w:r w:rsidRPr="00213CCC">
        <w:rPr>
          <w:rFonts w:ascii="Times New Roman" w:eastAsia="Times New Roman" w:hAnsi="Times New Roman" w:cs="Times New Roman"/>
          <w:sz w:val="24"/>
          <w:szCs w:val="24"/>
        </w:rPr>
        <w:t xml:space="preserve"> are given in [</w:t>
      </w:r>
      <w:hyperlink r:id="rId50" w:anchor="Chaturvedi2017" w:history="1">
        <w:r w:rsidRPr="00213CCC">
          <w:rPr>
            <w:rFonts w:ascii="Times New Roman" w:eastAsia="Times New Roman" w:hAnsi="Times New Roman" w:cs="Times New Roman"/>
            <w:color w:val="0000FF"/>
            <w:sz w:val="24"/>
            <w:szCs w:val="24"/>
            <w:u w:val="single"/>
          </w:rPr>
          <w:t>Chaturvedi &amp; Kolbe 2017</w:t>
        </w:r>
      </w:hyperlink>
      <w:r w:rsidRPr="00213CCC">
        <w:rPr>
          <w:rFonts w:ascii="Times New Roman" w:eastAsia="Times New Roman" w:hAnsi="Times New Roman" w:cs="Times New Roman"/>
          <w:sz w:val="24"/>
          <w:szCs w:val="24"/>
        </w:rPr>
        <w:t>].</w:t>
      </w:r>
    </w:p>
    <w:p w14:paraId="4F0F5469" w14:textId="77777777" w:rsidR="00213CCC" w:rsidRPr="00213CCC" w:rsidRDefault="00213CCC" w:rsidP="00213CCC">
      <w:pPr>
        <w:spacing w:before="100" w:beforeAutospacing="1" w:after="100" w:afterAutospacing="1" w:line="240" w:lineRule="auto"/>
        <w:outlineLvl w:val="2"/>
        <w:rPr>
          <w:rFonts w:ascii="Times New Roman" w:eastAsia="Times New Roman" w:hAnsi="Times New Roman" w:cs="Times New Roman"/>
          <w:b/>
          <w:bCs/>
          <w:sz w:val="27"/>
          <w:szCs w:val="27"/>
        </w:rPr>
      </w:pPr>
      <w:r w:rsidRPr="00213CCC">
        <w:rPr>
          <w:rFonts w:ascii="Times New Roman" w:eastAsia="Times New Roman" w:hAnsi="Times New Roman" w:cs="Times New Roman"/>
          <w:b/>
          <w:bCs/>
          <w:sz w:val="27"/>
          <w:szCs w:val="27"/>
        </w:rPr>
        <w:t>7.7. Extending CityGML</w:t>
      </w:r>
    </w:p>
    <w:p w14:paraId="1A26169D"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CityGML </w:t>
      </w:r>
      <w:del w:id="691" w:author="Carl Reed" w:date="2020-10-01T14:01:00Z">
        <w:r w:rsidRPr="00213CCC" w:rsidDel="00FF0503">
          <w:rPr>
            <w:rFonts w:ascii="Times New Roman" w:eastAsia="Times New Roman" w:hAnsi="Times New Roman" w:cs="Times New Roman"/>
            <w:sz w:val="24"/>
            <w:szCs w:val="24"/>
          </w:rPr>
          <w:delText>has been</w:delText>
        </w:r>
      </w:del>
      <w:ins w:id="692" w:author="Carl Reed" w:date="2020-10-01T14:01:00Z">
        <w:r w:rsidR="00FF0503">
          <w:rPr>
            <w:rFonts w:ascii="Times New Roman" w:eastAsia="Times New Roman" w:hAnsi="Times New Roman" w:cs="Times New Roman"/>
            <w:sz w:val="24"/>
            <w:szCs w:val="24"/>
          </w:rPr>
          <w:t>is</w:t>
        </w:r>
      </w:ins>
      <w:r w:rsidRPr="00213CCC">
        <w:rPr>
          <w:rFonts w:ascii="Times New Roman" w:eastAsia="Times New Roman" w:hAnsi="Times New Roman" w:cs="Times New Roman"/>
          <w:sz w:val="24"/>
          <w:szCs w:val="24"/>
        </w:rPr>
        <w:t xml:space="preserve"> designed as a universal </w:t>
      </w:r>
      <w:commentRangeStart w:id="693"/>
      <w:commentRangeStart w:id="694"/>
      <w:r w:rsidRPr="00213CCC">
        <w:rPr>
          <w:rFonts w:ascii="Times New Roman" w:eastAsia="Times New Roman" w:hAnsi="Times New Roman" w:cs="Times New Roman"/>
          <w:sz w:val="24"/>
          <w:szCs w:val="24"/>
        </w:rPr>
        <w:t xml:space="preserve">topographic </w:t>
      </w:r>
      <w:commentRangeEnd w:id="693"/>
      <w:r w:rsidR="00FF0503">
        <w:rPr>
          <w:rStyle w:val="CommentReference"/>
        </w:rPr>
        <w:commentReference w:id="693"/>
      </w:r>
      <w:commentRangeEnd w:id="694"/>
      <w:r w:rsidR="00A4384D">
        <w:rPr>
          <w:rStyle w:val="CommentReference"/>
        </w:rPr>
        <w:commentReference w:id="694"/>
      </w:r>
      <w:r w:rsidRPr="00213CCC">
        <w:rPr>
          <w:rFonts w:ascii="Times New Roman" w:eastAsia="Times New Roman" w:hAnsi="Times New Roman" w:cs="Times New Roman"/>
          <w:sz w:val="24"/>
          <w:szCs w:val="24"/>
        </w:rPr>
        <w:t xml:space="preserve">information model that defines object types and attributes which are useful for a broad range of applications. In practical applications, the objects within specific 3D city models will most likely contain attributes which are not explicitly modelled in CityGML. Moreover, there might be 3D objects which are not covered by the </w:t>
      </w:r>
      <w:ins w:id="695" w:author="Carl Reed" w:date="2020-10-01T14:01:00Z">
        <w:r w:rsidR="00FF0503" w:rsidRPr="00213CCC">
          <w:rPr>
            <w:rFonts w:ascii="Times New Roman" w:eastAsia="Times New Roman" w:hAnsi="Times New Roman" w:cs="Times New Roman"/>
            <w:sz w:val="24"/>
            <w:szCs w:val="24"/>
          </w:rPr>
          <w:t xml:space="preserve">CityGML </w:t>
        </w:r>
        <w:r w:rsidR="00FF0503">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thematic classes</w:t>
      </w:r>
      <w:del w:id="696" w:author="Carl Reed" w:date="2020-10-01T14:01:00Z">
        <w:r w:rsidRPr="00213CCC" w:rsidDel="00FF0503">
          <w:rPr>
            <w:rFonts w:ascii="Times New Roman" w:eastAsia="Times New Roman" w:hAnsi="Times New Roman" w:cs="Times New Roman"/>
            <w:sz w:val="24"/>
            <w:szCs w:val="24"/>
          </w:rPr>
          <w:delText xml:space="preserve"> of CityGML</w:delText>
        </w:r>
      </w:del>
      <w:r w:rsidRPr="00213CCC">
        <w:rPr>
          <w:rFonts w:ascii="Times New Roman" w:eastAsia="Times New Roman" w:hAnsi="Times New Roman" w:cs="Times New Roman"/>
          <w:sz w:val="24"/>
          <w:szCs w:val="24"/>
        </w:rPr>
        <w:t xml:space="preserve">. </w:t>
      </w:r>
      <w:ins w:id="697" w:author="Carl Reed" w:date="2020-10-01T14:01:00Z">
        <w:r w:rsidR="00FF0503">
          <w:rPr>
            <w:rFonts w:ascii="Times New Roman" w:eastAsia="Times New Roman" w:hAnsi="Times New Roman" w:cs="Times New Roman"/>
            <w:sz w:val="24"/>
            <w:szCs w:val="24"/>
          </w:rPr>
          <w:t xml:space="preserve">The </w:t>
        </w:r>
      </w:ins>
      <w:r w:rsidRPr="00213CCC">
        <w:rPr>
          <w:rFonts w:ascii="Times New Roman" w:eastAsia="Times New Roman" w:hAnsi="Times New Roman" w:cs="Times New Roman"/>
          <w:sz w:val="24"/>
          <w:szCs w:val="24"/>
        </w:rPr>
        <w:t xml:space="preserve">CityGML </w:t>
      </w:r>
      <w:ins w:id="698" w:author="Carl Reed" w:date="2020-10-01T14:01:00Z">
        <w:r w:rsidR="00FF0503">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provides three different concepts to support the exchange of such data:</w:t>
      </w:r>
    </w:p>
    <w:p w14:paraId="423E500A" w14:textId="77777777" w:rsidR="00213CCC" w:rsidRPr="00213CCC" w:rsidRDefault="002C075C" w:rsidP="00213CC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1" w:anchor="rc_generics_section" w:history="1">
        <w:r w:rsidR="00213CCC" w:rsidRPr="00213CCC">
          <w:rPr>
            <w:rFonts w:ascii="Times New Roman" w:eastAsia="Times New Roman" w:hAnsi="Times New Roman" w:cs="Times New Roman"/>
            <w:color w:val="0000FF"/>
            <w:sz w:val="24"/>
            <w:szCs w:val="24"/>
            <w:u w:val="single"/>
          </w:rPr>
          <w:t>Generic objects and attributes</w:t>
        </w:r>
      </w:hyperlink>
      <w:r w:rsidR="00213CCC" w:rsidRPr="00213CCC">
        <w:rPr>
          <w:rFonts w:ascii="Times New Roman" w:eastAsia="Times New Roman" w:hAnsi="Times New Roman" w:cs="Times New Roman"/>
          <w:sz w:val="24"/>
          <w:szCs w:val="24"/>
        </w:rPr>
        <w:t>,</w:t>
      </w:r>
    </w:p>
    <w:p w14:paraId="6B9162A7" w14:textId="77777777" w:rsidR="00213CCC" w:rsidRPr="00213CCC" w:rsidRDefault="002C075C" w:rsidP="00213CC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2" w:anchor="rc_ade_section" w:history="1">
        <w:r w:rsidR="00213CCC" w:rsidRPr="00213CCC">
          <w:rPr>
            <w:rFonts w:ascii="Times New Roman" w:eastAsia="Times New Roman" w:hAnsi="Times New Roman" w:cs="Times New Roman"/>
            <w:color w:val="0000FF"/>
            <w:sz w:val="24"/>
            <w:szCs w:val="24"/>
            <w:u w:val="single"/>
          </w:rPr>
          <w:t>Application Domain Extensions</w:t>
        </w:r>
      </w:hyperlink>
      <w:r w:rsidR="00213CCC" w:rsidRPr="00213CCC">
        <w:rPr>
          <w:rFonts w:ascii="Times New Roman" w:eastAsia="Times New Roman" w:hAnsi="Times New Roman" w:cs="Times New Roman"/>
          <w:sz w:val="24"/>
          <w:szCs w:val="24"/>
        </w:rPr>
        <w:t>, and</w:t>
      </w:r>
    </w:p>
    <w:p w14:paraId="43828466" w14:textId="77777777" w:rsidR="00213CCC" w:rsidRPr="00213CCC" w:rsidRDefault="002C075C" w:rsidP="00213CCC">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3" w:anchor="codelist-definition" w:history="1">
        <w:r w:rsidR="00213CCC" w:rsidRPr="00213CCC">
          <w:rPr>
            <w:rFonts w:ascii="Times New Roman" w:eastAsia="Times New Roman" w:hAnsi="Times New Roman" w:cs="Times New Roman"/>
            <w:color w:val="0000FF"/>
            <w:sz w:val="24"/>
            <w:szCs w:val="24"/>
            <w:u w:val="single"/>
          </w:rPr>
          <w:t>Code lists</w:t>
        </w:r>
      </w:hyperlink>
      <w:r w:rsidR="00213CCC" w:rsidRPr="00213CCC">
        <w:rPr>
          <w:rFonts w:ascii="Times New Roman" w:eastAsia="Times New Roman" w:hAnsi="Times New Roman" w:cs="Times New Roman"/>
          <w:sz w:val="24"/>
          <w:szCs w:val="24"/>
        </w:rPr>
        <w:t>.</w:t>
      </w:r>
    </w:p>
    <w:p w14:paraId="011E0DE8"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The concept of generic objects and attributes </w:t>
      </w:r>
      <w:del w:id="699" w:author="Carl Reed" w:date="2020-10-01T14:01:00Z">
        <w:r w:rsidRPr="00213CCC" w:rsidDel="00FF0503">
          <w:rPr>
            <w:rFonts w:ascii="Times New Roman" w:eastAsia="Times New Roman" w:hAnsi="Times New Roman" w:cs="Times New Roman"/>
            <w:sz w:val="24"/>
            <w:szCs w:val="24"/>
          </w:rPr>
          <w:delText>allows for</w:delText>
        </w:r>
      </w:del>
      <w:ins w:id="700" w:author="Carl Reed" w:date="2020-10-01T14:01:00Z">
        <w:r w:rsidR="00FF0503">
          <w:rPr>
            <w:rFonts w:ascii="Times New Roman" w:eastAsia="Times New Roman" w:hAnsi="Times New Roman" w:cs="Times New Roman"/>
            <w:sz w:val="24"/>
            <w:szCs w:val="24"/>
          </w:rPr>
          <w:t>enables</w:t>
        </w:r>
      </w:ins>
      <w:r w:rsidRPr="00213CCC">
        <w:rPr>
          <w:rFonts w:ascii="Times New Roman" w:eastAsia="Times New Roman" w:hAnsi="Times New Roman" w:cs="Times New Roman"/>
          <w:sz w:val="24"/>
          <w:szCs w:val="24"/>
        </w:rPr>
        <w:t xml:space="preserve"> the </w:t>
      </w:r>
      <w:ins w:id="701" w:author="Carl Reed" w:date="2020-10-01T14:02:00Z">
        <w:r w:rsidR="00FF0503" w:rsidRPr="00213CCC">
          <w:rPr>
            <w:rFonts w:ascii="Times New Roman" w:eastAsia="Times New Roman" w:hAnsi="Times New Roman" w:cs="Times New Roman"/>
            <w:sz w:val="24"/>
            <w:szCs w:val="24"/>
          </w:rPr>
          <w:t xml:space="preserve">runtime </w:t>
        </w:r>
      </w:ins>
      <w:r w:rsidRPr="00213CCC">
        <w:rPr>
          <w:rFonts w:ascii="Times New Roman" w:eastAsia="Times New Roman" w:hAnsi="Times New Roman" w:cs="Times New Roman"/>
          <w:sz w:val="24"/>
          <w:szCs w:val="24"/>
        </w:rPr>
        <w:t>extension</w:t>
      </w:r>
      <w:ins w:id="702" w:author="Carl Reed" w:date="2020-10-01T14:02:00Z">
        <w:r w:rsidR="00FF0503">
          <w:rPr>
            <w:rFonts w:ascii="Times New Roman" w:eastAsia="Times New Roman" w:hAnsi="Times New Roman" w:cs="Times New Roman"/>
            <w:sz w:val="24"/>
            <w:szCs w:val="24"/>
          </w:rPr>
          <w:t>s</w:t>
        </w:r>
      </w:ins>
      <w:r w:rsidRPr="00213CCC">
        <w:rPr>
          <w:rFonts w:ascii="Times New Roman" w:eastAsia="Times New Roman" w:hAnsi="Times New Roman" w:cs="Times New Roman"/>
          <w:sz w:val="24"/>
          <w:szCs w:val="24"/>
        </w:rPr>
        <w:t xml:space="preserve"> of CityGML applications </w:t>
      </w:r>
      <w:del w:id="703" w:author="Carl Reed" w:date="2020-10-01T14:02:00Z">
        <w:r w:rsidRPr="00213CCC" w:rsidDel="00FF0503">
          <w:rPr>
            <w:rFonts w:ascii="Times New Roman" w:eastAsia="Times New Roman" w:hAnsi="Times New Roman" w:cs="Times New Roman"/>
            <w:sz w:val="24"/>
            <w:szCs w:val="24"/>
          </w:rPr>
          <w:delText>during runtime, i.e.</w:delText>
        </w:r>
      </w:del>
      <w:ins w:id="704" w:author="Carl Reed" w:date="2020-10-01T14:02:00Z">
        <w:r w:rsidR="00FF0503">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any city object may be augmented by additional attributes and relations, whose names, data types, and values can be provided by a running application without requiring </w:t>
      </w:r>
      <w:del w:id="705" w:author="Carl Reed" w:date="2020-10-01T14:02:00Z">
        <w:r w:rsidRPr="00213CCC" w:rsidDel="00FF0503">
          <w:rPr>
            <w:rFonts w:ascii="Times New Roman" w:eastAsia="Times New Roman" w:hAnsi="Times New Roman" w:cs="Times New Roman"/>
            <w:sz w:val="24"/>
            <w:szCs w:val="24"/>
          </w:rPr>
          <w:delText>to extend</w:delText>
        </w:r>
      </w:del>
      <w:ins w:id="706" w:author="Carl Reed" w:date="2020-10-01T14:02:00Z">
        <w:r w:rsidR="00FF0503">
          <w:rPr>
            <w:rFonts w:ascii="Times New Roman" w:eastAsia="Times New Roman" w:hAnsi="Times New Roman" w:cs="Times New Roman"/>
            <w:sz w:val="24"/>
            <w:szCs w:val="24"/>
          </w:rPr>
          <w:t>extensions to</w:t>
        </w:r>
      </w:ins>
      <w:r w:rsidRPr="00213CCC">
        <w:rPr>
          <w:rFonts w:ascii="Times New Roman" w:eastAsia="Times New Roman" w:hAnsi="Times New Roman" w:cs="Times New Roman"/>
          <w:sz w:val="24"/>
          <w:szCs w:val="24"/>
        </w:rPr>
        <w:t xml:space="preserve"> the CityGML conceptual schema and the respective encodings. Similarly, features not represented by the predefined thematic classes of the CityGML conceptual model may be modelled and exchanged using generic objects. The generic extensions of CityGML are provided by the </w:t>
      </w:r>
      <w:r w:rsidRPr="00213CCC">
        <w:rPr>
          <w:rFonts w:ascii="Times New Roman" w:eastAsia="Times New Roman" w:hAnsi="Times New Roman" w:cs="Times New Roman"/>
          <w:i/>
          <w:iCs/>
          <w:sz w:val="24"/>
          <w:szCs w:val="24"/>
        </w:rPr>
        <w:t>Generics</w:t>
      </w:r>
      <w:r w:rsidRPr="00213CCC">
        <w:rPr>
          <w:rFonts w:ascii="Times New Roman" w:eastAsia="Times New Roman" w:hAnsi="Times New Roman" w:cs="Times New Roman"/>
          <w:sz w:val="24"/>
          <w:szCs w:val="24"/>
        </w:rPr>
        <w:t xml:space="preserve"> module (cf. </w:t>
      </w:r>
      <w:hyperlink r:id="rId54" w:anchor="rc_generics_section" w:history="1">
        <w:r w:rsidRPr="00213CCC">
          <w:rPr>
            <w:rFonts w:ascii="Times New Roman" w:eastAsia="Times New Roman" w:hAnsi="Times New Roman" w:cs="Times New Roman"/>
            <w:color w:val="0000FF"/>
            <w:sz w:val="24"/>
            <w:szCs w:val="24"/>
            <w:u w:val="single"/>
          </w:rPr>
          <w:t>Section 8.7</w:t>
        </w:r>
      </w:hyperlink>
      <w:r w:rsidRPr="00213CCC">
        <w:rPr>
          <w:rFonts w:ascii="Times New Roman" w:eastAsia="Times New Roman" w:hAnsi="Times New Roman" w:cs="Times New Roman"/>
          <w:sz w:val="24"/>
          <w:szCs w:val="24"/>
        </w:rPr>
        <w:t>).</w:t>
      </w:r>
    </w:p>
    <w:p w14:paraId="79083061"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lastRenderedPageBreak/>
        <w:t xml:space="preserve">Application Domain Extensions (ADE) specify additions to the CityGML conceptual model. Such additions comprise the introduction of new properties to existing CityGML feature types </w:t>
      </w:r>
      <w:del w:id="707" w:author="Carl Reed" w:date="2020-10-01T14:03:00Z">
        <w:r w:rsidRPr="00213CCC" w:rsidDel="00FF0503">
          <w:rPr>
            <w:rFonts w:ascii="Times New Roman" w:eastAsia="Times New Roman" w:hAnsi="Times New Roman" w:cs="Times New Roman"/>
            <w:sz w:val="24"/>
            <w:szCs w:val="24"/>
          </w:rPr>
          <w:delText>like e.g.</w:delText>
        </w:r>
      </w:del>
      <w:ins w:id="708" w:author="Carl Reed" w:date="2020-10-01T14:03:00Z">
        <w:r w:rsidR="00FF0503">
          <w:rPr>
            <w:rFonts w:ascii="Times New Roman" w:eastAsia="Times New Roman" w:hAnsi="Times New Roman" w:cs="Times New Roman"/>
            <w:sz w:val="24"/>
            <w:szCs w:val="24"/>
          </w:rPr>
          <w:t>such as</w:t>
        </w:r>
      </w:ins>
      <w:r w:rsidRPr="00213CCC">
        <w:rPr>
          <w:rFonts w:ascii="Times New Roman" w:eastAsia="Times New Roman" w:hAnsi="Times New Roman" w:cs="Times New Roman"/>
          <w:sz w:val="24"/>
          <w:szCs w:val="24"/>
        </w:rPr>
        <w:t xml:space="preserve"> the energy demand of a building or the definition of additional feature types. The difference between ADEs and generic objects and attributes is</w:t>
      </w:r>
      <w:del w:id="709" w:author="Carl Reed" w:date="2020-10-01T14:03:00Z">
        <w:r w:rsidRPr="00213CCC" w:rsidDel="00FF0503">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that an ADE has to be defined in an extra conceptual schema (provided in UML) with its own namespace. Encodings have to be extended accordingly. The advantage of this approach is that the extension is formally specified. Extended CityGML datasets can be validated against the CityGML </w:t>
      </w:r>
      <w:ins w:id="710" w:author="Carl Reed" w:date="2020-10-01T14:03:00Z">
        <w:r w:rsidR="00FF0503">
          <w:rPr>
            <w:rFonts w:ascii="Times New Roman" w:eastAsia="Times New Roman" w:hAnsi="Times New Roman" w:cs="Times New Roman"/>
            <w:sz w:val="24"/>
            <w:szCs w:val="24"/>
          </w:rPr>
          <w:t xml:space="preserve">CM </w:t>
        </w:r>
      </w:ins>
      <w:r w:rsidRPr="00213CCC">
        <w:rPr>
          <w:rFonts w:ascii="Times New Roman" w:eastAsia="Times New Roman" w:hAnsi="Times New Roman" w:cs="Times New Roman"/>
          <w:sz w:val="24"/>
          <w:szCs w:val="24"/>
        </w:rPr>
        <w:t>and the respective ADE schema. ADEs can be defined (and even standardi</w:t>
      </w:r>
      <w:ins w:id="711" w:author="Carl Reed" w:date="2020-10-01T14:03:00Z">
        <w:r w:rsidR="00FF0503">
          <w:rPr>
            <w:rFonts w:ascii="Times New Roman" w:eastAsia="Times New Roman" w:hAnsi="Times New Roman" w:cs="Times New Roman"/>
            <w:sz w:val="24"/>
            <w:szCs w:val="24"/>
          </w:rPr>
          <w:t>z</w:t>
        </w:r>
      </w:ins>
      <w:del w:id="712" w:author="Carl Reed" w:date="2020-10-01T14:03:00Z">
        <w:r w:rsidRPr="00213CCC" w:rsidDel="00FF0503">
          <w:rPr>
            <w:rFonts w:ascii="Times New Roman" w:eastAsia="Times New Roman" w:hAnsi="Times New Roman" w:cs="Times New Roman"/>
            <w:sz w:val="24"/>
            <w:szCs w:val="24"/>
          </w:rPr>
          <w:delText>s</w:delText>
        </w:r>
      </w:del>
      <w:r w:rsidRPr="00213CCC">
        <w:rPr>
          <w:rFonts w:ascii="Times New Roman" w:eastAsia="Times New Roman" w:hAnsi="Times New Roman" w:cs="Times New Roman"/>
          <w:sz w:val="24"/>
          <w:szCs w:val="24"/>
        </w:rPr>
        <w:t>ed) by information communities which are interested in specific application fields. More than one ADE can be used simultaneously in the same dataset. Examples for popular ADEs are the Utility Network ADE [</w:t>
      </w:r>
      <w:hyperlink r:id="rId55" w:anchor="Becker2011" w:history="1">
        <w:r w:rsidRPr="00213CCC">
          <w:rPr>
            <w:rFonts w:ascii="Times New Roman" w:eastAsia="Times New Roman" w:hAnsi="Times New Roman" w:cs="Times New Roman"/>
            <w:color w:val="0000FF"/>
            <w:sz w:val="24"/>
            <w:szCs w:val="24"/>
            <w:u w:val="single"/>
          </w:rPr>
          <w:t>Becker et al. 2011</w:t>
        </w:r>
      </w:hyperlink>
      <w:r w:rsidRPr="00213CCC">
        <w:rPr>
          <w:rFonts w:ascii="Times New Roman" w:eastAsia="Times New Roman" w:hAnsi="Times New Roman" w:cs="Times New Roman"/>
          <w:sz w:val="24"/>
          <w:szCs w:val="24"/>
        </w:rPr>
        <w:t xml:space="preserve">; </w:t>
      </w:r>
      <w:hyperlink r:id="rId56" w:anchor="Kutzner2018" w:history="1">
        <w:r w:rsidRPr="00213CCC">
          <w:rPr>
            <w:rFonts w:ascii="Times New Roman" w:eastAsia="Times New Roman" w:hAnsi="Times New Roman" w:cs="Times New Roman"/>
            <w:color w:val="0000FF"/>
            <w:sz w:val="24"/>
            <w:szCs w:val="24"/>
            <w:u w:val="single"/>
          </w:rPr>
          <w:t>Kutzner et al. 2018</w:t>
        </w:r>
      </w:hyperlink>
      <w:r w:rsidRPr="00213CCC">
        <w:rPr>
          <w:rFonts w:ascii="Times New Roman" w:eastAsia="Times New Roman" w:hAnsi="Times New Roman" w:cs="Times New Roman"/>
          <w:sz w:val="24"/>
          <w:szCs w:val="24"/>
        </w:rPr>
        <w:t>] and the Energy ADE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"Nouvel2015"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Nouvel</w:t>
      </w:r>
      <w:proofErr w:type="spellEnd"/>
      <w:r w:rsidRPr="00213CCC">
        <w:rPr>
          <w:rFonts w:ascii="Times New Roman" w:eastAsia="Times New Roman" w:hAnsi="Times New Roman" w:cs="Times New Roman"/>
          <w:color w:val="0000FF"/>
          <w:sz w:val="24"/>
          <w:szCs w:val="24"/>
          <w:u w:val="single"/>
        </w:rPr>
        <w:t xml:space="preserve"> et al. 2015</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 xml:space="preserve">; </w:t>
      </w:r>
      <w:hyperlink r:id="rId57" w:anchor="Agugiaro2018" w:history="1">
        <w:proofErr w:type="spellStart"/>
        <w:r w:rsidRPr="00213CCC">
          <w:rPr>
            <w:rFonts w:ascii="Times New Roman" w:eastAsia="Times New Roman" w:hAnsi="Times New Roman" w:cs="Times New Roman"/>
            <w:color w:val="0000FF"/>
            <w:sz w:val="24"/>
            <w:szCs w:val="24"/>
            <w:u w:val="single"/>
          </w:rPr>
          <w:t>Agugiaro</w:t>
        </w:r>
        <w:proofErr w:type="spellEnd"/>
        <w:r w:rsidRPr="00213CCC">
          <w:rPr>
            <w:rFonts w:ascii="Times New Roman" w:eastAsia="Times New Roman" w:hAnsi="Times New Roman" w:cs="Times New Roman"/>
            <w:color w:val="0000FF"/>
            <w:sz w:val="24"/>
            <w:szCs w:val="24"/>
            <w:u w:val="single"/>
          </w:rPr>
          <w:t xml:space="preserve"> et al. 2018</w:t>
        </w:r>
      </w:hyperlink>
      <w:r w:rsidRPr="00213CCC">
        <w:rPr>
          <w:rFonts w:ascii="Times New Roman" w:eastAsia="Times New Roman" w:hAnsi="Times New Roman" w:cs="Times New Roman"/>
          <w:sz w:val="24"/>
          <w:szCs w:val="24"/>
        </w:rPr>
        <w:t>]. A comprehensive overview of CityGML ADEs is given in [</w:t>
      </w:r>
      <w:proofErr w:type="spellStart"/>
      <w:r w:rsidRPr="00213CCC">
        <w:rPr>
          <w:rFonts w:ascii="Times New Roman" w:eastAsia="Times New Roman" w:hAnsi="Times New Roman" w:cs="Times New Roman"/>
          <w:sz w:val="24"/>
          <w:szCs w:val="24"/>
        </w:rPr>
        <w:fldChar w:fldCharType="begin"/>
      </w:r>
      <w:r w:rsidRPr="00213CCC">
        <w:rPr>
          <w:rFonts w:ascii="Times New Roman" w:eastAsia="Times New Roman" w:hAnsi="Times New Roman" w:cs="Times New Roman"/>
          <w:sz w:val="24"/>
          <w:szCs w:val="24"/>
        </w:rPr>
        <w:instrText xml:space="preserve"> HYPERLINK "http://docs.ogc.org/DRAFTS/20-010.html" \l "Biljecki2018" </w:instrText>
      </w:r>
      <w:r w:rsidRPr="00213CCC">
        <w:rPr>
          <w:rFonts w:ascii="Times New Roman" w:eastAsia="Times New Roman" w:hAnsi="Times New Roman" w:cs="Times New Roman"/>
          <w:sz w:val="24"/>
          <w:szCs w:val="24"/>
        </w:rPr>
        <w:fldChar w:fldCharType="separate"/>
      </w:r>
      <w:r w:rsidRPr="00213CCC">
        <w:rPr>
          <w:rFonts w:ascii="Times New Roman" w:eastAsia="Times New Roman" w:hAnsi="Times New Roman" w:cs="Times New Roman"/>
          <w:color w:val="0000FF"/>
          <w:sz w:val="24"/>
          <w:szCs w:val="24"/>
          <w:u w:val="single"/>
        </w:rPr>
        <w:t>Biljecki</w:t>
      </w:r>
      <w:proofErr w:type="spellEnd"/>
      <w:r w:rsidRPr="00213CCC">
        <w:rPr>
          <w:rFonts w:ascii="Times New Roman" w:eastAsia="Times New Roman" w:hAnsi="Times New Roman" w:cs="Times New Roman"/>
          <w:color w:val="0000FF"/>
          <w:sz w:val="24"/>
          <w:szCs w:val="24"/>
          <w:u w:val="single"/>
        </w:rPr>
        <w:t xml:space="preserve"> et al. 2018</w:t>
      </w:r>
      <w:r w:rsidRPr="00213CCC">
        <w:rPr>
          <w:rFonts w:ascii="Times New Roman" w:eastAsia="Times New Roman" w:hAnsi="Times New Roman" w:cs="Times New Roman"/>
          <w:sz w:val="24"/>
          <w:szCs w:val="24"/>
        </w:rPr>
        <w:fldChar w:fldCharType="end"/>
      </w:r>
      <w:r w:rsidRPr="00213CCC">
        <w:rPr>
          <w:rFonts w:ascii="Times New Roman" w:eastAsia="Times New Roman" w:hAnsi="Times New Roman" w:cs="Times New Roman"/>
          <w:sz w:val="24"/>
          <w:szCs w:val="24"/>
        </w:rPr>
        <w:t xml:space="preserve">]. Further details on ADEs are given in </w:t>
      </w:r>
      <w:hyperlink r:id="rId58" w:anchor="rc_ade_section" w:history="1">
        <w:r w:rsidRPr="00213CCC">
          <w:rPr>
            <w:rFonts w:ascii="Times New Roman" w:eastAsia="Times New Roman" w:hAnsi="Times New Roman" w:cs="Times New Roman"/>
            <w:color w:val="0000FF"/>
            <w:sz w:val="24"/>
            <w:szCs w:val="24"/>
            <w:u w:val="single"/>
          </w:rPr>
          <w:t>Chapter 10</w:t>
        </w:r>
      </w:hyperlink>
      <w:r w:rsidRPr="00213CCC">
        <w:rPr>
          <w:rFonts w:ascii="Times New Roman" w:eastAsia="Times New Roman" w:hAnsi="Times New Roman" w:cs="Times New Roman"/>
          <w:sz w:val="24"/>
          <w:szCs w:val="24"/>
        </w:rPr>
        <w:t>.</w:t>
      </w:r>
    </w:p>
    <w:p w14:paraId="4A34F4CC"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CityGML can also be extended with regard to the allowed values specified in code lists. Many attributes of CityGML types use a code list as </w:t>
      </w:r>
      <w:ins w:id="713" w:author="Carl Reed" w:date="2020-10-01T14:04:00Z">
        <w:r w:rsidR="00FF0503">
          <w:rPr>
            <w:rFonts w:ascii="Times New Roman" w:eastAsia="Times New Roman" w:hAnsi="Times New Roman" w:cs="Times New Roman"/>
            <w:sz w:val="24"/>
            <w:szCs w:val="24"/>
          </w:rPr>
          <w:t xml:space="preserve">a </w:t>
        </w:r>
      </w:ins>
      <w:r w:rsidRPr="00213CCC">
        <w:rPr>
          <w:rFonts w:ascii="Times New Roman" w:eastAsia="Times New Roman" w:hAnsi="Times New Roman" w:cs="Times New Roman"/>
          <w:sz w:val="24"/>
          <w:szCs w:val="24"/>
        </w:rPr>
        <w:t xml:space="preserve">data type such as, for instance, the attributes </w:t>
      </w:r>
      <w:r w:rsidRPr="00213CCC">
        <w:rPr>
          <w:rFonts w:ascii="Times New Roman" w:eastAsia="Times New Roman" w:hAnsi="Times New Roman" w:cs="Times New Roman"/>
          <w:i/>
          <w:iCs/>
          <w:sz w:val="24"/>
          <w:szCs w:val="24"/>
        </w:rPr>
        <w:t>class</w:t>
      </w:r>
      <w:r w:rsidRPr="00213CCC">
        <w:rPr>
          <w:rFonts w:ascii="Times New Roman" w:eastAsia="Times New Roman" w:hAnsi="Times New Roman" w:cs="Times New Roman"/>
          <w:sz w:val="24"/>
          <w:szCs w:val="24"/>
        </w:rPr>
        <w:t xml:space="preserve">, </w:t>
      </w:r>
      <w:r w:rsidRPr="00213CCC">
        <w:rPr>
          <w:rFonts w:ascii="Times New Roman" w:eastAsia="Times New Roman" w:hAnsi="Times New Roman" w:cs="Times New Roman"/>
          <w:i/>
          <w:iCs/>
          <w:sz w:val="24"/>
          <w:szCs w:val="24"/>
        </w:rPr>
        <w:t>usage</w:t>
      </w:r>
      <w:r w:rsidRPr="00213CCC">
        <w:rPr>
          <w:rFonts w:ascii="Times New Roman" w:eastAsia="Times New Roman" w:hAnsi="Times New Roman" w:cs="Times New Roman"/>
          <w:sz w:val="24"/>
          <w:szCs w:val="24"/>
        </w:rPr>
        <w:t xml:space="preserve">, and </w:t>
      </w:r>
      <w:r w:rsidRPr="00213CCC">
        <w:rPr>
          <w:rFonts w:ascii="Times New Roman" w:eastAsia="Times New Roman" w:hAnsi="Times New Roman" w:cs="Times New Roman"/>
          <w:i/>
          <w:iCs/>
          <w:sz w:val="24"/>
          <w:szCs w:val="24"/>
        </w:rPr>
        <w:t>function</w:t>
      </w:r>
      <w:r w:rsidRPr="00213CCC">
        <w:rPr>
          <w:rFonts w:ascii="Times New Roman" w:eastAsia="Times New Roman" w:hAnsi="Times New Roman" w:cs="Times New Roman"/>
          <w:sz w:val="24"/>
          <w:szCs w:val="24"/>
        </w:rPr>
        <w:t xml:space="preserve"> of city objects. A code list defines a value domain including a code for each permissible value. In contrast to fixed enumerations, modifications and extensions to the value domain become possible with code lists. The values for all code lists in CityGML have to be defined externally</w:t>
      </w:r>
      <w:ins w:id="714" w:author="Carl Reed" w:date="2020-10-01T14:04:00Z">
        <w:r w:rsidR="00FF0503">
          <w:rPr>
            <w:rFonts w:ascii="Times New Roman" w:eastAsia="Times New Roman" w:hAnsi="Times New Roman" w:cs="Times New Roman"/>
            <w:sz w:val="24"/>
            <w:szCs w:val="24"/>
          </w:rPr>
          <w:t>. This could</w:t>
        </w:r>
      </w:ins>
      <w:del w:id="715" w:author="Carl Reed" w:date="2020-10-01T14:04:00Z">
        <w:r w:rsidRPr="00213CCC" w:rsidDel="00FF0503">
          <w:rPr>
            <w:rFonts w:ascii="Times New Roman" w:eastAsia="Times New Roman" w:hAnsi="Times New Roman" w:cs="Times New Roman"/>
            <w:sz w:val="24"/>
            <w:szCs w:val="24"/>
          </w:rPr>
          <w:delText>,</w:delText>
        </w:r>
      </w:del>
      <w:r w:rsidRPr="00213CCC">
        <w:rPr>
          <w:rFonts w:ascii="Times New Roman" w:eastAsia="Times New Roman" w:hAnsi="Times New Roman" w:cs="Times New Roman"/>
          <w:sz w:val="24"/>
          <w:szCs w:val="24"/>
        </w:rPr>
        <w:t xml:space="preserve"> for example, </w:t>
      </w:r>
      <w:ins w:id="716" w:author="Carl Reed" w:date="2020-10-01T14:04:00Z">
        <w:r w:rsidR="00FF0503">
          <w:rPr>
            <w:rFonts w:ascii="Times New Roman" w:eastAsia="Times New Roman" w:hAnsi="Times New Roman" w:cs="Times New Roman"/>
            <w:sz w:val="24"/>
            <w:szCs w:val="24"/>
          </w:rPr>
          <w:t xml:space="preserve">be </w:t>
        </w:r>
      </w:ins>
      <w:r w:rsidRPr="00213CCC">
        <w:rPr>
          <w:rFonts w:ascii="Times New Roman" w:eastAsia="Times New Roman" w:hAnsi="Times New Roman" w:cs="Times New Roman"/>
          <w:sz w:val="24"/>
          <w:szCs w:val="24"/>
        </w:rPr>
        <w:t>by adopting classifications from global, national, or industrial standards.</w:t>
      </w:r>
    </w:p>
    <w:p w14:paraId="6CA0095A" w14:textId="77777777" w:rsidR="00213CCC" w:rsidRPr="00213CCC" w:rsidRDefault="00213CCC" w:rsidP="00213CCC">
      <w:pPr>
        <w:spacing w:before="100" w:beforeAutospacing="1" w:after="100" w:afterAutospacing="1" w:line="240" w:lineRule="auto"/>
        <w:rPr>
          <w:rFonts w:ascii="Times New Roman" w:eastAsia="Times New Roman" w:hAnsi="Times New Roman" w:cs="Times New Roman"/>
          <w:sz w:val="24"/>
          <w:szCs w:val="24"/>
        </w:rPr>
      </w:pPr>
      <w:r w:rsidRPr="00213CCC">
        <w:rPr>
          <w:rFonts w:ascii="Times New Roman" w:eastAsia="Times New Roman" w:hAnsi="Times New Roman" w:cs="Times New Roman"/>
          <w:sz w:val="24"/>
          <w:szCs w:val="24"/>
        </w:rPr>
        <w:t xml:space="preserve">Additional information about the extension features of CityGML can be found in the </w:t>
      </w:r>
      <w:hyperlink r:id="rId59" w:history="1">
        <w:r w:rsidRPr="00213CCC">
          <w:rPr>
            <w:rFonts w:ascii="Times New Roman" w:eastAsia="Times New Roman" w:hAnsi="Times New Roman" w:cs="Times New Roman"/>
            <w:color w:val="0000FF"/>
            <w:sz w:val="24"/>
            <w:szCs w:val="24"/>
            <w:u w:val="single"/>
          </w:rPr>
          <w:t>CityGML 3.0 Users Guide</w:t>
        </w:r>
      </w:hyperlink>
      <w:r w:rsidRPr="00213CCC">
        <w:rPr>
          <w:rFonts w:ascii="Times New Roman" w:eastAsia="Times New Roman" w:hAnsi="Times New Roman" w:cs="Times New Roman"/>
          <w:sz w:val="24"/>
          <w:szCs w:val="24"/>
        </w:rPr>
        <w:t>.</w:t>
      </w:r>
    </w:p>
    <w:p w14:paraId="5293BA54" w14:textId="77777777" w:rsidR="00183358" w:rsidRPr="00183358" w:rsidRDefault="00183358" w:rsidP="00183358">
      <w:pPr>
        <w:spacing w:before="100" w:beforeAutospacing="1" w:after="100" w:afterAutospacing="1" w:line="240" w:lineRule="auto"/>
        <w:outlineLvl w:val="1"/>
        <w:rPr>
          <w:rFonts w:ascii="Times New Roman" w:eastAsia="Times New Roman" w:hAnsi="Times New Roman" w:cs="Times New Roman"/>
          <w:b/>
          <w:bCs/>
          <w:sz w:val="36"/>
          <w:szCs w:val="36"/>
        </w:rPr>
      </w:pPr>
      <w:r w:rsidRPr="00183358">
        <w:rPr>
          <w:rFonts w:ascii="Times New Roman" w:eastAsia="Times New Roman" w:hAnsi="Times New Roman" w:cs="Times New Roman"/>
          <w:b/>
          <w:bCs/>
          <w:sz w:val="36"/>
          <w:szCs w:val="36"/>
        </w:rPr>
        <w:t>8. CityGML UML Model</w:t>
      </w:r>
    </w:p>
    <w:p w14:paraId="08601371"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CityGML UML model is the normative definition of the CityGML Conceptual Model. </w:t>
      </w:r>
      <w:commentRangeStart w:id="717"/>
      <w:commentRangeStart w:id="718"/>
      <w:r w:rsidRPr="00183358">
        <w:rPr>
          <w:rFonts w:ascii="Times New Roman" w:eastAsia="Times New Roman" w:hAnsi="Times New Roman" w:cs="Times New Roman"/>
          <w:sz w:val="24"/>
          <w:szCs w:val="24"/>
        </w:rPr>
        <w:t>The tables and figures in this section were software generated from the UML model.</w:t>
      </w:r>
      <w:commentRangeEnd w:id="717"/>
      <w:r>
        <w:rPr>
          <w:rStyle w:val="CommentReference"/>
        </w:rPr>
        <w:commentReference w:id="717"/>
      </w:r>
      <w:commentRangeEnd w:id="718"/>
      <w:r w:rsidR="00024A61">
        <w:rPr>
          <w:rStyle w:val="CommentReference"/>
        </w:rPr>
        <w:commentReference w:id="718"/>
      </w:r>
      <w:r w:rsidRPr="00183358">
        <w:rPr>
          <w:rFonts w:ascii="Times New Roman" w:eastAsia="Times New Roman" w:hAnsi="Times New Roman" w:cs="Times New Roman"/>
          <w:sz w:val="24"/>
          <w:szCs w:val="24"/>
        </w:rPr>
        <w:t xml:space="preserve"> As such, this section provides a normative representation of the CityGML Conceptual Model.</w:t>
      </w:r>
    </w:p>
    <w:p w14:paraId="68D6913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alternate representation can be found in the Data Dictionary in </w:t>
      </w:r>
      <w:hyperlink r:id="rId60" w:anchor="data-dictionary-section" w:history="1">
        <w:r w:rsidRPr="00183358">
          <w:rPr>
            <w:rFonts w:ascii="Times New Roman" w:eastAsia="Times New Roman" w:hAnsi="Times New Roman" w:cs="Times New Roman"/>
            <w:color w:val="0000FF"/>
            <w:sz w:val="24"/>
            <w:szCs w:val="24"/>
            <w:u w:val="single"/>
          </w:rPr>
          <w:t>Chapter 9</w:t>
        </w:r>
      </w:hyperlink>
      <w:r w:rsidRPr="00183358">
        <w:rPr>
          <w:rFonts w:ascii="Times New Roman" w:eastAsia="Times New Roman" w:hAnsi="Times New Roman" w:cs="Times New Roman"/>
          <w:sz w:val="24"/>
          <w:szCs w:val="24"/>
        </w:rPr>
        <w:t>.</w:t>
      </w:r>
    </w:p>
    <w:p w14:paraId="0A8EE466" w14:textId="77777777" w:rsidR="00183358" w:rsidRPr="00183358" w:rsidRDefault="00183358" w:rsidP="00183358">
      <w:pPr>
        <w:spacing w:before="100" w:beforeAutospacing="1" w:after="100" w:afterAutospacing="1" w:line="240" w:lineRule="auto"/>
        <w:outlineLvl w:val="2"/>
        <w:rPr>
          <w:rFonts w:ascii="Times New Roman" w:eastAsia="Times New Roman" w:hAnsi="Times New Roman" w:cs="Times New Roman"/>
          <w:b/>
          <w:bCs/>
          <w:sz w:val="27"/>
          <w:szCs w:val="27"/>
        </w:rPr>
      </w:pPr>
      <w:r w:rsidRPr="00183358">
        <w:rPr>
          <w:rFonts w:ascii="Times New Roman" w:eastAsia="Times New Roman" w:hAnsi="Times New Roman" w:cs="Times New Roman"/>
          <w:b/>
          <w:bCs/>
          <w:sz w:val="27"/>
          <w:szCs w:val="27"/>
        </w:rPr>
        <w:t>8.1. Structural Overview of Requirements Classes</w:t>
      </w:r>
    </w:p>
    <w:p w14:paraId="26DCCD9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Requirements Classes for this standard are structured as UML Packages as illustrated in </w:t>
      </w:r>
      <w:hyperlink r:id="rId61" w:anchor="package-diagram" w:history="1">
        <w:r w:rsidRPr="00183358">
          <w:rPr>
            <w:rFonts w:ascii="Times New Roman" w:eastAsia="Times New Roman" w:hAnsi="Times New Roman" w:cs="Times New Roman"/>
            <w:color w:val="0000FF"/>
            <w:sz w:val="24"/>
            <w:szCs w:val="24"/>
            <w:u w:val="single"/>
          </w:rPr>
          <w:t>Figure 12</w:t>
        </w:r>
      </w:hyperlink>
      <w:r w:rsidRPr="00183358">
        <w:rPr>
          <w:rFonts w:ascii="Times New Roman" w:eastAsia="Times New Roman" w:hAnsi="Times New Roman" w:cs="Times New Roman"/>
          <w:sz w:val="24"/>
          <w:szCs w:val="24"/>
        </w:rPr>
        <w:t>. Each Requirements Class is specified in detail in their respective subsections. These subsections include a UML diagram, data dictionary, and the applicable requirements.</w:t>
      </w:r>
    </w:p>
    <w:p w14:paraId="7FC8A81E" w14:textId="77777777" w:rsidR="00183358" w:rsidRPr="00183358" w:rsidRDefault="00183358" w:rsidP="00183358">
      <w:pPr>
        <w:spacing w:after="0" w:line="240" w:lineRule="auto"/>
        <w:rPr>
          <w:rFonts w:ascii="Times New Roman" w:eastAsia="Times New Roman" w:hAnsi="Times New Roman" w:cs="Times New Roman"/>
          <w:sz w:val="24"/>
          <w:szCs w:val="24"/>
        </w:rPr>
      </w:pPr>
    </w:p>
    <w:p w14:paraId="4FE68DEB" w14:textId="77777777" w:rsidR="00183358" w:rsidRPr="00183358" w:rsidRDefault="00183358" w:rsidP="00183358">
      <w:pPr>
        <w:spacing w:after="0"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Figure 12. CityGML UML Packages</w:t>
      </w:r>
    </w:p>
    <w:p w14:paraId="5ADF567F" w14:textId="77777777" w:rsidR="00183358" w:rsidRPr="00183358" w:rsidRDefault="00183358" w:rsidP="00183358">
      <w:pPr>
        <w:spacing w:before="100" w:beforeAutospacing="1" w:after="100" w:afterAutospacing="1" w:line="240" w:lineRule="auto"/>
        <w:outlineLvl w:val="2"/>
        <w:rPr>
          <w:rFonts w:ascii="Times New Roman" w:eastAsia="Times New Roman" w:hAnsi="Times New Roman" w:cs="Times New Roman"/>
          <w:b/>
          <w:bCs/>
          <w:sz w:val="27"/>
          <w:szCs w:val="27"/>
        </w:rPr>
      </w:pPr>
      <w:r w:rsidRPr="00183358">
        <w:rPr>
          <w:rFonts w:ascii="Times New Roman" w:eastAsia="Times New Roman" w:hAnsi="Times New Roman" w:cs="Times New Roman"/>
          <w:b/>
          <w:bCs/>
          <w:sz w:val="27"/>
          <w:szCs w:val="27"/>
        </w:rPr>
        <w:t>8.2. Core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66"/>
        <w:gridCol w:w="5939"/>
      </w:tblGrid>
      <w:tr w:rsidR="00183358" w:rsidRPr="00183358" w14:paraId="1A558558" w14:textId="77777777" w:rsidTr="00183358">
        <w:trPr>
          <w:tblCellSpacing w:w="15" w:type="dxa"/>
        </w:trPr>
        <w:tc>
          <w:tcPr>
            <w:tcW w:w="0" w:type="auto"/>
            <w:gridSpan w:val="2"/>
            <w:shd w:val="clear" w:color="auto" w:fill="CACCCE"/>
            <w:vAlign w:val="center"/>
            <w:hideMark/>
          </w:tcPr>
          <w:p w14:paraId="45063614"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Requirements Class</w:t>
            </w:r>
            <w:r w:rsidRPr="00183358">
              <w:rPr>
                <w:rFonts w:ascii="Times New Roman" w:eastAsia="Times New Roman" w:hAnsi="Times New Roman" w:cs="Times New Roman"/>
                <w:sz w:val="24"/>
                <w:szCs w:val="24"/>
              </w:rPr>
              <w:t xml:space="preserve"> </w:t>
            </w:r>
          </w:p>
        </w:tc>
      </w:tr>
      <w:tr w:rsidR="00183358" w:rsidRPr="00183358" w14:paraId="5845974C" w14:textId="77777777" w:rsidTr="00183358">
        <w:trPr>
          <w:tblCellSpacing w:w="15" w:type="dxa"/>
        </w:trPr>
        <w:tc>
          <w:tcPr>
            <w:tcW w:w="0" w:type="auto"/>
            <w:gridSpan w:val="2"/>
            <w:shd w:val="clear" w:color="auto" w:fill="FFFFFF"/>
            <w:vAlign w:val="center"/>
            <w:hideMark/>
          </w:tcPr>
          <w:p w14:paraId="5DE93FE8"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62" w:history="1">
              <w:r w:rsidR="00183358" w:rsidRPr="00183358">
                <w:rPr>
                  <w:rFonts w:ascii="Times New Roman" w:eastAsia="Times New Roman" w:hAnsi="Times New Roman" w:cs="Times New Roman"/>
                  <w:color w:val="0000FF"/>
                  <w:sz w:val="24"/>
                  <w:szCs w:val="24"/>
                  <w:u w:val="single"/>
                </w:rPr>
                <w:t>http://www.opengis.net/spec/CityGML-1/3.0/req/req-class-core</w:t>
              </w:r>
            </w:hyperlink>
            <w:r w:rsidR="00183358" w:rsidRPr="00183358">
              <w:rPr>
                <w:rFonts w:ascii="Times New Roman" w:eastAsia="Times New Roman" w:hAnsi="Times New Roman" w:cs="Times New Roman"/>
                <w:sz w:val="24"/>
                <w:szCs w:val="24"/>
              </w:rPr>
              <w:t xml:space="preserve"> </w:t>
            </w:r>
          </w:p>
        </w:tc>
      </w:tr>
      <w:tr w:rsidR="00183358" w:rsidRPr="00183358" w14:paraId="0D32B53B" w14:textId="77777777" w:rsidTr="00183358">
        <w:trPr>
          <w:tblCellSpacing w:w="15" w:type="dxa"/>
        </w:trPr>
        <w:tc>
          <w:tcPr>
            <w:tcW w:w="0" w:type="auto"/>
            <w:shd w:val="clear" w:color="auto" w:fill="FFFFFF"/>
            <w:vAlign w:val="center"/>
            <w:hideMark/>
          </w:tcPr>
          <w:p w14:paraId="00CA2DA8"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Target type</w:t>
            </w:r>
          </w:p>
        </w:tc>
        <w:tc>
          <w:tcPr>
            <w:tcW w:w="0" w:type="auto"/>
            <w:shd w:val="clear" w:color="auto" w:fill="FFFFFF"/>
            <w:vAlign w:val="center"/>
            <w:hideMark/>
          </w:tcPr>
          <w:p w14:paraId="674640D9"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Implementation Specification</w:t>
            </w:r>
          </w:p>
        </w:tc>
      </w:tr>
      <w:tr w:rsidR="00183358" w:rsidRPr="00183358" w14:paraId="44B44B57" w14:textId="77777777" w:rsidTr="00183358">
        <w:trPr>
          <w:tblCellSpacing w:w="15" w:type="dxa"/>
        </w:trPr>
        <w:tc>
          <w:tcPr>
            <w:tcW w:w="0" w:type="auto"/>
            <w:shd w:val="clear" w:color="auto" w:fill="FFFFFF"/>
            <w:vAlign w:val="center"/>
            <w:hideMark/>
          </w:tcPr>
          <w:p w14:paraId="6D5F42B1"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14:paraId="7A8E6B38"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63" w:anchor="iso19103" w:history="1">
              <w:r w:rsidR="00183358" w:rsidRPr="00183358">
                <w:rPr>
                  <w:rFonts w:ascii="Times New Roman" w:eastAsia="Times New Roman" w:hAnsi="Times New Roman" w:cs="Times New Roman"/>
                  <w:color w:val="0000FF"/>
                  <w:sz w:val="24"/>
                  <w:szCs w:val="24"/>
                  <w:u w:val="single"/>
                </w:rPr>
                <w:t>ISO 19103:2015</w:t>
              </w:r>
            </w:hyperlink>
          </w:p>
        </w:tc>
      </w:tr>
      <w:tr w:rsidR="00183358" w:rsidRPr="00183358" w14:paraId="0422EC51" w14:textId="77777777" w:rsidTr="00183358">
        <w:trPr>
          <w:tblCellSpacing w:w="15" w:type="dxa"/>
        </w:trPr>
        <w:tc>
          <w:tcPr>
            <w:tcW w:w="0" w:type="auto"/>
            <w:shd w:val="clear" w:color="auto" w:fill="FFFFFF"/>
            <w:vAlign w:val="center"/>
            <w:hideMark/>
          </w:tcPr>
          <w:p w14:paraId="53BB1628"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14:paraId="4B4DD64C"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64" w:anchor="iso19107" w:history="1">
              <w:r w:rsidR="00183358" w:rsidRPr="00183358">
                <w:rPr>
                  <w:rFonts w:ascii="Times New Roman" w:eastAsia="Times New Roman" w:hAnsi="Times New Roman" w:cs="Times New Roman"/>
                  <w:color w:val="0000FF"/>
                  <w:sz w:val="24"/>
                  <w:szCs w:val="24"/>
                  <w:u w:val="single"/>
                </w:rPr>
                <w:t>ISO 19107:2003</w:t>
              </w:r>
            </w:hyperlink>
          </w:p>
        </w:tc>
      </w:tr>
      <w:tr w:rsidR="00183358" w:rsidRPr="00183358" w14:paraId="48DFB3E3" w14:textId="77777777" w:rsidTr="00183358">
        <w:trPr>
          <w:tblCellSpacing w:w="15" w:type="dxa"/>
        </w:trPr>
        <w:tc>
          <w:tcPr>
            <w:tcW w:w="0" w:type="auto"/>
            <w:shd w:val="clear" w:color="auto" w:fill="FFFFFF"/>
            <w:vAlign w:val="center"/>
            <w:hideMark/>
          </w:tcPr>
          <w:p w14:paraId="4AD09693"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14:paraId="3F2D5341"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65" w:anchor="iso19109" w:history="1">
              <w:r w:rsidR="00183358" w:rsidRPr="00183358">
                <w:rPr>
                  <w:rFonts w:ascii="Times New Roman" w:eastAsia="Times New Roman" w:hAnsi="Times New Roman" w:cs="Times New Roman"/>
                  <w:color w:val="0000FF"/>
                  <w:sz w:val="24"/>
                  <w:szCs w:val="24"/>
                  <w:u w:val="single"/>
                </w:rPr>
                <w:t>ISO 19109:2015</w:t>
              </w:r>
            </w:hyperlink>
          </w:p>
        </w:tc>
      </w:tr>
      <w:tr w:rsidR="00183358" w:rsidRPr="00183358" w14:paraId="27EA6747" w14:textId="77777777" w:rsidTr="00183358">
        <w:trPr>
          <w:tblCellSpacing w:w="15" w:type="dxa"/>
        </w:trPr>
        <w:tc>
          <w:tcPr>
            <w:tcW w:w="0" w:type="auto"/>
            <w:shd w:val="clear" w:color="auto" w:fill="FFFFFF"/>
            <w:vAlign w:val="center"/>
            <w:hideMark/>
          </w:tcPr>
          <w:p w14:paraId="4904EC0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14:paraId="5CE0675E"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66" w:anchor="iso19111" w:history="1">
              <w:r w:rsidR="00183358" w:rsidRPr="00183358">
                <w:rPr>
                  <w:rFonts w:ascii="Times New Roman" w:eastAsia="Times New Roman" w:hAnsi="Times New Roman" w:cs="Times New Roman"/>
                  <w:color w:val="0000FF"/>
                  <w:sz w:val="24"/>
                  <w:szCs w:val="24"/>
                  <w:u w:val="single"/>
                </w:rPr>
                <w:t>ISO 19111:2019</w:t>
              </w:r>
            </w:hyperlink>
          </w:p>
        </w:tc>
      </w:tr>
      <w:tr w:rsidR="00183358" w:rsidRPr="00183358" w14:paraId="2C410BCC" w14:textId="77777777" w:rsidTr="00183358">
        <w:trPr>
          <w:tblCellSpacing w:w="15" w:type="dxa"/>
        </w:trPr>
        <w:tc>
          <w:tcPr>
            <w:tcW w:w="0" w:type="auto"/>
            <w:shd w:val="clear" w:color="auto" w:fill="FFFFFF"/>
            <w:vAlign w:val="center"/>
            <w:hideMark/>
          </w:tcPr>
          <w:p w14:paraId="6688D85F"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14:paraId="2AE19C97"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67" w:anchor="iso19123" w:history="1">
              <w:r w:rsidR="00183358" w:rsidRPr="00183358">
                <w:rPr>
                  <w:rFonts w:ascii="Times New Roman" w:eastAsia="Times New Roman" w:hAnsi="Times New Roman" w:cs="Times New Roman"/>
                  <w:color w:val="0000FF"/>
                  <w:sz w:val="24"/>
                  <w:szCs w:val="24"/>
                  <w:u w:val="single"/>
                </w:rPr>
                <w:t>ISO 19123:2005</w:t>
              </w:r>
            </w:hyperlink>
          </w:p>
        </w:tc>
      </w:tr>
      <w:tr w:rsidR="00183358" w:rsidRPr="00183358" w14:paraId="365F9449" w14:textId="77777777" w:rsidTr="00183358">
        <w:trPr>
          <w:tblCellSpacing w:w="15" w:type="dxa"/>
        </w:trPr>
        <w:tc>
          <w:tcPr>
            <w:tcW w:w="0" w:type="auto"/>
            <w:shd w:val="clear" w:color="auto" w:fill="FFFFFF"/>
            <w:vAlign w:val="center"/>
            <w:hideMark/>
          </w:tcPr>
          <w:p w14:paraId="566E5AC3"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Dependency</w:t>
            </w:r>
          </w:p>
        </w:tc>
        <w:tc>
          <w:tcPr>
            <w:tcW w:w="0" w:type="auto"/>
            <w:shd w:val="clear" w:color="auto" w:fill="FFFFFF"/>
            <w:vAlign w:val="center"/>
            <w:hideMark/>
          </w:tcPr>
          <w:p w14:paraId="629CD9E2"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68" w:anchor="xal2" w:history="1">
              <w:r w:rsidR="00183358" w:rsidRPr="00183358">
                <w:rPr>
                  <w:rFonts w:ascii="Times New Roman" w:eastAsia="Times New Roman" w:hAnsi="Times New Roman" w:cs="Times New Roman"/>
                  <w:color w:val="0000FF"/>
                  <w:sz w:val="24"/>
                  <w:szCs w:val="24"/>
                  <w:u w:val="single"/>
                </w:rPr>
                <w:t xml:space="preserve">OASIS </w:t>
              </w:r>
              <w:proofErr w:type="spellStart"/>
              <w:r w:rsidR="00183358" w:rsidRPr="00183358">
                <w:rPr>
                  <w:rFonts w:ascii="Times New Roman" w:eastAsia="Times New Roman" w:hAnsi="Times New Roman" w:cs="Times New Roman"/>
                  <w:color w:val="0000FF"/>
                  <w:sz w:val="24"/>
                  <w:szCs w:val="24"/>
                  <w:u w:val="single"/>
                </w:rPr>
                <w:t>xAL</w:t>
              </w:r>
              <w:proofErr w:type="spellEnd"/>
              <w:r w:rsidR="00183358" w:rsidRPr="00183358">
                <w:rPr>
                  <w:rFonts w:ascii="Times New Roman" w:eastAsia="Times New Roman" w:hAnsi="Times New Roman" w:cs="Times New Roman"/>
                  <w:color w:val="0000FF"/>
                  <w:sz w:val="24"/>
                  <w:szCs w:val="24"/>
                  <w:u w:val="single"/>
                </w:rPr>
                <w:t xml:space="preserve"> v3.0</w:t>
              </w:r>
            </w:hyperlink>
          </w:p>
        </w:tc>
      </w:tr>
    </w:tbl>
    <w:p w14:paraId="0BC87E8D"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ins w:id="719" w:author="Carl Reed" w:date="2020-10-01T14:06:00Z">
        <w:r w:rsidR="000C23F1">
          <w:rPr>
            <w:rFonts w:ascii="Times New Roman" w:eastAsia="Times New Roman" w:hAnsi="Times New Roman" w:cs="Times New Roman"/>
            <w:sz w:val="24"/>
            <w:szCs w:val="24"/>
          </w:rPr>
          <w:t xml:space="preserve">CityGML </w:t>
        </w:r>
      </w:ins>
      <w:r w:rsidRPr="00183358">
        <w:rPr>
          <w:rFonts w:ascii="Times New Roman" w:eastAsia="Times New Roman" w:hAnsi="Times New Roman" w:cs="Times New Roman"/>
          <w:sz w:val="24"/>
          <w:szCs w:val="24"/>
        </w:rPr>
        <w:t>Core module defines the basic concepts and components of city models</w:t>
      </w:r>
      <w:ins w:id="720" w:author="Carl Reed" w:date="2020-10-01T14:06:00Z">
        <w:r w:rsidR="000C23F1">
          <w:rPr>
            <w:rFonts w:ascii="Times New Roman" w:eastAsia="Times New Roman" w:hAnsi="Times New Roman" w:cs="Times New Roman"/>
            <w:sz w:val="24"/>
            <w:szCs w:val="24"/>
          </w:rPr>
          <w:t xml:space="preserve"> </w:t>
        </w:r>
        <w:commentRangeStart w:id="721"/>
        <w:r w:rsidR="000C23F1">
          <w:rPr>
            <w:rFonts w:ascii="Times New Roman" w:eastAsia="Times New Roman" w:hAnsi="Times New Roman" w:cs="Times New Roman"/>
            <w:sz w:val="24"/>
            <w:szCs w:val="24"/>
          </w:rPr>
          <w:t>that can be modelled and encod</w:t>
        </w:r>
      </w:ins>
      <w:ins w:id="722" w:author="Carl Reed" w:date="2020-10-01T14:07:00Z">
        <w:r w:rsidR="000C23F1">
          <w:rPr>
            <w:rFonts w:ascii="Times New Roman" w:eastAsia="Times New Roman" w:hAnsi="Times New Roman" w:cs="Times New Roman"/>
            <w:sz w:val="24"/>
            <w:szCs w:val="24"/>
          </w:rPr>
          <w:t>ed</w:t>
        </w:r>
      </w:ins>
      <w:ins w:id="723" w:author="Carl Reed" w:date="2020-10-01T14:06:00Z">
        <w:r w:rsidR="000C23F1">
          <w:rPr>
            <w:rFonts w:ascii="Times New Roman" w:eastAsia="Times New Roman" w:hAnsi="Times New Roman" w:cs="Times New Roman"/>
            <w:sz w:val="24"/>
            <w:szCs w:val="24"/>
          </w:rPr>
          <w:t xml:space="preserve"> based on the </w:t>
        </w:r>
        <w:proofErr w:type="spellStart"/>
        <w:r w:rsidR="000C23F1">
          <w:rPr>
            <w:rFonts w:ascii="Times New Roman" w:eastAsia="Times New Roman" w:hAnsi="Times New Roman" w:cs="Times New Roman"/>
            <w:sz w:val="24"/>
            <w:szCs w:val="24"/>
          </w:rPr>
          <w:t>CityGML</w:t>
        </w:r>
        <w:proofErr w:type="spellEnd"/>
        <w:r w:rsidR="000C23F1">
          <w:rPr>
            <w:rFonts w:ascii="Times New Roman" w:eastAsia="Times New Roman" w:hAnsi="Times New Roman" w:cs="Times New Roman"/>
            <w:sz w:val="24"/>
            <w:szCs w:val="24"/>
          </w:rPr>
          <w:t xml:space="preserve"> CM</w:t>
        </w:r>
      </w:ins>
      <w:commentRangeEnd w:id="721"/>
      <w:r w:rsidR="00024A61">
        <w:rPr>
          <w:rStyle w:val="CommentReference"/>
        </w:rPr>
        <w:commentReference w:id="721"/>
      </w:r>
      <w:r w:rsidRPr="00183358">
        <w:rPr>
          <w:rFonts w:ascii="Times New Roman" w:eastAsia="Times New Roman" w:hAnsi="Times New Roman" w:cs="Times New Roman"/>
          <w:sz w:val="24"/>
          <w:szCs w:val="24"/>
        </w:rPr>
        <w:t xml:space="preserve">. This rather large body of work </w:t>
      </w:r>
      <w:del w:id="724" w:author="Carl Reed" w:date="2020-10-01T14:07:00Z">
        <w:r w:rsidRPr="00183358" w:rsidDel="000C23F1">
          <w:rPr>
            <w:rFonts w:ascii="Times New Roman" w:eastAsia="Times New Roman" w:hAnsi="Times New Roman" w:cs="Times New Roman"/>
            <w:sz w:val="24"/>
            <w:szCs w:val="24"/>
          </w:rPr>
          <w:delText>has been</w:delText>
        </w:r>
      </w:del>
      <w:ins w:id="725" w:author="Carl Reed" w:date="2020-10-01T14:07: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divided into seven sections. These sections build on each other from the fundamental principles specified by the</w:t>
      </w:r>
      <w:ins w:id="726" w:author="Carl Reed" w:date="2020-10-01T14:07:00Z">
        <w:r w:rsidR="000C23F1">
          <w:rPr>
            <w:rFonts w:ascii="Times New Roman" w:eastAsia="Times New Roman" w:hAnsi="Times New Roman" w:cs="Times New Roman"/>
            <w:sz w:val="24"/>
            <w:szCs w:val="24"/>
          </w:rPr>
          <w:t xml:space="preserve"> relevant</w:t>
        </w:r>
      </w:ins>
      <w:r w:rsidRPr="00183358">
        <w:rPr>
          <w:rFonts w:ascii="Times New Roman" w:eastAsia="Times New Roman" w:hAnsi="Times New Roman" w:cs="Times New Roman"/>
          <w:sz w:val="24"/>
          <w:szCs w:val="24"/>
        </w:rPr>
        <w:t xml:space="preserve"> ISO </w:t>
      </w:r>
      <w:ins w:id="727" w:author="Carl Reed" w:date="2020-10-01T14:07:00Z">
        <w:r w:rsidR="000C23F1">
          <w:rPr>
            <w:rFonts w:ascii="Times New Roman" w:eastAsia="Times New Roman" w:hAnsi="Times New Roman" w:cs="Times New Roman"/>
            <w:sz w:val="24"/>
            <w:szCs w:val="24"/>
          </w:rPr>
          <w:t xml:space="preserve">standards </w:t>
        </w:r>
      </w:ins>
      <w:r w:rsidRPr="00183358">
        <w:rPr>
          <w:rFonts w:ascii="Times New Roman" w:eastAsia="Times New Roman" w:hAnsi="Times New Roman" w:cs="Times New Roman"/>
          <w:sz w:val="24"/>
          <w:szCs w:val="24"/>
        </w:rPr>
        <w:t xml:space="preserve">up </w:t>
      </w:r>
      <w:del w:id="728" w:author="Carl Reed" w:date="2020-10-01T14:07:00Z">
        <w:r w:rsidRPr="00183358" w:rsidDel="000C23F1">
          <w:rPr>
            <w:rFonts w:ascii="Times New Roman" w:eastAsia="Times New Roman" w:hAnsi="Times New Roman" w:cs="Times New Roman"/>
            <w:sz w:val="24"/>
            <w:szCs w:val="24"/>
          </w:rPr>
          <w:delText xml:space="preserve">through </w:delText>
        </w:r>
      </w:del>
      <w:ins w:id="729" w:author="Carl Reed" w:date="2020-10-01T14:07:00Z">
        <w:r w:rsidR="000C23F1">
          <w:rPr>
            <w:rFonts w:ascii="Times New Roman" w:eastAsia="Times New Roman" w:hAnsi="Times New Roman" w:cs="Times New Roman"/>
            <w:sz w:val="24"/>
            <w:szCs w:val="24"/>
          </w:rPr>
          <w:t>to</w:t>
        </w:r>
        <w:r w:rsidR="000C23F1" w:rsidRPr="00183358">
          <w:rPr>
            <w:rFonts w:ascii="Times New Roman" w:eastAsia="Times New Roman" w:hAnsi="Times New Roman" w:cs="Times New Roman"/>
            <w:sz w:val="24"/>
            <w:szCs w:val="24"/>
          </w:rPr>
          <w:t xml:space="preserve"> </w:t>
        </w:r>
      </w:ins>
      <w:r w:rsidRPr="00183358">
        <w:rPr>
          <w:rFonts w:ascii="Times New Roman" w:eastAsia="Times New Roman" w:hAnsi="Times New Roman" w:cs="Times New Roman"/>
          <w:sz w:val="24"/>
          <w:szCs w:val="24"/>
        </w:rPr>
        <w:t xml:space="preserve">the full CityGML model. These sections are summarized in </w:t>
      </w:r>
      <w:hyperlink r:id="rId69" w:anchor="citygml-core-table" w:history="1">
        <w:r w:rsidRPr="00183358">
          <w:rPr>
            <w:rFonts w:ascii="Times New Roman" w:eastAsia="Times New Roman" w:hAnsi="Times New Roman" w:cs="Times New Roman"/>
            <w:color w:val="0000FF"/>
            <w:sz w:val="24"/>
            <w:szCs w:val="24"/>
            <w:u w:val="single"/>
          </w:rPr>
          <w:t>Table 3</w:t>
        </w:r>
      </w:hyperlink>
      <w:r w:rsidRPr="00183358">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417"/>
        <w:gridCol w:w="6088"/>
      </w:tblGrid>
      <w:tr w:rsidR="00183358" w:rsidRPr="00183358" w14:paraId="4600F82E" w14:textId="77777777" w:rsidTr="00183358">
        <w:trPr>
          <w:tblCellSpacing w:w="15" w:type="dxa"/>
        </w:trPr>
        <w:tc>
          <w:tcPr>
            <w:tcW w:w="0" w:type="auto"/>
            <w:gridSpan w:val="2"/>
            <w:tcBorders>
              <w:top w:val="nil"/>
              <w:left w:val="nil"/>
              <w:bottom w:val="nil"/>
              <w:right w:val="nil"/>
            </w:tcBorders>
            <w:shd w:val="clear" w:color="auto" w:fill="FFFFFF"/>
            <w:vAlign w:val="center"/>
            <w:hideMark/>
          </w:tcPr>
          <w:p w14:paraId="25ABAC62" w14:textId="77777777" w:rsidR="00183358" w:rsidRPr="00183358" w:rsidRDefault="00183358" w:rsidP="00183358">
            <w:pPr>
              <w:spacing w:after="0" w:line="240" w:lineRule="auto"/>
              <w:jc w:val="center"/>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Table 3. CityGML Core Sections</w:t>
            </w:r>
          </w:p>
        </w:tc>
      </w:tr>
      <w:tr w:rsidR="00183358" w:rsidRPr="00183358" w14:paraId="00D22AEC" w14:textId="77777777" w:rsidTr="00183358">
        <w:trPr>
          <w:tblCellSpacing w:w="15" w:type="dxa"/>
        </w:trPr>
        <w:tc>
          <w:tcPr>
            <w:tcW w:w="0" w:type="auto"/>
            <w:shd w:val="clear" w:color="auto" w:fill="FFFFFF"/>
            <w:vAlign w:val="center"/>
            <w:hideMark/>
          </w:tcPr>
          <w:p w14:paraId="2E3DC89D"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70" w:anchor="ISO-dependencies-section" w:history="1">
              <w:r w:rsidR="00183358" w:rsidRPr="00183358">
                <w:rPr>
                  <w:rFonts w:ascii="Times New Roman" w:eastAsia="Times New Roman" w:hAnsi="Times New Roman" w:cs="Times New Roman"/>
                  <w:color w:val="0000FF"/>
                  <w:sz w:val="24"/>
                  <w:szCs w:val="24"/>
                  <w:u w:val="single"/>
                </w:rPr>
                <w:t>The Use of ISO Standards</w:t>
              </w:r>
            </w:hyperlink>
          </w:p>
        </w:tc>
        <w:tc>
          <w:tcPr>
            <w:tcW w:w="0" w:type="auto"/>
            <w:shd w:val="clear" w:color="auto" w:fill="FFFFFF"/>
            <w:vAlign w:val="center"/>
            <w:hideMark/>
          </w:tcPr>
          <w:p w14:paraId="134608F4"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Describes the use of the ISO 19100 series of International Standards to provide a foundation to the CityGML model.</w:t>
            </w:r>
          </w:p>
        </w:tc>
      </w:tr>
      <w:tr w:rsidR="00183358" w:rsidRPr="00183358" w14:paraId="1CB49072" w14:textId="77777777" w:rsidTr="00183358">
        <w:trPr>
          <w:tblCellSpacing w:w="15" w:type="dxa"/>
        </w:trPr>
        <w:tc>
          <w:tcPr>
            <w:tcW w:w="0" w:type="auto"/>
            <w:shd w:val="clear" w:color="auto" w:fill="FFFFFF"/>
            <w:vAlign w:val="center"/>
            <w:hideMark/>
          </w:tcPr>
          <w:p w14:paraId="19C54EA4"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71" w:anchor="city-objects-section" w:history="1">
              <w:r w:rsidR="00183358" w:rsidRPr="00183358">
                <w:rPr>
                  <w:rFonts w:ascii="Times New Roman" w:eastAsia="Times New Roman" w:hAnsi="Times New Roman" w:cs="Times New Roman"/>
                  <w:color w:val="0000FF"/>
                  <w:sz w:val="24"/>
                  <w:szCs w:val="24"/>
                  <w:u w:val="single"/>
                </w:rPr>
                <w:t>City Models and City Objects</w:t>
              </w:r>
            </w:hyperlink>
          </w:p>
        </w:tc>
        <w:tc>
          <w:tcPr>
            <w:tcW w:w="0" w:type="auto"/>
            <w:shd w:val="clear" w:color="auto" w:fill="FFFFFF"/>
            <w:vAlign w:val="center"/>
            <w:hideMark/>
          </w:tcPr>
          <w:p w14:paraId="4166B82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Defines the basic building blocks of the CityGML model.</w:t>
            </w:r>
          </w:p>
        </w:tc>
      </w:tr>
      <w:tr w:rsidR="00183358" w:rsidRPr="00183358" w14:paraId="299A96E3" w14:textId="77777777" w:rsidTr="00183358">
        <w:trPr>
          <w:tblCellSpacing w:w="15" w:type="dxa"/>
        </w:trPr>
        <w:tc>
          <w:tcPr>
            <w:tcW w:w="0" w:type="auto"/>
            <w:shd w:val="clear" w:color="auto" w:fill="FFFFFF"/>
            <w:vAlign w:val="center"/>
            <w:hideMark/>
          </w:tcPr>
          <w:p w14:paraId="56162B65"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72" w:anchor="space-concepts-section" w:history="1">
              <w:r w:rsidR="00183358" w:rsidRPr="00183358">
                <w:rPr>
                  <w:rFonts w:ascii="Times New Roman" w:eastAsia="Times New Roman" w:hAnsi="Times New Roman" w:cs="Times New Roman"/>
                  <w:color w:val="0000FF"/>
                  <w:sz w:val="24"/>
                  <w:szCs w:val="24"/>
                  <w:u w:val="single"/>
                </w:rPr>
                <w:t>Space Concept</w:t>
              </w:r>
            </w:hyperlink>
          </w:p>
        </w:tc>
        <w:tc>
          <w:tcPr>
            <w:tcW w:w="0" w:type="auto"/>
            <w:shd w:val="clear" w:color="auto" w:fill="FFFFFF"/>
            <w:vAlign w:val="center"/>
            <w:hideMark/>
          </w:tcPr>
          <w:p w14:paraId="2B8BB48F"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Defines the concepts of space as used in the CityGML model.</w:t>
            </w:r>
          </w:p>
        </w:tc>
      </w:tr>
      <w:tr w:rsidR="00183358" w:rsidRPr="00183358" w14:paraId="73BAFDF9" w14:textId="77777777" w:rsidTr="00183358">
        <w:trPr>
          <w:tblCellSpacing w:w="15" w:type="dxa"/>
        </w:trPr>
        <w:tc>
          <w:tcPr>
            <w:tcW w:w="0" w:type="auto"/>
            <w:shd w:val="clear" w:color="auto" w:fill="FFFFFF"/>
            <w:vAlign w:val="center"/>
            <w:hideMark/>
          </w:tcPr>
          <w:p w14:paraId="2A9B3A23"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73" w:anchor="geometry-lod-section" w:history="1">
              <w:r w:rsidR="00183358" w:rsidRPr="00183358">
                <w:rPr>
                  <w:rFonts w:ascii="Times New Roman" w:eastAsia="Times New Roman" w:hAnsi="Times New Roman" w:cs="Times New Roman"/>
                  <w:color w:val="0000FF"/>
                  <w:sz w:val="24"/>
                  <w:szCs w:val="24"/>
                  <w:u w:val="single"/>
                </w:rPr>
                <w:t>Geometry and LOD</w:t>
              </w:r>
            </w:hyperlink>
          </w:p>
        </w:tc>
        <w:tc>
          <w:tcPr>
            <w:tcW w:w="0" w:type="auto"/>
            <w:shd w:val="clear" w:color="auto" w:fill="FFFFFF"/>
            <w:vAlign w:val="center"/>
            <w:hideMark/>
          </w:tcPr>
          <w:p w14:paraId="201228F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Defines the geometry and Levels Of Detail concepts.</w:t>
            </w:r>
          </w:p>
        </w:tc>
      </w:tr>
      <w:tr w:rsidR="00183358" w:rsidRPr="00183358" w14:paraId="7BD683E0" w14:textId="77777777" w:rsidTr="00183358">
        <w:trPr>
          <w:tblCellSpacing w:w="15" w:type="dxa"/>
        </w:trPr>
        <w:tc>
          <w:tcPr>
            <w:tcW w:w="0" w:type="auto"/>
            <w:shd w:val="clear" w:color="auto" w:fill="FFFFFF"/>
            <w:vAlign w:val="center"/>
            <w:hideMark/>
          </w:tcPr>
          <w:p w14:paraId="67AE1CA9"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74" w:anchor="CityGML-section" w:history="1">
              <w:r w:rsidR="00183358" w:rsidRPr="00183358">
                <w:rPr>
                  <w:rFonts w:ascii="Times New Roman" w:eastAsia="Times New Roman" w:hAnsi="Times New Roman" w:cs="Times New Roman"/>
                  <w:color w:val="0000FF"/>
                  <w:sz w:val="24"/>
                  <w:szCs w:val="24"/>
                  <w:u w:val="single"/>
                </w:rPr>
                <w:t>CityGML Core Model</w:t>
              </w:r>
            </w:hyperlink>
          </w:p>
        </w:tc>
        <w:tc>
          <w:tcPr>
            <w:tcW w:w="0" w:type="auto"/>
            <w:shd w:val="clear" w:color="auto" w:fill="FFFFFF"/>
            <w:vAlign w:val="center"/>
            <w:hideMark/>
          </w:tcPr>
          <w:p w14:paraId="1D8E6C1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Presents the complete Core model.</w:t>
            </w:r>
          </w:p>
        </w:tc>
      </w:tr>
      <w:tr w:rsidR="00183358" w:rsidRPr="00183358" w14:paraId="73492D9D" w14:textId="77777777" w:rsidTr="00183358">
        <w:trPr>
          <w:tblCellSpacing w:w="15" w:type="dxa"/>
        </w:trPr>
        <w:tc>
          <w:tcPr>
            <w:tcW w:w="0" w:type="auto"/>
            <w:shd w:val="clear" w:color="auto" w:fill="FFFFFF"/>
            <w:vAlign w:val="center"/>
            <w:hideMark/>
          </w:tcPr>
          <w:p w14:paraId="6F8E256E"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75" w:anchor="b-e-c-section" w:history="1">
              <w:r w:rsidR="00183358" w:rsidRPr="00183358">
                <w:rPr>
                  <w:rFonts w:ascii="Times New Roman" w:eastAsia="Times New Roman" w:hAnsi="Times New Roman" w:cs="Times New Roman"/>
                  <w:color w:val="0000FF"/>
                  <w:sz w:val="24"/>
                  <w:szCs w:val="24"/>
                  <w:u w:val="single"/>
                </w:rPr>
                <w:t xml:space="preserve">Types, Enumerations, and </w:t>
              </w:r>
              <w:proofErr w:type="spellStart"/>
              <w:r w:rsidR="00183358" w:rsidRPr="00183358">
                <w:rPr>
                  <w:rFonts w:ascii="Times New Roman" w:eastAsia="Times New Roman" w:hAnsi="Times New Roman" w:cs="Times New Roman"/>
                  <w:color w:val="0000FF"/>
                  <w:sz w:val="24"/>
                  <w:szCs w:val="24"/>
                  <w:u w:val="single"/>
                </w:rPr>
                <w:t>Codelist</w:t>
              </w:r>
              <w:proofErr w:type="spellEnd"/>
            </w:hyperlink>
          </w:p>
        </w:tc>
        <w:tc>
          <w:tcPr>
            <w:tcW w:w="0" w:type="auto"/>
            <w:shd w:val="clear" w:color="auto" w:fill="FFFFFF"/>
            <w:vAlign w:val="center"/>
            <w:hideMark/>
          </w:tcPr>
          <w:p w14:paraId="3B3ECCF2"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Defines the little things which make this model work.</w:t>
            </w:r>
          </w:p>
        </w:tc>
      </w:tr>
    </w:tbl>
    <w:p w14:paraId="5967C7BC" w14:textId="77777777" w:rsidR="00183358" w:rsidRPr="00183358" w:rsidRDefault="00183358" w:rsidP="00183358">
      <w:pPr>
        <w:spacing w:before="100" w:beforeAutospacing="1" w:after="100" w:afterAutospacing="1" w:line="240" w:lineRule="auto"/>
        <w:outlineLvl w:val="3"/>
        <w:rPr>
          <w:rFonts w:ascii="Times New Roman" w:eastAsia="Times New Roman" w:hAnsi="Times New Roman" w:cs="Times New Roman"/>
          <w:b/>
          <w:bCs/>
          <w:sz w:val="24"/>
          <w:szCs w:val="24"/>
        </w:rPr>
      </w:pPr>
      <w:r w:rsidRPr="00183358">
        <w:rPr>
          <w:rFonts w:ascii="Times New Roman" w:eastAsia="Times New Roman" w:hAnsi="Times New Roman" w:cs="Times New Roman"/>
          <w:b/>
          <w:bCs/>
          <w:sz w:val="24"/>
          <w:szCs w:val="24"/>
        </w:rPr>
        <w:t>8.2.1. Requirements</w:t>
      </w:r>
    </w:p>
    <w:p w14:paraId="7D66601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CityGML Core defines technology-agnostic concepts. These concepts are then realized in technology-specific Implementation </w:t>
      </w:r>
      <w:commentRangeStart w:id="730"/>
      <w:commentRangeStart w:id="731"/>
      <w:r w:rsidRPr="00183358">
        <w:rPr>
          <w:rFonts w:ascii="Times New Roman" w:eastAsia="Times New Roman" w:hAnsi="Times New Roman" w:cs="Times New Roman"/>
          <w:sz w:val="24"/>
          <w:szCs w:val="24"/>
        </w:rPr>
        <w:t>Specifications</w:t>
      </w:r>
      <w:commentRangeEnd w:id="730"/>
      <w:r w:rsidR="000C23F1">
        <w:rPr>
          <w:rStyle w:val="CommentReference"/>
        </w:rPr>
        <w:commentReference w:id="730"/>
      </w:r>
      <w:commentRangeEnd w:id="731"/>
      <w:r w:rsidR="00393090">
        <w:rPr>
          <w:rStyle w:val="CommentReference"/>
        </w:rPr>
        <w:commentReference w:id="731"/>
      </w:r>
      <w:r w:rsidRPr="00183358">
        <w:rPr>
          <w:rFonts w:ascii="Times New Roman" w:eastAsia="Times New Roman" w:hAnsi="Times New Roman" w:cs="Times New Roman"/>
          <w:sz w:val="24"/>
          <w:szCs w:val="24"/>
        </w:rPr>
        <w:t xml:space="preserve">. The following requirements govern the creation of </w:t>
      </w:r>
      <w:del w:id="732" w:author="Carl Reed" w:date="2020-10-01T14:09:00Z">
        <w:r w:rsidRPr="00183358" w:rsidDel="000C23F1">
          <w:rPr>
            <w:rFonts w:ascii="Times New Roman" w:eastAsia="Times New Roman" w:hAnsi="Times New Roman" w:cs="Times New Roman"/>
            <w:sz w:val="24"/>
            <w:szCs w:val="24"/>
          </w:rPr>
          <w:delText xml:space="preserve">those </w:delText>
        </w:r>
      </w:del>
      <w:ins w:id="733" w:author="Carl Reed" w:date="2020-10-01T14:09:00Z">
        <w:r w:rsidR="000C23F1">
          <w:rPr>
            <w:rFonts w:ascii="Times New Roman" w:eastAsia="Times New Roman" w:hAnsi="Times New Roman" w:cs="Times New Roman"/>
            <w:sz w:val="24"/>
            <w:szCs w:val="24"/>
          </w:rPr>
          <w:t>any CityGML compliant</w:t>
        </w:r>
        <w:r w:rsidR="000C23F1" w:rsidRPr="00183358">
          <w:rPr>
            <w:rFonts w:ascii="Times New Roman" w:eastAsia="Times New Roman" w:hAnsi="Times New Roman" w:cs="Times New Roman"/>
            <w:sz w:val="24"/>
            <w:szCs w:val="24"/>
          </w:rPr>
          <w:t xml:space="preserve"> </w:t>
        </w:r>
      </w:ins>
      <w:r w:rsidRPr="00183358">
        <w:rPr>
          <w:rFonts w:ascii="Times New Roman" w:eastAsia="Times New Roman" w:hAnsi="Times New Roman" w:cs="Times New Roman"/>
          <w:sz w:val="24"/>
          <w:szCs w:val="24"/>
        </w:rPr>
        <w:t>Implementation Specification</w:t>
      </w:r>
      <w:del w:id="734" w:author="Carl Reed" w:date="2020-10-01T14:09:00Z">
        <w:r w:rsidRPr="00183358" w:rsidDel="000C23F1">
          <w:rPr>
            <w:rFonts w:ascii="Times New Roman" w:eastAsia="Times New Roman" w:hAnsi="Times New Roman" w:cs="Times New Roman"/>
            <w:sz w:val="24"/>
            <w:szCs w:val="24"/>
          </w:rPr>
          <w:delText>s</w:delText>
        </w:r>
      </w:del>
      <w:ins w:id="735" w:author="Carl Reed" w:date="2020-10-01T14:08:00Z">
        <w:r w:rsidR="000C23F1">
          <w:rPr>
            <w:rFonts w:ascii="Times New Roman" w:eastAsia="Times New Roman" w:hAnsi="Times New Roman" w:cs="Times New Roman"/>
            <w:sz w:val="24"/>
            <w:szCs w:val="24"/>
          </w:rPr>
          <w:t xml:space="preserve"> (IS)</w:t>
        </w:r>
      </w:ins>
      <w:r w:rsidRPr="00183358">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7"/>
        <w:gridCol w:w="7018"/>
      </w:tblGrid>
      <w:tr w:rsidR="00183358" w:rsidRPr="00183358" w14:paraId="500D9194" w14:textId="77777777" w:rsidTr="00183358">
        <w:trPr>
          <w:tblCellSpacing w:w="15" w:type="dxa"/>
        </w:trPr>
        <w:tc>
          <w:tcPr>
            <w:tcW w:w="0" w:type="auto"/>
            <w:shd w:val="clear" w:color="auto" w:fill="FFFFFF"/>
            <w:vAlign w:val="center"/>
            <w:hideMark/>
          </w:tcPr>
          <w:p w14:paraId="5B826385"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 1</w:t>
            </w:r>
          </w:p>
        </w:tc>
        <w:tc>
          <w:tcPr>
            <w:tcW w:w="0" w:type="auto"/>
            <w:shd w:val="clear" w:color="auto" w:fill="FFFFFF"/>
            <w:vAlign w:val="center"/>
            <w:hideMark/>
          </w:tcPr>
          <w:p w14:paraId="3430D2A3"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/req/core/classes</w:t>
            </w:r>
          </w:p>
        </w:tc>
      </w:tr>
      <w:tr w:rsidR="00183358" w:rsidRPr="00183358" w14:paraId="37F1AC1A" w14:textId="77777777" w:rsidTr="00183358">
        <w:trPr>
          <w:tblCellSpacing w:w="15" w:type="dxa"/>
        </w:trPr>
        <w:tc>
          <w:tcPr>
            <w:tcW w:w="0" w:type="auto"/>
            <w:gridSpan w:val="2"/>
            <w:shd w:val="clear" w:color="auto" w:fill="FFFFFF"/>
            <w:vAlign w:val="center"/>
            <w:hideMark/>
          </w:tcPr>
          <w:p w14:paraId="3396B6DB"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For each UML class defined or referenced in the Core Package:</w:t>
            </w:r>
          </w:p>
        </w:tc>
      </w:tr>
      <w:tr w:rsidR="00183358" w:rsidRPr="00183358" w14:paraId="10C15B50" w14:textId="77777777" w:rsidTr="00183358">
        <w:trPr>
          <w:tblCellSpacing w:w="15" w:type="dxa"/>
        </w:trPr>
        <w:tc>
          <w:tcPr>
            <w:tcW w:w="0" w:type="auto"/>
            <w:shd w:val="clear" w:color="auto" w:fill="FFFFFF"/>
            <w:vAlign w:val="center"/>
            <w:hideMark/>
          </w:tcPr>
          <w:p w14:paraId="4D64324B"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w:t>
            </w:r>
          </w:p>
        </w:tc>
        <w:tc>
          <w:tcPr>
            <w:tcW w:w="0" w:type="auto"/>
            <w:shd w:val="clear" w:color="auto" w:fill="FFFFFF"/>
            <w:vAlign w:val="center"/>
            <w:hideMark/>
          </w:tcPr>
          <w:p w14:paraId="17EA40B7"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commentRangeStart w:id="736"/>
            <w:r w:rsidRPr="00183358">
              <w:rPr>
                <w:rFonts w:ascii="Times New Roman" w:eastAsia="Times New Roman" w:hAnsi="Times New Roman" w:cs="Times New Roman"/>
                <w:sz w:val="24"/>
                <w:szCs w:val="24"/>
              </w:rPr>
              <w:t xml:space="preserve">The </w:t>
            </w:r>
            <w:del w:id="737" w:author="Carl Reed" w:date="2020-10-01T14:08:00Z">
              <w:r w:rsidRPr="00183358" w:rsidDel="000C23F1">
                <w:rPr>
                  <w:rFonts w:ascii="Times New Roman" w:eastAsia="Times New Roman" w:hAnsi="Times New Roman" w:cs="Times New Roman"/>
                  <w:sz w:val="24"/>
                  <w:szCs w:val="24"/>
                </w:rPr>
                <w:delText>Implementation Specification</w:delText>
              </w:r>
            </w:del>
            <w:ins w:id="738" w:author="Carl Reed" w:date="2020-10-01T14:08: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contain an element which represents the same concept as that defined for the UML class.</w:t>
            </w:r>
            <w:commentRangeEnd w:id="736"/>
            <w:r w:rsidR="00393090">
              <w:rPr>
                <w:rStyle w:val="CommentReference"/>
              </w:rPr>
              <w:commentReference w:id="736"/>
            </w:r>
          </w:p>
        </w:tc>
      </w:tr>
      <w:tr w:rsidR="00183358" w:rsidRPr="00183358" w14:paraId="035F16D1" w14:textId="77777777" w:rsidTr="00183358">
        <w:trPr>
          <w:tblCellSpacing w:w="15" w:type="dxa"/>
        </w:trPr>
        <w:tc>
          <w:tcPr>
            <w:tcW w:w="0" w:type="auto"/>
            <w:shd w:val="clear" w:color="auto" w:fill="FFFFFF"/>
            <w:vAlign w:val="center"/>
            <w:hideMark/>
          </w:tcPr>
          <w:p w14:paraId="64D8D3B1"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B</w:t>
            </w:r>
          </w:p>
        </w:tc>
        <w:tc>
          <w:tcPr>
            <w:tcW w:w="0" w:type="auto"/>
            <w:shd w:val="clear" w:color="auto" w:fill="FFFFFF"/>
            <w:vAlign w:val="center"/>
            <w:hideMark/>
          </w:tcPr>
          <w:p w14:paraId="6D3E2003"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39" w:author="Carl Reed" w:date="2020-10-01T14:08:00Z">
              <w:r w:rsidRPr="00183358" w:rsidDel="000C23F1">
                <w:rPr>
                  <w:rFonts w:ascii="Times New Roman" w:eastAsia="Times New Roman" w:hAnsi="Times New Roman" w:cs="Times New Roman"/>
                  <w:sz w:val="24"/>
                  <w:szCs w:val="24"/>
                </w:rPr>
                <w:delText>Implementation Specification</w:delText>
              </w:r>
            </w:del>
            <w:ins w:id="740" w:author="Carl Reed" w:date="2020-10-01T14:08: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represent associations with the same source, target, direction, roles, and multiplicities as those of the UML class.</w:t>
            </w:r>
          </w:p>
        </w:tc>
      </w:tr>
      <w:tr w:rsidR="00183358" w:rsidRPr="00183358" w14:paraId="107BC188" w14:textId="77777777" w:rsidTr="00183358">
        <w:trPr>
          <w:tblCellSpacing w:w="15" w:type="dxa"/>
        </w:trPr>
        <w:tc>
          <w:tcPr>
            <w:tcW w:w="0" w:type="auto"/>
            <w:shd w:val="clear" w:color="auto" w:fill="FFFFFF"/>
            <w:vAlign w:val="center"/>
            <w:hideMark/>
          </w:tcPr>
          <w:p w14:paraId="71FB0FFD"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w:t>
            </w:r>
          </w:p>
        </w:tc>
        <w:tc>
          <w:tcPr>
            <w:tcW w:w="0" w:type="auto"/>
            <w:shd w:val="clear" w:color="auto" w:fill="FFFFFF"/>
            <w:vAlign w:val="center"/>
            <w:hideMark/>
          </w:tcPr>
          <w:p w14:paraId="47A1425D"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41" w:author="Carl Reed" w:date="2020-10-01T14:09:00Z">
              <w:r w:rsidRPr="00183358" w:rsidDel="000C23F1">
                <w:rPr>
                  <w:rFonts w:ascii="Times New Roman" w:eastAsia="Times New Roman" w:hAnsi="Times New Roman" w:cs="Times New Roman"/>
                  <w:sz w:val="24"/>
                  <w:szCs w:val="24"/>
                </w:rPr>
                <w:delText>implementation Specification</w:delText>
              </w:r>
            </w:del>
            <w:ins w:id="742" w:author="Carl Reed" w:date="2020-10-01T14:09: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represent the attributes of the UML class including the name, definition, type, and multiplicity.</w:t>
            </w:r>
          </w:p>
        </w:tc>
      </w:tr>
      <w:tr w:rsidR="00183358" w:rsidRPr="00183358" w14:paraId="39F44820" w14:textId="77777777" w:rsidTr="00183358">
        <w:trPr>
          <w:tblCellSpacing w:w="15" w:type="dxa"/>
        </w:trPr>
        <w:tc>
          <w:tcPr>
            <w:tcW w:w="0" w:type="auto"/>
            <w:shd w:val="clear" w:color="auto" w:fill="FFFFFF"/>
            <w:vAlign w:val="center"/>
            <w:hideMark/>
          </w:tcPr>
          <w:p w14:paraId="76BC266A"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lastRenderedPageBreak/>
              <w:t>D</w:t>
            </w:r>
          </w:p>
        </w:tc>
        <w:tc>
          <w:tcPr>
            <w:tcW w:w="0" w:type="auto"/>
            <w:shd w:val="clear" w:color="auto" w:fill="FFFFFF"/>
            <w:vAlign w:val="center"/>
            <w:hideMark/>
          </w:tcPr>
          <w:p w14:paraId="2B1AB090"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43" w:author="Carl Reed" w:date="2020-10-01T14:09:00Z">
              <w:r w:rsidRPr="00183358" w:rsidDel="000C23F1">
                <w:rPr>
                  <w:rFonts w:ascii="Times New Roman" w:eastAsia="Times New Roman" w:hAnsi="Times New Roman" w:cs="Times New Roman"/>
                  <w:sz w:val="24"/>
                  <w:szCs w:val="24"/>
                </w:rPr>
                <w:delText>implementation Specification</w:delText>
              </w:r>
            </w:del>
            <w:ins w:id="744" w:author="Carl Reed" w:date="2020-10-01T14:09: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represent the attributes of all </w:t>
            </w:r>
            <w:proofErr w:type="spellStart"/>
            <w:r w:rsidRPr="00183358">
              <w:rPr>
                <w:rFonts w:ascii="Times New Roman" w:eastAsia="Times New Roman" w:hAnsi="Times New Roman" w:cs="Times New Roman"/>
                <w:sz w:val="24"/>
                <w:szCs w:val="24"/>
              </w:rPr>
              <w:t>superclasses</w:t>
            </w:r>
            <w:proofErr w:type="spellEnd"/>
            <w:r w:rsidRPr="00183358">
              <w:rPr>
                <w:rFonts w:ascii="Times New Roman" w:eastAsia="Times New Roman" w:hAnsi="Times New Roman" w:cs="Times New Roman"/>
                <w:sz w:val="24"/>
                <w:szCs w:val="24"/>
              </w:rPr>
              <w:t xml:space="preserve"> of the UML class including the name, definition, type, and </w:t>
            </w:r>
            <w:proofErr w:type="spellStart"/>
            <w:r w:rsidRPr="00183358">
              <w:rPr>
                <w:rFonts w:ascii="Times New Roman" w:eastAsia="Times New Roman" w:hAnsi="Times New Roman" w:cs="Times New Roman"/>
                <w:sz w:val="24"/>
                <w:szCs w:val="24"/>
              </w:rPr>
              <w:t>mutiplicity</w:t>
            </w:r>
            <w:proofErr w:type="spellEnd"/>
            <w:r w:rsidRPr="00183358">
              <w:rPr>
                <w:rFonts w:ascii="Times New Roman" w:eastAsia="Times New Roman" w:hAnsi="Times New Roman" w:cs="Times New Roman"/>
                <w:sz w:val="24"/>
                <w:szCs w:val="24"/>
              </w:rPr>
              <w:t>.</w:t>
            </w:r>
          </w:p>
        </w:tc>
      </w:tr>
      <w:tr w:rsidR="00183358" w:rsidRPr="00183358" w14:paraId="06026ED4" w14:textId="77777777" w:rsidTr="00183358">
        <w:trPr>
          <w:tblCellSpacing w:w="15" w:type="dxa"/>
        </w:trPr>
        <w:tc>
          <w:tcPr>
            <w:tcW w:w="0" w:type="auto"/>
            <w:shd w:val="clear" w:color="auto" w:fill="FFFFFF"/>
            <w:vAlign w:val="center"/>
            <w:hideMark/>
          </w:tcPr>
          <w:p w14:paraId="6B7FB5D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E</w:t>
            </w:r>
          </w:p>
        </w:tc>
        <w:tc>
          <w:tcPr>
            <w:tcW w:w="0" w:type="auto"/>
            <w:shd w:val="clear" w:color="auto" w:fill="FFFFFF"/>
            <w:vAlign w:val="center"/>
            <w:hideMark/>
          </w:tcPr>
          <w:p w14:paraId="1D70A8A4"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45" w:author="Carl Reed" w:date="2020-10-01T14:09:00Z">
              <w:r w:rsidRPr="00183358" w:rsidDel="000C23F1">
                <w:rPr>
                  <w:rFonts w:ascii="Times New Roman" w:eastAsia="Times New Roman" w:hAnsi="Times New Roman" w:cs="Times New Roman"/>
                  <w:sz w:val="24"/>
                  <w:szCs w:val="24"/>
                </w:rPr>
                <w:delText>implementation Specification</w:delText>
              </w:r>
            </w:del>
            <w:ins w:id="746" w:author="Carl Reed" w:date="2020-10-01T14:09: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represent the associations of all </w:t>
            </w:r>
            <w:proofErr w:type="spellStart"/>
            <w:r w:rsidRPr="00183358">
              <w:rPr>
                <w:rFonts w:ascii="Times New Roman" w:eastAsia="Times New Roman" w:hAnsi="Times New Roman" w:cs="Times New Roman"/>
                <w:sz w:val="24"/>
                <w:szCs w:val="24"/>
              </w:rPr>
              <w:t>superclasses</w:t>
            </w:r>
            <w:proofErr w:type="spellEnd"/>
            <w:r w:rsidRPr="00183358">
              <w:rPr>
                <w:rFonts w:ascii="Times New Roman" w:eastAsia="Times New Roman" w:hAnsi="Times New Roman" w:cs="Times New Roman"/>
                <w:sz w:val="24"/>
                <w:szCs w:val="24"/>
              </w:rPr>
              <w:t xml:space="preserve"> of the UML class including the source, target, direction, roles, and multiplicity.</w:t>
            </w:r>
          </w:p>
        </w:tc>
      </w:tr>
      <w:tr w:rsidR="00183358" w:rsidRPr="00183358" w14:paraId="08EA8CDA" w14:textId="77777777" w:rsidTr="00183358">
        <w:trPr>
          <w:tblCellSpacing w:w="15" w:type="dxa"/>
        </w:trPr>
        <w:tc>
          <w:tcPr>
            <w:tcW w:w="0" w:type="auto"/>
            <w:shd w:val="clear" w:color="auto" w:fill="FFFFFF"/>
            <w:vAlign w:val="center"/>
            <w:hideMark/>
          </w:tcPr>
          <w:p w14:paraId="266266ED"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w:t>
            </w:r>
          </w:p>
        </w:tc>
        <w:tc>
          <w:tcPr>
            <w:tcW w:w="0" w:type="auto"/>
            <w:shd w:val="clear" w:color="auto" w:fill="FFFFFF"/>
            <w:vAlign w:val="center"/>
            <w:hideMark/>
          </w:tcPr>
          <w:p w14:paraId="28135682"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w:t>
            </w:r>
            <w:del w:id="747" w:author="Carl Reed" w:date="2020-10-01T14:09:00Z">
              <w:r w:rsidRPr="00183358" w:rsidDel="000C23F1">
                <w:rPr>
                  <w:rFonts w:ascii="Times New Roman" w:eastAsia="Times New Roman" w:hAnsi="Times New Roman" w:cs="Times New Roman"/>
                  <w:sz w:val="24"/>
                  <w:szCs w:val="24"/>
                </w:rPr>
                <w:delText>Implementation Specification</w:delText>
              </w:r>
            </w:del>
            <w:ins w:id="748" w:author="Carl Reed" w:date="2020-10-01T14:09: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SHALL specify how </w:t>
            </w:r>
            <w:commentRangeStart w:id="749"/>
            <w:del w:id="750" w:author="Carl Reed" w:date="2020-10-01T14:10:00Z">
              <w:r w:rsidRPr="00183358" w:rsidDel="000C23F1">
                <w:rPr>
                  <w:rFonts w:ascii="Times New Roman" w:eastAsia="Times New Roman" w:hAnsi="Times New Roman" w:cs="Times New Roman"/>
                  <w:sz w:val="24"/>
                  <w:szCs w:val="24"/>
                </w:rPr>
                <w:delText xml:space="preserve">it </w:delText>
              </w:r>
            </w:del>
            <w:ins w:id="751" w:author="Carl Reed" w:date="2020-10-01T14:10:00Z">
              <w:r w:rsidR="000C23F1">
                <w:rPr>
                  <w:rFonts w:ascii="Times New Roman" w:eastAsia="Times New Roman" w:hAnsi="Times New Roman" w:cs="Times New Roman"/>
                  <w:sz w:val="24"/>
                  <w:szCs w:val="24"/>
                </w:rPr>
                <w:t xml:space="preserve">an </w:t>
              </w:r>
            </w:ins>
            <w:commentRangeEnd w:id="749"/>
            <w:r w:rsidR="00393090">
              <w:rPr>
                <w:rStyle w:val="CommentReference"/>
              </w:rPr>
              <w:commentReference w:id="749"/>
            </w:r>
            <w:proofErr w:type="spellStart"/>
            <w:ins w:id="752" w:author="Carl Reed" w:date="2020-10-01T14:10:00Z">
              <w:r w:rsidR="000C23F1">
                <w:rPr>
                  <w:rFonts w:ascii="Times New Roman" w:eastAsia="Times New Roman" w:hAnsi="Times New Roman" w:cs="Times New Roman"/>
                  <w:sz w:val="24"/>
                  <w:szCs w:val="24"/>
                </w:rPr>
                <w:t>implemenetion</w:t>
              </w:r>
              <w:proofErr w:type="spellEnd"/>
              <w:r w:rsidR="000C23F1" w:rsidRPr="00183358">
                <w:rPr>
                  <w:rFonts w:ascii="Times New Roman" w:eastAsia="Times New Roman" w:hAnsi="Times New Roman" w:cs="Times New Roman"/>
                  <w:sz w:val="24"/>
                  <w:szCs w:val="24"/>
                </w:rPr>
                <w:t xml:space="preserve"> </w:t>
              </w:r>
            </w:ins>
            <w:r w:rsidRPr="00183358">
              <w:rPr>
                <w:rFonts w:ascii="Times New Roman" w:eastAsia="Times New Roman" w:hAnsi="Times New Roman" w:cs="Times New Roman"/>
                <w:sz w:val="24"/>
                <w:szCs w:val="24"/>
              </w:rPr>
              <w:t>observes all constraints the Conceptual Model imposes on the UML class.</w:t>
            </w:r>
          </w:p>
        </w:tc>
      </w:tr>
    </w:tbl>
    <w:p w14:paraId="292A2F95"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While the CityGML Conceptual Model builds on ISO Standards, there are some restrictions on the use of those standards.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78"/>
        <w:gridCol w:w="7027"/>
      </w:tblGrid>
      <w:tr w:rsidR="00183358" w:rsidRPr="00183358" w14:paraId="257C62F4" w14:textId="77777777" w:rsidTr="00183358">
        <w:trPr>
          <w:tblCellSpacing w:w="15" w:type="dxa"/>
        </w:trPr>
        <w:tc>
          <w:tcPr>
            <w:tcW w:w="0" w:type="auto"/>
            <w:shd w:val="clear" w:color="auto" w:fill="FFFFFF"/>
            <w:vAlign w:val="center"/>
            <w:hideMark/>
          </w:tcPr>
          <w:p w14:paraId="52703D4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 2</w:t>
            </w:r>
          </w:p>
        </w:tc>
        <w:tc>
          <w:tcPr>
            <w:tcW w:w="0" w:type="auto"/>
            <w:shd w:val="clear" w:color="auto" w:fill="FFFFFF"/>
            <w:vAlign w:val="center"/>
            <w:hideMark/>
          </w:tcPr>
          <w:p w14:paraId="36EC621A"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/req/Core/</w:t>
            </w:r>
            <w:proofErr w:type="spellStart"/>
            <w:r w:rsidRPr="00183358">
              <w:rPr>
                <w:rFonts w:ascii="Times New Roman" w:eastAsia="Times New Roman" w:hAnsi="Times New Roman" w:cs="Times New Roman"/>
                <w:b/>
                <w:bCs/>
                <w:sz w:val="24"/>
                <w:szCs w:val="24"/>
              </w:rPr>
              <w:t>isorestrictions</w:t>
            </w:r>
            <w:proofErr w:type="spellEnd"/>
          </w:p>
        </w:tc>
      </w:tr>
      <w:tr w:rsidR="00183358" w:rsidRPr="00183358" w14:paraId="2E53E816" w14:textId="77777777" w:rsidTr="00183358">
        <w:trPr>
          <w:tblCellSpacing w:w="15" w:type="dxa"/>
        </w:trPr>
        <w:tc>
          <w:tcPr>
            <w:tcW w:w="0" w:type="auto"/>
            <w:gridSpan w:val="2"/>
            <w:shd w:val="clear" w:color="auto" w:fill="FFFFFF"/>
            <w:vAlign w:val="center"/>
            <w:hideMark/>
          </w:tcPr>
          <w:p w14:paraId="2FECE682"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ISO classes used in the CityGML Conceptual Model are subject to the following restrictions:</w:t>
            </w:r>
          </w:p>
        </w:tc>
      </w:tr>
      <w:tr w:rsidR="00183358" w:rsidRPr="00183358" w14:paraId="1731F085" w14:textId="77777777" w:rsidTr="00183358">
        <w:trPr>
          <w:tblCellSpacing w:w="15" w:type="dxa"/>
        </w:trPr>
        <w:tc>
          <w:tcPr>
            <w:tcW w:w="0" w:type="auto"/>
            <w:shd w:val="clear" w:color="auto" w:fill="FFFFFF"/>
            <w:vAlign w:val="center"/>
            <w:hideMark/>
          </w:tcPr>
          <w:p w14:paraId="63FB6C2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w:t>
            </w:r>
          </w:p>
        </w:tc>
        <w:tc>
          <w:tcPr>
            <w:tcW w:w="0" w:type="auto"/>
            <w:shd w:val="clear" w:color="auto" w:fill="FFFFFF"/>
            <w:vAlign w:val="center"/>
            <w:hideMark/>
          </w:tcPr>
          <w:p w14:paraId="3F7218E5"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Classes derived from the </w:t>
            </w:r>
            <w:proofErr w:type="spellStart"/>
            <w:r w:rsidRPr="00183358">
              <w:rPr>
                <w:rFonts w:ascii="Times New Roman" w:eastAsia="Times New Roman" w:hAnsi="Times New Roman" w:cs="Times New Roman"/>
                <w:sz w:val="24"/>
                <w:szCs w:val="24"/>
              </w:rPr>
              <w:t>GM_Solid</w:t>
            </w:r>
            <w:proofErr w:type="spellEnd"/>
            <w:r w:rsidRPr="00183358">
              <w:rPr>
                <w:rFonts w:ascii="Times New Roman" w:eastAsia="Times New Roman" w:hAnsi="Times New Roman" w:cs="Times New Roman"/>
                <w:sz w:val="24"/>
                <w:szCs w:val="24"/>
              </w:rPr>
              <w:t xml:space="preserve"> class (ISO 19107) </w:t>
            </w:r>
            <w:commentRangeStart w:id="753"/>
            <w:commentRangeStart w:id="754"/>
            <w:r w:rsidRPr="00183358">
              <w:rPr>
                <w:rFonts w:ascii="Times New Roman" w:eastAsia="Times New Roman" w:hAnsi="Times New Roman" w:cs="Times New Roman"/>
                <w:sz w:val="24"/>
                <w:szCs w:val="24"/>
              </w:rPr>
              <w:t xml:space="preserve">SHALL NOT </w:t>
            </w:r>
            <w:commentRangeEnd w:id="753"/>
            <w:r w:rsidR="002713E9">
              <w:rPr>
                <w:rStyle w:val="CommentReference"/>
              </w:rPr>
              <w:commentReference w:id="753"/>
            </w:r>
            <w:commentRangeEnd w:id="754"/>
            <w:r w:rsidR="00B54F7A">
              <w:rPr>
                <w:rStyle w:val="CommentReference"/>
              </w:rPr>
              <w:commentReference w:id="754"/>
            </w:r>
            <w:r w:rsidRPr="00183358">
              <w:rPr>
                <w:rFonts w:ascii="Times New Roman" w:eastAsia="Times New Roman" w:hAnsi="Times New Roman" w:cs="Times New Roman"/>
                <w:sz w:val="24"/>
                <w:szCs w:val="24"/>
              </w:rPr>
              <w:t xml:space="preserve">include interior boundaries. (The </w:t>
            </w:r>
            <w:r w:rsidRPr="00183358">
              <w:rPr>
                <w:rFonts w:ascii="Courier New" w:eastAsia="Times New Roman" w:hAnsi="Courier New" w:cs="Courier New"/>
                <w:sz w:val="20"/>
                <w:szCs w:val="20"/>
              </w:rPr>
              <w:t>interior</w:t>
            </w:r>
            <w:r w:rsidRPr="00183358">
              <w:rPr>
                <w:rFonts w:ascii="Times New Roman" w:eastAsia="Times New Roman" w:hAnsi="Times New Roman" w:cs="Times New Roman"/>
                <w:sz w:val="24"/>
                <w:szCs w:val="24"/>
              </w:rPr>
              <w:t xml:space="preserve"> association on the </w:t>
            </w:r>
            <w:proofErr w:type="spellStart"/>
            <w:r w:rsidRPr="00183358">
              <w:rPr>
                <w:rFonts w:ascii="Times New Roman" w:eastAsia="Times New Roman" w:hAnsi="Times New Roman" w:cs="Times New Roman"/>
                <w:sz w:val="24"/>
                <w:szCs w:val="24"/>
              </w:rPr>
              <w:t>GM_SolidBoundary</w:t>
            </w:r>
            <w:proofErr w:type="spellEnd"/>
            <w:r w:rsidRPr="00183358">
              <w:rPr>
                <w:rFonts w:ascii="Times New Roman" w:eastAsia="Times New Roman" w:hAnsi="Times New Roman" w:cs="Times New Roman"/>
                <w:sz w:val="24"/>
                <w:szCs w:val="24"/>
              </w:rPr>
              <w:t xml:space="preserve"> shall not be defined)</w:t>
            </w:r>
          </w:p>
        </w:tc>
      </w:tr>
    </w:tbl>
    <w:p w14:paraId="71E4E44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implementing technology may not be able to support all of the concepts defined in the CityGML Conceptual Model. Alternately, some concepts from the Conceptual Model may be inappropriate for the application domain for which the </w:t>
      </w:r>
      <w:del w:id="755" w:author="Carl Reed" w:date="2020-10-01T14:10:00Z">
        <w:r w:rsidRPr="00183358" w:rsidDel="000C23F1">
          <w:rPr>
            <w:rFonts w:ascii="Times New Roman" w:eastAsia="Times New Roman" w:hAnsi="Times New Roman" w:cs="Times New Roman"/>
            <w:sz w:val="24"/>
            <w:szCs w:val="24"/>
          </w:rPr>
          <w:delText>Implemenation Specification</w:delText>
        </w:r>
      </w:del>
      <w:ins w:id="756" w:author="Carl Reed" w:date="2020-10-01T14:10: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was developed. In those cases, elements of the Conceptual Model may be mapped to null elements in the </w:t>
      </w:r>
      <w:del w:id="757" w:author="Carl Reed" w:date="2020-10-01T14:11:00Z">
        <w:r w:rsidRPr="00183358" w:rsidDel="000C23F1">
          <w:rPr>
            <w:rFonts w:ascii="Times New Roman" w:eastAsia="Times New Roman" w:hAnsi="Times New Roman" w:cs="Times New Roman"/>
            <w:sz w:val="24"/>
            <w:szCs w:val="24"/>
          </w:rPr>
          <w:delText>Implementation Specification</w:delText>
        </w:r>
      </w:del>
      <w:ins w:id="758"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258"/>
        <w:gridCol w:w="7247"/>
      </w:tblGrid>
      <w:tr w:rsidR="00183358" w:rsidRPr="00183358" w14:paraId="70812E97" w14:textId="77777777" w:rsidTr="00183358">
        <w:trPr>
          <w:tblCellSpacing w:w="15" w:type="dxa"/>
        </w:trPr>
        <w:tc>
          <w:tcPr>
            <w:tcW w:w="0" w:type="auto"/>
            <w:shd w:val="clear" w:color="auto" w:fill="FFFFFF"/>
            <w:vAlign w:val="center"/>
            <w:hideMark/>
          </w:tcPr>
          <w:p w14:paraId="75172A79"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Permission 1</w:t>
            </w:r>
          </w:p>
        </w:tc>
        <w:tc>
          <w:tcPr>
            <w:tcW w:w="0" w:type="auto"/>
            <w:shd w:val="clear" w:color="auto" w:fill="FFFFFF"/>
            <w:vAlign w:val="center"/>
            <w:hideMark/>
          </w:tcPr>
          <w:p w14:paraId="14C54F55"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/per/Core/classes</w:t>
            </w:r>
          </w:p>
        </w:tc>
      </w:tr>
      <w:tr w:rsidR="00183358" w:rsidRPr="00183358" w14:paraId="477A89EC" w14:textId="77777777" w:rsidTr="00183358">
        <w:trPr>
          <w:tblCellSpacing w:w="15" w:type="dxa"/>
        </w:trPr>
        <w:tc>
          <w:tcPr>
            <w:tcW w:w="0" w:type="auto"/>
            <w:gridSpan w:val="2"/>
            <w:shd w:val="clear" w:color="auto" w:fill="FFFFFF"/>
            <w:vAlign w:val="center"/>
            <w:hideMark/>
          </w:tcPr>
          <w:p w14:paraId="26E55855"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For each UML class defined or referenced in CityGML Conceptual Model:</w:t>
            </w:r>
          </w:p>
        </w:tc>
      </w:tr>
      <w:tr w:rsidR="00183358" w:rsidRPr="00183358" w14:paraId="69A5B837" w14:textId="77777777" w:rsidTr="00183358">
        <w:trPr>
          <w:tblCellSpacing w:w="15" w:type="dxa"/>
        </w:trPr>
        <w:tc>
          <w:tcPr>
            <w:tcW w:w="0" w:type="auto"/>
            <w:shd w:val="clear" w:color="auto" w:fill="FFFFFF"/>
            <w:vAlign w:val="center"/>
            <w:hideMark/>
          </w:tcPr>
          <w:p w14:paraId="430A02CB"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w:t>
            </w:r>
          </w:p>
        </w:tc>
        <w:tc>
          <w:tcPr>
            <w:tcW w:w="0" w:type="auto"/>
            <w:shd w:val="clear" w:color="auto" w:fill="FFFFFF"/>
            <w:vAlign w:val="center"/>
            <w:hideMark/>
          </w:tcPr>
          <w:p w14:paraId="7219FA56"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w:t>
            </w:r>
            <w:del w:id="759" w:author="Carl Reed" w:date="2020-10-01T14:11:00Z">
              <w:r w:rsidRPr="00183358" w:rsidDel="000C23F1">
                <w:rPr>
                  <w:rFonts w:ascii="Times New Roman" w:eastAsia="Times New Roman" w:hAnsi="Times New Roman" w:cs="Times New Roman"/>
                  <w:sz w:val="24"/>
                  <w:szCs w:val="24"/>
                </w:rPr>
                <w:delText>Implementation Specification</w:delText>
              </w:r>
            </w:del>
            <w:ins w:id="760"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MAY represent that class as a null class with no attributes, associations, or definition.</w:t>
            </w:r>
          </w:p>
        </w:tc>
      </w:tr>
      <w:tr w:rsidR="00183358" w:rsidRPr="00183358" w14:paraId="3B286E54" w14:textId="77777777" w:rsidTr="00183358">
        <w:trPr>
          <w:tblCellSpacing w:w="15" w:type="dxa"/>
        </w:trPr>
        <w:tc>
          <w:tcPr>
            <w:tcW w:w="0" w:type="auto"/>
            <w:shd w:val="clear" w:color="auto" w:fill="FFFFFF"/>
            <w:vAlign w:val="center"/>
            <w:hideMark/>
          </w:tcPr>
          <w:p w14:paraId="1599034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B</w:t>
            </w:r>
          </w:p>
        </w:tc>
        <w:tc>
          <w:tcPr>
            <w:tcW w:w="0" w:type="auto"/>
            <w:shd w:val="clear" w:color="auto" w:fill="FFFFFF"/>
            <w:vAlign w:val="center"/>
            <w:hideMark/>
          </w:tcPr>
          <w:p w14:paraId="2A207B56"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w:t>
            </w:r>
            <w:del w:id="761" w:author="Carl Reed" w:date="2020-10-01T14:11:00Z">
              <w:r w:rsidRPr="00183358" w:rsidDel="000C23F1">
                <w:rPr>
                  <w:rFonts w:ascii="Times New Roman" w:eastAsia="Times New Roman" w:hAnsi="Times New Roman" w:cs="Times New Roman"/>
                  <w:sz w:val="24"/>
                  <w:szCs w:val="24"/>
                </w:rPr>
                <w:delText>Implementation Specification</w:delText>
              </w:r>
            </w:del>
            <w:ins w:id="762"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MAY represent an association of the UML class with a null association.</w:t>
            </w:r>
          </w:p>
        </w:tc>
      </w:tr>
      <w:tr w:rsidR="00183358" w:rsidRPr="00183358" w14:paraId="06A82619" w14:textId="77777777" w:rsidTr="00183358">
        <w:trPr>
          <w:tblCellSpacing w:w="15" w:type="dxa"/>
        </w:trPr>
        <w:tc>
          <w:tcPr>
            <w:tcW w:w="0" w:type="auto"/>
            <w:shd w:val="clear" w:color="auto" w:fill="FFFFFF"/>
            <w:vAlign w:val="center"/>
            <w:hideMark/>
          </w:tcPr>
          <w:p w14:paraId="191D6F6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w:t>
            </w:r>
          </w:p>
        </w:tc>
        <w:tc>
          <w:tcPr>
            <w:tcW w:w="0" w:type="auto"/>
            <w:shd w:val="clear" w:color="auto" w:fill="FFFFFF"/>
            <w:vAlign w:val="center"/>
            <w:hideMark/>
          </w:tcPr>
          <w:p w14:paraId="19485316"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w:t>
            </w:r>
            <w:del w:id="763" w:author="Carl Reed" w:date="2020-10-01T14:11:00Z">
              <w:r w:rsidRPr="00183358" w:rsidDel="000C23F1">
                <w:rPr>
                  <w:rFonts w:ascii="Times New Roman" w:eastAsia="Times New Roman" w:hAnsi="Times New Roman" w:cs="Times New Roman"/>
                  <w:sz w:val="24"/>
                  <w:szCs w:val="24"/>
                </w:rPr>
                <w:delText>Implementation Specification</w:delText>
              </w:r>
            </w:del>
            <w:ins w:id="764"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MAY represent an attribute of the UML class with a null attribute.</w:t>
            </w:r>
          </w:p>
        </w:tc>
      </w:tr>
      <w:tr w:rsidR="00183358" w:rsidRPr="00183358" w14:paraId="19EE2AEF" w14:textId="77777777" w:rsidTr="00183358">
        <w:trPr>
          <w:tblCellSpacing w:w="15" w:type="dxa"/>
        </w:trPr>
        <w:tc>
          <w:tcPr>
            <w:tcW w:w="0" w:type="auto"/>
            <w:shd w:val="clear" w:color="auto" w:fill="FFFFFF"/>
            <w:vAlign w:val="center"/>
            <w:hideMark/>
          </w:tcPr>
          <w:p w14:paraId="7BCA3BE9"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D</w:t>
            </w:r>
          </w:p>
        </w:tc>
        <w:tc>
          <w:tcPr>
            <w:tcW w:w="0" w:type="auto"/>
            <w:shd w:val="clear" w:color="auto" w:fill="FFFFFF"/>
            <w:vAlign w:val="center"/>
            <w:hideMark/>
          </w:tcPr>
          <w:p w14:paraId="186947A4" w14:textId="77777777" w:rsidR="00183358" w:rsidRPr="00183358" w:rsidRDefault="00183358" w:rsidP="000C23F1">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Whenever a null element is used to represent a concept from the Conceptual Model, the </w:t>
            </w:r>
            <w:del w:id="765" w:author="Carl Reed" w:date="2020-10-01T14:11:00Z">
              <w:r w:rsidRPr="00183358" w:rsidDel="000C23F1">
                <w:rPr>
                  <w:rFonts w:ascii="Times New Roman" w:eastAsia="Times New Roman" w:hAnsi="Times New Roman" w:cs="Times New Roman"/>
                  <w:sz w:val="24"/>
                  <w:szCs w:val="24"/>
                </w:rPr>
                <w:delText>Implementation Specification</w:delText>
              </w:r>
            </w:del>
            <w:ins w:id="766" w:author="Carl Reed" w:date="2020-10-01T14:11:00Z">
              <w:r w:rsidR="000C23F1">
                <w:rPr>
                  <w:rFonts w:ascii="Times New Roman" w:eastAsia="Times New Roman" w:hAnsi="Times New Roman" w:cs="Times New Roman"/>
                  <w:sz w:val="24"/>
                  <w:szCs w:val="24"/>
                </w:rPr>
                <w:t>IS</w:t>
              </w:r>
            </w:ins>
            <w:r w:rsidRPr="00183358">
              <w:rPr>
                <w:rFonts w:ascii="Times New Roman" w:eastAsia="Times New Roman" w:hAnsi="Times New Roman" w:cs="Times New Roman"/>
                <w:sz w:val="24"/>
                <w:szCs w:val="24"/>
              </w:rPr>
              <w:t xml:space="preserve"> SHOULD document that mapping and provide an explanation for why that concept was not implemented.</w:t>
            </w:r>
          </w:p>
        </w:tc>
      </w:tr>
    </w:tbl>
    <w:p w14:paraId="60F1C9D2"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76" w:anchor="core-boundaries-table" w:history="1">
        <w:r w:rsidR="00183358" w:rsidRPr="00183358">
          <w:rPr>
            <w:rFonts w:ascii="Times New Roman" w:eastAsia="Times New Roman" w:hAnsi="Times New Roman" w:cs="Times New Roman"/>
            <w:color w:val="0000FF"/>
            <w:sz w:val="24"/>
            <w:szCs w:val="24"/>
            <w:u w:val="single"/>
          </w:rPr>
          <w:t>Table 4</w:t>
        </w:r>
      </w:hyperlink>
      <w:r w:rsidR="00183358" w:rsidRPr="00183358">
        <w:rPr>
          <w:rFonts w:ascii="Times New Roman" w:eastAsia="Times New Roman" w:hAnsi="Times New Roman" w:cs="Times New Roman"/>
          <w:sz w:val="24"/>
          <w:szCs w:val="24"/>
        </w:rPr>
        <w:t xml:space="preserve"> lists the surfaces that are allowed as thematic surface boundaries of the space classes defined in the Core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1"/>
        <w:gridCol w:w="5974"/>
      </w:tblGrid>
      <w:tr w:rsidR="00183358" w:rsidRPr="00183358" w14:paraId="26708932" w14:textId="77777777" w:rsidTr="00183358">
        <w:trPr>
          <w:tblCellSpacing w:w="15" w:type="dxa"/>
        </w:trPr>
        <w:tc>
          <w:tcPr>
            <w:tcW w:w="0" w:type="auto"/>
            <w:gridSpan w:val="2"/>
            <w:tcBorders>
              <w:top w:val="nil"/>
              <w:left w:val="nil"/>
              <w:bottom w:val="nil"/>
              <w:right w:val="nil"/>
            </w:tcBorders>
            <w:shd w:val="clear" w:color="auto" w:fill="FFFFFF"/>
            <w:vAlign w:val="center"/>
            <w:hideMark/>
          </w:tcPr>
          <w:p w14:paraId="36D86391" w14:textId="77777777" w:rsidR="00183358" w:rsidRPr="00183358" w:rsidRDefault="00183358" w:rsidP="00183358">
            <w:pPr>
              <w:spacing w:after="0" w:line="240" w:lineRule="auto"/>
              <w:jc w:val="center"/>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lastRenderedPageBreak/>
              <w:t>Table 4. Core space classes and their allowed thematic surface boundaries</w:t>
            </w:r>
          </w:p>
        </w:tc>
      </w:tr>
      <w:tr w:rsidR="00183358" w:rsidRPr="00183358" w14:paraId="4AED5EE4" w14:textId="77777777" w:rsidTr="00183358">
        <w:trPr>
          <w:tblCellSpacing w:w="15" w:type="dxa"/>
        </w:trPr>
        <w:tc>
          <w:tcPr>
            <w:tcW w:w="0" w:type="auto"/>
            <w:shd w:val="clear" w:color="auto" w:fill="FFFFFF"/>
            <w:vAlign w:val="center"/>
            <w:hideMark/>
          </w:tcPr>
          <w:p w14:paraId="464BFCA2"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Space class</w:t>
            </w:r>
          </w:p>
        </w:tc>
        <w:tc>
          <w:tcPr>
            <w:tcW w:w="0" w:type="auto"/>
            <w:shd w:val="clear" w:color="auto" w:fill="FFFFFF"/>
            <w:vAlign w:val="center"/>
            <w:hideMark/>
          </w:tcPr>
          <w:p w14:paraId="6C27B8E7"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Allowed space boundaries</w:t>
            </w:r>
          </w:p>
        </w:tc>
      </w:tr>
      <w:tr w:rsidR="00183358" w:rsidRPr="00183358" w14:paraId="20CEE614" w14:textId="77777777" w:rsidTr="00183358">
        <w:trPr>
          <w:tblCellSpacing w:w="15" w:type="dxa"/>
        </w:trPr>
        <w:tc>
          <w:tcPr>
            <w:tcW w:w="0" w:type="auto"/>
            <w:shd w:val="clear" w:color="auto" w:fill="FFFFFF"/>
            <w:vAlign w:val="center"/>
            <w:hideMark/>
          </w:tcPr>
          <w:p w14:paraId="0F5E3D1A"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proofErr w:type="spellStart"/>
            <w:r w:rsidRPr="00183358">
              <w:rPr>
                <w:rFonts w:ascii="Times New Roman" w:eastAsia="Times New Roman" w:hAnsi="Times New Roman" w:cs="Times New Roman"/>
                <w:sz w:val="24"/>
                <w:szCs w:val="24"/>
              </w:rPr>
              <w:t>AbstractLogicalSpace</w:t>
            </w:r>
            <w:proofErr w:type="spellEnd"/>
          </w:p>
        </w:tc>
        <w:tc>
          <w:tcPr>
            <w:tcW w:w="0" w:type="auto"/>
            <w:shd w:val="clear" w:color="auto" w:fill="FFFFFF"/>
            <w:vAlign w:val="center"/>
            <w:hideMark/>
          </w:tcPr>
          <w:p w14:paraId="2D5AD3FB" w14:textId="77777777" w:rsidR="00183358" w:rsidRPr="00183358" w:rsidRDefault="00183358" w:rsidP="001833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w:t>
            </w:r>
            <w:proofErr w:type="spellStart"/>
            <w:r w:rsidRPr="00183358">
              <w:rPr>
                <w:rFonts w:ascii="Times New Roman" w:eastAsia="Times New Roman" w:hAnsi="Times New Roman" w:cs="Times New Roman"/>
                <w:sz w:val="24"/>
                <w:szCs w:val="24"/>
              </w:rPr>
              <w:t>AbstractSpaceBoundary</w:t>
            </w:r>
            <w:proofErr w:type="spellEnd"/>
            <w:r w:rsidRPr="00183358">
              <w:rPr>
                <w:rFonts w:ascii="Times New Roman" w:eastAsia="Times New Roman" w:hAnsi="Times New Roman" w:cs="Times New Roman"/>
                <w:sz w:val="24"/>
                <w:szCs w:val="24"/>
              </w:rPr>
              <w:t xml:space="preserve"> and the subclasses:</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AbstractThematicSurface</w:t>
            </w:r>
            <w:proofErr w:type="spellEnd"/>
            <w:r w:rsidRPr="00183358">
              <w:rPr>
                <w:rFonts w:ascii="Times New Roman" w:eastAsia="Times New Roman" w:hAnsi="Times New Roman" w:cs="Times New Roman"/>
                <w:sz w:val="24"/>
                <w:szCs w:val="24"/>
              </w:rPr>
              <w:t>,</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ClosureSurface</w:t>
            </w:r>
            <w:proofErr w:type="spellEnd"/>
          </w:p>
          <w:p w14:paraId="10830D3E" w14:textId="77777777" w:rsidR="00183358" w:rsidRPr="00183358" w:rsidRDefault="00183358" w:rsidP="001833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w:t>
            </w:r>
            <w:proofErr w:type="spellStart"/>
            <w:r w:rsidRPr="00183358">
              <w:rPr>
                <w:rFonts w:ascii="Times New Roman" w:eastAsia="Times New Roman" w:hAnsi="Times New Roman" w:cs="Times New Roman"/>
                <w:sz w:val="24"/>
                <w:szCs w:val="24"/>
              </w:rPr>
              <w:t>GenericThematicSurface</w:t>
            </w:r>
            <w:proofErr w:type="spellEnd"/>
          </w:p>
          <w:p w14:paraId="0E9FBAD3" w14:textId="77777777" w:rsidR="00183358" w:rsidRPr="00183358" w:rsidRDefault="00183358" w:rsidP="0018335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r w:rsidR="00183358" w:rsidRPr="00183358" w14:paraId="763E2F1F" w14:textId="77777777" w:rsidTr="00183358">
        <w:trPr>
          <w:tblCellSpacing w:w="15" w:type="dxa"/>
        </w:trPr>
        <w:tc>
          <w:tcPr>
            <w:tcW w:w="0" w:type="auto"/>
            <w:shd w:val="clear" w:color="auto" w:fill="FFFFFF"/>
            <w:vAlign w:val="center"/>
            <w:hideMark/>
          </w:tcPr>
          <w:p w14:paraId="3C5D544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proofErr w:type="spellStart"/>
            <w:r w:rsidRPr="00183358">
              <w:rPr>
                <w:rFonts w:ascii="Times New Roman" w:eastAsia="Times New Roman" w:hAnsi="Times New Roman" w:cs="Times New Roman"/>
                <w:sz w:val="24"/>
                <w:szCs w:val="24"/>
              </w:rPr>
              <w:t>AbstractOccupiedSpace</w:t>
            </w:r>
            <w:proofErr w:type="spellEnd"/>
          </w:p>
        </w:tc>
        <w:tc>
          <w:tcPr>
            <w:tcW w:w="0" w:type="auto"/>
            <w:shd w:val="clear" w:color="auto" w:fill="FFFFFF"/>
            <w:vAlign w:val="center"/>
            <w:hideMark/>
          </w:tcPr>
          <w:p w14:paraId="6377C8F0" w14:textId="77777777" w:rsidR="00183358" w:rsidRPr="00183358" w:rsidRDefault="00183358" w:rsidP="0018335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w:t>
            </w:r>
            <w:proofErr w:type="spellStart"/>
            <w:r w:rsidRPr="00183358">
              <w:rPr>
                <w:rFonts w:ascii="Times New Roman" w:eastAsia="Times New Roman" w:hAnsi="Times New Roman" w:cs="Times New Roman"/>
                <w:sz w:val="24"/>
                <w:szCs w:val="24"/>
              </w:rPr>
              <w:t>AbstractSpaceBoundary</w:t>
            </w:r>
            <w:proofErr w:type="spellEnd"/>
            <w:r w:rsidRPr="00183358">
              <w:rPr>
                <w:rFonts w:ascii="Times New Roman" w:eastAsia="Times New Roman" w:hAnsi="Times New Roman" w:cs="Times New Roman"/>
                <w:sz w:val="24"/>
                <w:szCs w:val="24"/>
              </w:rPr>
              <w:t xml:space="preserve"> and the subclasses:</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AbstractThematicSurface</w:t>
            </w:r>
            <w:proofErr w:type="spellEnd"/>
            <w:r w:rsidRPr="00183358">
              <w:rPr>
                <w:rFonts w:ascii="Times New Roman" w:eastAsia="Times New Roman" w:hAnsi="Times New Roman" w:cs="Times New Roman"/>
                <w:sz w:val="24"/>
                <w:szCs w:val="24"/>
              </w:rPr>
              <w:t>,</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ClosureSurface</w:t>
            </w:r>
            <w:proofErr w:type="spellEnd"/>
          </w:p>
          <w:p w14:paraId="05649D85" w14:textId="77777777" w:rsidR="00183358" w:rsidRPr="00183358" w:rsidRDefault="00183358" w:rsidP="0018335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w:t>
            </w:r>
            <w:proofErr w:type="spellStart"/>
            <w:r w:rsidRPr="00183358">
              <w:rPr>
                <w:rFonts w:ascii="Times New Roman" w:eastAsia="Times New Roman" w:hAnsi="Times New Roman" w:cs="Times New Roman"/>
                <w:sz w:val="24"/>
                <w:szCs w:val="24"/>
              </w:rPr>
              <w:t>GenericThematicSurface</w:t>
            </w:r>
            <w:proofErr w:type="spellEnd"/>
          </w:p>
          <w:p w14:paraId="7FFBB43B" w14:textId="77777777" w:rsidR="00183358" w:rsidRPr="00183358" w:rsidRDefault="00183358" w:rsidP="0018335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r w:rsidR="00183358" w:rsidRPr="00183358" w14:paraId="3D2589BC" w14:textId="77777777" w:rsidTr="00183358">
        <w:trPr>
          <w:tblCellSpacing w:w="15" w:type="dxa"/>
        </w:trPr>
        <w:tc>
          <w:tcPr>
            <w:tcW w:w="0" w:type="auto"/>
            <w:shd w:val="clear" w:color="auto" w:fill="FFFFFF"/>
            <w:vAlign w:val="center"/>
            <w:hideMark/>
          </w:tcPr>
          <w:p w14:paraId="4AA2A37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proofErr w:type="spellStart"/>
            <w:r w:rsidRPr="00183358">
              <w:rPr>
                <w:rFonts w:ascii="Times New Roman" w:eastAsia="Times New Roman" w:hAnsi="Times New Roman" w:cs="Times New Roman"/>
                <w:sz w:val="24"/>
                <w:szCs w:val="24"/>
              </w:rPr>
              <w:t>AbstractPhysicalSpace</w:t>
            </w:r>
            <w:proofErr w:type="spellEnd"/>
          </w:p>
        </w:tc>
        <w:tc>
          <w:tcPr>
            <w:tcW w:w="0" w:type="auto"/>
            <w:shd w:val="clear" w:color="auto" w:fill="FFFFFF"/>
            <w:vAlign w:val="center"/>
            <w:hideMark/>
          </w:tcPr>
          <w:p w14:paraId="5C66A330" w14:textId="77777777" w:rsidR="00183358" w:rsidRPr="00183358" w:rsidRDefault="00183358" w:rsidP="0018335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w:t>
            </w:r>
            <w:proofErr w:type="spellStart"/>
            <w:r w:rsidRPr="00183358">
              <w:rPr>
                <w:rFonts w:ascii="Times New Roman" w:eastAsia="Times New Roman" w:hAnsi="Times New Roman" w:cs="Times New Roman"/>
                <w:sz w:val="24"/>
                <w:szCs w:val="24"/>
              </w:rPr>
              <w:t>AbstractSpaceBoundary</w:t>
            </w:r>
            <w:proofErr w:type="spellEnd"/>
            <w:r w:rsidRPr="00183358">
              <w:rPr>
                <w:rFonts w:ascii="Times New Roman" w:eastAsia="Times New Roman" w:hAnsi="Times New Roman" w:cs="Times New Roman"/>
                <w:sz w:val="24"/>
                <w:szCs w:val="24"/>
              </w:rPr>
              <w:t xml:space="preserve"> and the subclasses:</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AbstractThematicSurface</w:t>
            </w:r>
            <w:proofErr w:type="spellEnd"/>
            <w:r w:rsidRPr="00183358">
              <w:rPr>
                <w:rFonts w:ascii="Times New Roman" w:eastAsia="Times New Roman" w:hAnsi="Times New Roman" w:cs="Times New Roman"/>
                <w:sz w:val="24"/>
                <w:szCs w:val="24"/>
              </w:rPr>
              <w:t>,</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ClosureSurface</w:t>
            </w:r>
            <w:proofErr w:type="spellEnd"/>
          </w:p>
          <w:p w14:paraId="688F4BCA" w14:textId="77777777" w:rsidR="00183358" w:rsidRPr="00183358" w:rsidRDefault="00183358" w:rsidP="0018335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w:t>
            </w:r>
            <w:proofErr w:type="spellStart"/>
            <w:r w:rsidRPr="00183358">
              <w:rPr>
                <w:rFonts w:ascii="Times New Roman" w:eastAsia="Times New Roman" w:hAnsi="Times New Roman" w:cs="Times New Roman"/>
                <w:sz w:val="24"/>
                <w:szCs w:val="24"/>
              </w:rPr>
              <w:t>GenericThematicSurface</w:t>
            </w:r>
            <w:proofErr w:type="spellEnd"/>
          </w:p>
          <w:p w14:paraId="5C5B7F0A" w14:textId="77777777" w:rsidR="00183358" w:rsidRPr="00183358" w:rsidRDefault="00183358" w:rsidP="0018335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r w:rsidR="00183358" w:rsidRPr="00183358" w14:paraId="626E2F55" w14:textId="77777777" w:rsidTr="00183358">
        <w:trPr>
          <w:tblCellSpacing w:w="15" w:type="dxa"/>
        </w:trPr>
        <w:tc>
          <w:tcPr>
            <w:tcW w:w="0" w:type="auto"/>
            <w:shd w:val="clear" w:color="auto" w:fill="FFFFFF"/>
            <w:vAlign w:val="center"/>
            <w:hideMark/>
          </w:tcPr>
          <w:p w14:paraId="6421C8B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proofErr w:type="spellStart"/>
            <w:r w:rsidRPr="00183358">
              <w:rPr>
                <w:rFonts w:ascii="Times New Roman" w:eastAsia="Times New Roman" w:hAnsi="Times New Roman" w:cs="Times New Roman"/>
                <w:sz w:val="24"/>
                <w:szCs w:val="24"/>
              </w:rPr>
              <w:t>AbstractSpace</w:t>
            </w:r>
            <w:proofErr w:type="spellEnd"/>
          </w:p>
        </w:tc>
        <w:tc>
          <w:tcPr>
            <w:tcW w:w="0" w:type="auto"/>
            <w:shd w:val="clear" w:color="auto" w:fill="FFFFFF"/>
            <w:vAlign w:val="center"/>
            <w:hideMark/>
          </w:tcPr>
          <w:p w14:paraId="7F1ED386" w14:textId="77777777" w:rsidR="00183358" w:rsidRPr="00183358" w:rsidRDefault="00183358" w:rsidP="0018335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w:t>
            </w:r>
            <w:proofErr w:type="spellStart"/>
            <w:r w:rsidRPr="00183358">
              <w:rPr>
                <w:rFonts w:ascii="Times New Roman" w:eastAsia="Times New Roman" w:hAnsi="Times New Roman" w:cs="Times New Roman"/>
                <w:sz w:val="24"/>
                <w:szCs w:val="24"/>
              </w:rPr>
              <w:t>AbstractSpaceBoundary</w:t>
            </w:r>
            <w:proofErr w:type="spellEnd"/>
            <w:r w:rsidRPr="00183358">
              <w:rPr>
                <w:rFonts w:ascii="Times New Roman" w:eastAsia="Times New Roman" w:hAnsi="Times New Roman" w:cs="Times New Roman"/>
                <w:sz w:val="24"/>
                <w:szCs w:val="24"/>
              </w:rPr>
              <w:t xml:space="preserve"> and the subclasses:</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AbstractThematicSurface</w:t>
            </w:r>
            <w:proofErr w:type="spellEnd"/>
            <w:r w:rsidRPr="00183358">
              <w:rPr>
                <w:rFonts w:ascii="Times New Roman" w:eastAsia="Times New Roman" w:hAnsi="Times New Roman" w:cs="Times New Roman"/>
                <w:sz w:val="24"/>
                <w:szCs w:val="24"/>
              </w:rPr>
              <w:t>,</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ClosureSurface</w:t>
            </w:r>
            <w:proofErr w:type="spellEnd"/>
          </w:p>
          <w:p w14:paraId="5CA5A5DA" w14:textId="77777777" w:rsidR="00183358" w:rsidRPr="00183358" w:rsidRDefault="00183358" w:rsidP="0018335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w:t>
            </w:r>
            <w:proofErr w:type="spellStart"/>
            <w:r w:rsidRPr="00183358">
              <w:rPr>
                <w:rFonts w:ascii="Times New Roman" w:eastAsia="Times New Roman" w:hAnsi="Times New Roman" w:cs="Times New Roman"/>
                <w:sz w:val="24"/>
                <w:szCs w:val="24"/>
              </w:rPr>
              <w:t>GenericThematicSurface</w:t>
            </w:r>
            <w:proofErr w:type="spellEnd"/>
          </w:p>
          <w:p w14:paraId="59D884DE" w14:textId="77777777" w:rsidR="00183358" w:rsidRPr="00183358" w:rsidRDefault="00183358" w:rsidP="0018335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r w:rsidR="00183358" w:rsidRPr="00183358" w14:paraId="029A5D95" w14:textId="77777777" w:rsidTr="00183358">
        <w:trPr>
          <w:tblCellSpacing w:w="15" w:type="dxa"/>
        </w:trPr>
        <w:tc>
          <w:tcPr>
            <w:tcW w:w="0" w:type="auto"/>
            <w:shd w:val="clear" w:color="auto" w:fill="FFFFFF"/>
            <w:vAlign w:val="center"/>
            <w:hideMark/>
          </w:tcPr>
          <w:p w14:paraId="381AC54B"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proofErr w:type="spellStart"/>
            <w:r w:rsidRPr="00183358">
              <w:rPr>
                <w:rFonts w:ascii="Times New Roman" w:eastAsia="Times New Roman" w:hAnsi="Times New Roman" w:cs="Times New Roman"/>
                <w:sz w:val="24"/>
                <w:szCs w:val="24"/>
              </w:rPr>
              <w:t>AbstractUnoccupiedSpace</w:t>
            </w:r>
            <w:proofErr w:type="spellEnd"/>
          </w:p>
        </w:tc>
        <w:tc>
          <w:tcPr>
            <w:tcW w:w="0" w:type="auto"/>
            <w:shd w:val="clear" w:color="auto" w:fill="FFFFFF"/>
            <w:vAlign w:val="center"/>
            <w:hideMark/>
          </w:tcPr>
          <w:p w14:paraId="760F99EC" w14:textId="77777777" w:rsidR="00183358" w:rsidRPr="00183358" w:rsidRDefault="00183358" w:rsidP="0018335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Core::</w:t>
            </w:r>
            <w:proofErr w:type="spellStart"/>
            <w:r w:rsidRPr="00183358">
              <w:rPr>
                <w:rFonts w:ascii="Times New Roman" w:eastAsia="Times New Roman" w:hAnsi="Times New Roman" w:cs="Times New Roman"/>
                <w:sz w:val="24"/>
                <w:szCs w:val="24"/>
              </w:rPr>
              <w:t>AbstractSpaceBoundary</w:t>
            </w:r>
            <w:proofErr w:type="spellEnd"/>
            <w:r w:rsidRPr="00183358">
              <w:rPr>
                <w:rFonts w:ascii="Times New Roman" w:eastAsia="Times New Roman" w:hAnsi="Times New Roman" w:cs="Times New Roman"/>
                <w:sz w:val="24"/>
                <w:szCs w:val="24"/>
              </w:rPr>
              <w:t xml:space="preserve"> and the subclasses:</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AbstractThematicSurface</w:t>
            </w:r>
            <w:proofErr w:type="spellEnd"/>
            <w:r w:rsidRPr="00183358">
              <w:rPr>
                <w:rFonts w:ascii="Times New Roman" w:eastAsia="Times New Roman" w:hAnsi="Times New Roman" w:cs="Times New Roman"/>
                <w:sz w:val="24"/>
                <w:szCs w:val="24"/>
              </w:rPr>
              <w:t>,</w:t>
            </w:r>
            <w:r w:rsidRPr="00183358">
              <w:rPr>
                <w:rFonts w:ascii="Times New Roman" w:eastAsia="Times New Roman" w:hAnsi="Times New Roman" w:cs="Times New Roman"/>
                <w:sz w:val="24"/>
                <w:szCs w:val="24"/>
              </w:rPr>
              <w:br/>
              <w:t>    Core::</w:t>
            </w:r>
            <w:proofErr w:type="spellStart"/>
            <w:r w:rsidRPr="00183358">
              <w:rPr>
                <w:rFonts w:ascii="Times New Roman" w:eastAsia="Times New Roman" w:hAnsi="Times New Roman" w:cs="Times New Roman"/>
                <w:sz w:val="24"/>
                <w:szCs w:val="24"/>
              </w:rPr>
              <w:t>ClosureSurface</w:t>
            </w:r>
            <w:proofErr w:type="spellEnd"/>
          </w:p>
          <w:p w14:paraId="4F90DE1B" w14:textId="77777777" w:rsidR="00183358" w:rsidRPr="00183358" w:rsidRDefault="00183358" w:rsidP="0018335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Generics::</w:t>
            </w:r>
            <w:proofErr w:type="spellStart"/>
            <w:r w:rsidRPr="00183358">
              <w:rPr>
                <w:rFonts w:ascii="Times New Roman" w:eastAsia="Times New Roman" w:hAnsi="Times New Roman" w:cs="Times New Roman"/>
                <w:sz w:val="24"/>
                <w:szCs w:val="24"/>
              </w:rPr>
              <w:t>GenericThematicSurface</w:t>
            </w:r>
            <w:proofErr w:type="spellEnd"/>
          </w:p>
          <w:p w14:paraId="03A596E4" w14:textId="77777777" w:rsidR="00183358" w:rsidRPr="00183358" w:rsidRDefault="00183358" w:rsidP="0018335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possible classes from ADEs</w:t>
            </w:r>
          </w:p>
        </w:tc>
      </w:tr>
    </w:tbl>
    <w:p w14:paraId="7704CBC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Surface boundaries are constrained by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490"/>
        <w:gridCol w:w="5015"/>
      </w:tblGrid>
      <w:tr w:rsidR="00183358" w:rsidRPr="00183358" w14:paraId="5060B1D1" w14:textId="77777777" w:rsidTr="00183358">
        <w:trPr>
          <w:tblCellSpacing w:w="15" w:type="dxa"/>
        </w:trPr>
        <w:tc>
          <w:tcPr>
            <w:tcW w:w="0" w:type="auto"/>
            <w:shd w:val="clear" w:color="auto" w:fill="FFFFFF"/>
            <w:vAlign w:val="center"/>
            <w:hideMark/>
          </w:tcPr>
          <w:p w14:paraId="0E0BA443"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 3</w:t>
            </w:r>
          </w:p>
        </w:tc>
        <w:tc>
          <w:tcPr>
            <w:tcW w:w="0" w:type="auto"/>
            <w:shd w:val="clear" w:color="auto" w:fill="FFFFFF"/>
            <w:vAlign w:val="center"/>
            <w:hideMark/>
          </w:tcPr>
          <w:p w14:paraId="6FA963A5"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/req/core/boundaries</w:t>
            </w:r>
          </w:p>
        </w:tc>
      </w:tr>
      <w:tr w:rsidR="00183358" w:rsidRPr="00183358" w14:paraId="189CACF1" w14:textId="77777777" w:rsidTr="00183358">
        <w:trPr>
          <w:tblCellSpacing w:w="15" w:type="dxa"/>
        </w:trPr>
        <w:tc>
          <w:tcPr>
            <w:tcW w:w="0" w:type="auto"/>
            <w:gridSpan w:val="2"/>
            <w:shd w:val="clear" w:color="auto" w:fill="FFFFFF"/>
            <w:vAlign w:val="center"/>
            <w:hideMark/>
          </w:tcPr>
          <w:p w14:paraId="289288F3" w14:textId="77777777" w:rsidR="00183358" w:rsidRPr="00183358" w:rsidRDefault="002C075C" w:rsidP="000C23F1">
            <w:pPr>
              <w:spacing w:before="100" w:beforeAutospacing="1" w:after="100" w:afterAutospacing="1" w:line="240" w:lineRule="auto"/>
              <w:rPr>
                <w:rFonts w:ascii="Times New Roman" w:eastAsia="Times New Roman" w:hAnsi="Times New Roman" w:cs="Times New Roman"/>
                <w:sz w:val="24"/>
                <w:szCs w:val="24"/>
              </w:rPr>
            </w:pPr>
            <w:hyperlink r:id="rId77" w:anchor="core-boundaries-table" w:history="1">
              <w:r w:rsidR="00183358" w:rsidRPr="00183358">
                <w:rPr>
                  <w:rFonts w:ascii="Times New Roman" w:eastAsia="Times New Roman" w:hAnsi="Times New Roman" w:cs="Times New Roman"/>
                  <w:color w:val="0000FF"/>
                  <w:sz w:val="24"/>
                  <w:szCs w:val="24"/>
                  <w:u w:val="single"/>
                </w:rPr>
                <w:t>Table 4</w:t>
              </w:r>
            </w:hyperlink>
            <w:r w:rsidR="00183358" w:rsidRPr="00183358">
              <w:rPr>
                <w:rFonts w:ascii="Times New Roman" w:eastAsia="Times New Roman" w:hAnsi="Times New Roman" w:cs="Times New Roman"/>
                <w:sz w:val="24"/>
                <w:szCs w:val="24"/>
              </w:rPr>
              <w:t xml:space="preserve"> lists the surfaces that are allowed as thematic surface boundaries of the space classes defined in the Core module. An </w:t>
            </w:r>
            <w:del w:id="767" w:author="Carl Reed" w:date="2020-10-01T14:11:00Z">
              <w:r w:rsidR="00183358" w:rsidRPr="00183358" w:rsidDel="000C23F1">
                <w:rPr>
                  <w:rFonts w:ascii="Times New Roman" w:eastAsia="Times New Roman" w:hAnsi="Times New Roman" w:cs="Times New Roman"/>
                  <w:sz w:val="24"/>
                  <w:szCs w:val="24"/>
                </w:rPr>
                <w:delText>Implementation Specification</w:delText>
              </w:r>
            </w:del>
            <w:ins w:id="768" w:author="Carl Reed" w:date="2020-10-01T14:11:00Z">
              <w:r w:rsidR="000C23F1">
                <w:rPr>
                  <w:rFonts w:ascii="Times New Roman" w:eastAsia="Times New Roman" w:hAnsi="Times New Roman" w:cs="Times New Roman"/>
                  <w:sz w:val="24"/>
                  <w:szCs w:val="24"/>
                </w:rPr>
                <w:t>IS</w:t>
              </w:r>
            </w:ins>
            <w:r w:rsidR="00183358" w:rsidRPr="00183358">
              <w:rPr>
                <w:rFonts w:ascii="Times New Roman" w:eastAsia="Times New Roman" w:hAnsi="Times New Roman" w:cs="Times New Roman"/>
                <w:sz w:val="24"/>
                <w:szCs w:val="24"/>
              </w:rPr>
              <w:t xml:space="preserve"> </w:t>
            </w:r>
            <w:commentRangeStart w:id="769"/>
            <w:r w:rsidR="00183358" w:rsidRPr="00183358">
              <w:rPr>
                <w:rFonts w:ascii="Times New Roman" w:eastAsia="Times New Roman" w:hAnsi="Times New Roman" w:cs="Times New Roman"/>
                <w:sz w:val="24"/>
                <w:szCs w:val="24"/>
              </w:rPr>
              <w:t xml:space="preserve">SHALL NOT </w:t>
            </w:r>
            <w:commentRangeEnd w:id="769"/>
            <w:r w:rsidR="00B54F7A">
              <w:rPr>
                <w:rStyle w:val="CommentReference"/>
              </w:rPr>
              <w:commentReference w:id="769"/>
            </w:r>
            <w:r w:rsidR="00183358" w:rsidRPr="00183358">
              <w:rPr>
                <w:rFonts w:ascii="Times New Roman" w:eastAsia="Times New Roman" w:hAnsi="Times New Roman" w:cs="Times New Roman"/>
                <w:sz w:val="24"/>
                <w:szCs w:val="24"/>
              </w:rPr>
              <w:t xml:space="preserve">specify boundaries except as specified in </w:t>
            </w:r>
            <w:hyperlink r:id="rId78" w:anchor="core-boundaries-table" w:history="1">
              <w:r w:rsidR="00183358" w:rsidRPr="00183358">
                <w:rPr>
                  <w:rFonts w:ascii="Times New Roman" w:eastAsia="Times New Roman" w:hAnsi="Times New Roman" w:cs="Times New Roman"/>
                  <w:color w:val="0000FF"/>
                  <w:sz w:val="24"/>
                  <w:szCs w:val="24"/>
                  <w:u w:val="single"/>
                </w:rPr>
                <w:t>Table 4</w:t>
              </w:r>
            </w:hyperlink>
          </w:p>
        </w:tc>
      </w:tr>
    </w:tbl>
    <w:p w14:paraId="4DA36B26"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use of extension capabilities by Core elements is constrained by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929"/>
        <w:gridCol w:w="4576"/>
      </w:tblGrid>
      <w:tr w:rsidR="00183358" w:rsidRPr="00183358" w14:paraId="6D26263F" w14:textId="77777777" w:rsidTr="00183358">
        <w:trPr>
          <w:tblCellSpacing w:w="15" w:type="dxa"/>
        </w:trPr>
        <w:tc>
          <w:tcPr>
            <w:tcW w:w="0" w:type="auto"/>
            <w:shd w:val="clear" w:color="auto" w:fill="FFFFFF"/>
            <w:vAlign w:val="center"/>
            <w:hideMark/>
          </w:tcPr>
          <w:p w14:paraId="1152633B"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Requirement 4</w:t>
            </w:r>
          </w:p>
        </w:tc>
        <w:tc>
          <w:tcPr>
            <w:tcW w:w="0" w:type="auto"/>
            <w:shd w:val="clear" w:color="auto" w:fill="FFFFFF"/>
            <w:vAlign w:val="center"/>
            <w:hideMark/>
          </w:tcPr>
          <w:p w14:paraId="20B57A6B"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/req/core/</w:t>
            </w:r>
            <w:proofErr w:type="spellStart"/>
            <w:r w:rsidRPr="00183358">
              <w:rPr>
                <w:rFonts w:ascii="Times New Roman" w:eastAsia="Times New Roman" w:hAnsi="Times New Roman" w:cs="Times New Roman"/>
                <w:b/>
                <w:bCs/>
                <w:sz w:val="24"/>
                <w:szCs w:val="24"/>
              </w:rPr>
              <w:t>ade</w:t>
            </w:r>
            <w:proofErr w:type="spellEnd"/>
            <w:r w:rsidRPr="00183358">
              <w:rPr>
                <w:rFonts w:ascii="Times New Roman" w:eastAsia="Times New Roman" w:hAnsi="Times New Roman" w:cs="Times New Roman"/>
                <w:b/>
                <w:bCs/>
                <w:sz w:val="24"/>
                <w:szCs w:val="24"/>
              </w:rPr>
              <w:t>/use</w:t>
            </w:r>
          </w:p>
        </w:tc>
      </w:tr>
      <w:tr w:rsidR="00183358" w:rsidRPr="00183358" w14:paraId="7C7278F2" w14:textId="77777777" w:rsidTr="00183358">
        <w:trPr>
          <w:tblCellSpacing w:w="15" w:type="dxa"/>
        </w:trPr>
        <w:tc>
          <w:tcPr>
            <w:tcW w:w="0" w:type="auto"/>
            <w:gridSpan w:val="2"/>
            <w:shd w:val="clear" w:color="auto" w:fill="FFFFFF"/>
            <w:vAlign w:val="center"/>
            <w:hideMark/>
          </w:tcPr>
          <w:p w14:paraId="6B9634BF"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ADE element and property extensions SHALL NOT be used unless conformance with </w:t>
            </w:r>
            <w:r w:rsidRPr="00183358">
              <w:rPr>
                <w:rFonts w:ascii="Times New Roman" w:eastAsia="Times New Roman" w:hAnsi="Times New Roman" w:cs="Times New Roman"/>
                <w:sz w:val="24"/>
                <w:szCs w:val="24"/>
              </w:rPr>
              <w:lastRenderedPageBreak/>
              <w:t>the ADE Requirements Class can be demonstrated.</w:t>
            </w:r>
          </w:p>
        </w:tc>
      </w:tr>
    </w:tbl>
    <w:p w14:paraId="4E96DBF7" w14:textId="77777777" w:rsidR="00183358" w:rsidRPr="00183358" w:rsidRDefault="00183358" w:rsidP="00183358">
      <w:pPr>
        <w:spacing w:before="100" w:beforeAutospacing="1" w:after="100" w:afterAutospacing="1" w:line="240" w:lineRule="auto"/>
        <w:outlineLvl w:val="3"/>
        <w:rPr>
          <w:rFonts w:ascii="Times New Roman" w:eastAsia="Times New Roman" w:hAnsi="Times New Roman" w:cs="Times New Roman"/>
          <w:b/>
          <w:bCs/>
          <w:sz w:val="24"/>
          <w:szCs w:val="24"/>
        </w:rPr>
      </w:pPr>
      <w:r w:rsidRPr="00183358">
        <w:rPr>
          <w:rFonts w:ascii="Times New Roman" w:eastAsia="Times New Roman" w:hAnsi="Times New Roman" w:cs="Times New Roman"/>
          <w:b/>
          <w:bCs/>
          <w:sz w:val="24"/>
          <w:szCs w:val="24"/>
        </w:rPr>
        <w:lastRenderedPageBreak/>
        <w:t>8.2.2. ISO Dependencies</w:t>
      </w:r>
    </w:p>
    <w:p w14:paraId="0C817CE8"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CityGML builds on the ISO 19100 family of standards. The applicable standards are identified in the diagram in </w:t>
      </w:r>
      <w:hyperlink r:id="rId79" w:anchor="ISO-in-CityGML-diagram" w:history="1">
        <w:r w:rsidRPr="00183358">
          <w:rPr>
            <w:rFonts w:ascii="Times New Roman" w:eastAsia="Times New Roman" w:hAnsi="Times New Roman" w:cs="Times New Roman"/>
            <w:color w:val="0000FF"/>
            <w:sz w:val="24"/>
            <w:szCs w:val="24"/>
            <w:u w:val="single"/>
          </w:rPr>
          <w:t>Figure 13</w:t>
        </w:r>
      </w:hyperlink>
      <w:r w:rsidRPr="00183358">
        <w:rPr>
          <w:rFonts w:ascii="Times New Roman" w:eastAsia="Times New Roman" w:hAnsi="Times New Roman" w:cs="Times New Roman"/>
          <w:sz w:val="24"/>
          <w:szCs w:val="24"/>
        </w:rPr>
        <w:t>. Data dictionaries are included for all of the ISO-defined classes explicitly referenced in the CityGML UML model. These data dictionaries are provided for the convenience of the user. The ISO standards are the normative source.</w:t>
      </w:r>
    </w:p>
    <w:p w14:paraId="5EA19284" w14:textId="77777777" w:rsidR="00183358" w:rsidRPr="00183358" w:rsidRDefault="00183358" w:rsidP="00183358">
      <w:pPr>
        <w:spacing w:after="0" w:line="240" w:lineRule="auto"/>
        <w:rPr>
          <w:rFonts w:ascii="Times New Roman" w:eastAsia="Times New Roman" w:hAnsi="Times New Roman" w:cs="Times New Roman"/>
          <w:sz w:val="24"/>
          <w:szCs w:val="24"/>
        </w:rPr>
      </w:pPr>
    </w:p>
    <w:p w14:paraId="777EC1AB" w14:textId="77777777" w:rsidR="00183358" w:rsidRPr="00183358" w:rsidRDefault="00183358" w:rsidP="00183358">
      <w:pPr>
        <w:spacing w:after="0"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Figure 13. Use of ISO Standards in CityGML</w:t>
      </w:r>
    </w:p>
    <w:p w14:paraId="54D8B6A7"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ISO classes explicitly used in the CityGML UML model are introduced in </w:t>
      </w:r>
      <w:hyperlink r:id="rId80" w:anchor="iso-class-table" w:history="1">
        <w:r w:rsidRPr="00183358">
          <w:rPr>
            <w:rFonts w:ascii="Times New Roman" w:eastAsia="Times New Roman" w:hAnsi="Times New Roman" w:cs="Times New Roman"/>
            <w:color w:val="0000FF"/>
            <w:sz w:val="24"/>
            <w:szCs w:val="24"/>
            <w:u w:val="single"/>
          </w:rPr>
          <w:t>Table 5</w:t>
        </w:r>
      </w:hyperlink>
      <w:r w:rsidRPr="00183358">
        <w:rPr>
          <w:rFonts w:ascii="Times New Roman" w:eastAsia="Times New Roman" w:hAnsi="Times New Roman" w:cs="Times New Roman"/>
          <w:sz w:val="24"/>
          <w:szCs w:val="24"/>
        </w:rPr>
        <w:t xml:space="preserve">. More details about these classes can be found in the Data Dictionary in </w:t>
      </w:r>
      <w:hyperlink r:id="rId81" w:anchor="data-dictionary-section" w:history="1">
        <w:r w:rsidRPr="00183358">
          <w:rPr>
            <w:rFonts w:ascii="Times New Roman" w:eastAsia="Times New Roman" w:hAnsi="Times New Roman" w:cs="Times New Roman"/>
            <w:color w:val="0000FF"/>
            <w:sz w:val="24"/>
            <w:szCs w:val="24"/>
            <w:u w:val="single"/>
          </w:rPr>
          <w:t>Chapter 9</w:t>
        </w:r>
      </w:hyperlink>
      <w:r w:rsidRPr="0018335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5"/>
        <w:gridCol w:w="6255"/>
      </w:tblGrid>
      <w:tr w:rsidR="00183358" w:rsidRPr="00183358" w14:paraId="013F6985" w14:textId="77777777" w:rsidTr="00183358">
        <w:trPr>
          <w:tblCellSpacing w:w="15" w:type="dxa"/>
        </w:trPr>
        <w:tc>
          <w:tcPr>
            <w:tcW w:w="0" w:type="auto"/>
            <w:gridSpan w:val="2"/>
            <w:tcBorders>
              <w:top w:val="nil"/>
              <w:left w:val="nil"/>
              <w:bottom w:val="nil"/>
              <w:right w:val="nil"/>
            </w:tcBorders>
            <w:shd w:val="clear" w:color="auto" w:fill="FFFFFF"/>
            <w:vAlign w:val="center"/>
            <w:hideMark/>
          </w:tcPr>
          <w:p w14:paraId="18E4167D" w14:textId="77777777" w:rsidR="00183358" w:rsidRPr="00183358" w:rsidRDefault="00183358" w:rsidP="00183358">
            <w:pPr>
              <w:spacing w:after="0" w:line="240" w:lineRule="auto"/>
              <w:jc w:val="center"/>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Table 5. ISO Classes used in CityGML</w:t>
            </w:r>
          </w:p>
        </w:tc>
      </w:tr>
      <w:tr w:rsidR="00183358" w:rsidRPr="00183358" w14:paraId="382AA673" w14:textId="77777777" w:rsidTr="00183358">
        <w:trPr>
          <w:tblCellSpacing w:w="15" w:type="dxa"/>
        </w:trPr>
        <w:tc>
          <w:tcPr>
            <w:tcW w:w="0" w:type="auto"/>
            <w:shd w:val="clear" w:color="auto" w:fill="FFFFFF"/>
            <w:vAlign w:val="center"/>
            <w:hideMark/>
          </w:tcPr>
          <w:p w14:paraId="78BFB7F4"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Class Name</w:t>
            </w:r>
          </w:p>
        </w:tc>
        <w:tc>
          <w:tcPr>
            <w:tcW w:w="0" w:type="auto"/>
            <w:shd w:val="clear" w:color="auto" w:fill="FFFFFF"/>
            <w:vAlign w:val="center"/>
            <w:hideMark/>
          </w:tcPr>
          <w:p w14:paraId="6E010506"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b/>
                <w:bCs/>
                <w:sz w:val="24"/>
                <w:szCs w:val="24"/>
              </w:rPr>
              <w:t>Description</w:t>
            </w:r>
          </w:p>
        </w:tc>
      </w:tr>
      <w:tr w:rsidR="00183358" w:rsidRPr="00183358" w14:paraId="10F4FC95" w14:textId="77777777" w:rsidTr="00183358">
        <w:trPr>
          <w:tblCellSpacing w:w="15" w:type="dxa"/>
        </w:trPr>
        <w:tc>
          <w:tcPr>
            <w:tcW w:w="0" w:type="auto"/>
            <w:shd w:val="clear" w:color="auto" w:fill="FFFFFF"/>
            <w:vAlign w:val="center"/>
            <w:hideMark/>
          </w:tcPr>
          <w:p w14:paraId="57405993"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82" w:anchor="AnyFeature-section" w:history="1">
              <w:proofErr w:type="spellStart"/>
              <w:r w:rsidR="00183358" w:rsidRPr="00183358">
                <w:rPr>
                  <w:rFonts w:ascii="Times New Roman" w:eastAsia="Times New Roman" w:hAnsi="Times New Roman" w:cs="Times New Roman"/>
                  <w:color w:val="0000FF"/>
                  <w:sz w:val="24"/>
                  <w:szCs w:val="24"/>
                  <w:u w:val="single"/>
                </w:rPr>
                <w:t>AnyFeature</w:t>
              </w:r>
              <w:proofErr w:type="spellEnd"/>
            </w:hyperlink>
          </w:p>
        </w:tc>
        <w:tc>
          <w:tcPr>
            <w:tcW w:w="0" w:type="auto"/>
            <w:shd w:val="clear" w:color="auto" w:fill="FFFFFF"/>
            <w:vAlign w:val="center"/>
            <w:hideMark/>
          </w:tcPr>
          <w:p w14:paraId="5AB94766"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 generalization of all feature types</w:t>
            </w:r>
          </w:p>
        </w:tc>
      </w:tr>
      <w:tr w:rsidR="00183358" w:rsidRPr="00183358" w14:paraId="5AFD30D0" w14:textId="77777777" w:rsidTr="00183358">
        <w:trPr>
          <w:tblCellSpacing w:w="15" w:type="dxa"/>
        </w:trPr>
        <w:tc>
          <w:tcPr>
            <w:tcW w:w="0" w:type="auto"/>
            <w:shd w:val="clear" w:color="auto" w:fill="FFFFFF"/>
            <w:vAlign w:val="center"/>
            <w:hideMark/>
          </w:tcPr>
          <w:p w14:paraId="218AA284"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83" w:anchor="CV_DiscreteGridPointCoverage-section" w:history="1">
              <w:proofErr w:type="spellStart"/>
              <w:r w:rsidR="00183358" w:rsidRPr="00183358">
                <w:rPr>
                  <w:rFonts w:ascii="Times New Roman" w:eastAsia="Times New Roman" w:hAnsi="Times New Roman" w:cs="Times New Roman"/>
                  <w:color w:val="0000FF"/>
                  <w:sz w:val="24"/>
                  <w:szCs w:val="24"/>
                  <w:u w:val="single"/>
                </w:rPr>
                <w:t>CV_DiscreteGridPointCoverage</w:t>
              </w:r>
              <w:proofErr w:type="spellEnd"/>
            </w:hyperlink>
          </w:p>
        </w:tc>
        <w:tc>
          <w:tcPr>
            <w:tcW w:w="0" w:type="auto"/>
            <w:shd w:val="clear" w:color="auto" w:fill="FFFFFF"/>
            <w:vAlign w:val="center"/>
            <w:hideMark/>
          </w:tcPr>
          <w:p w14:paraId="5E89793E"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 coverage that returns the same feature attribute values for every direct position within any object in its domain.</w:t>
            </w:r>
          </w:p>
        </w:tc>
      </w:tr>
      <w:tr w:rsidR="00183358" w:rsidRPr="00183358" w14:paraId="24E471E2" w14:textId="77777777" w:rsidTr="00183358">
        <w:trPr>
          <w:tblCellSpacing w:w="15" w:type="dxa"/>
        </w:trPr>
        <w:tc>
          <w:tcPr>
            <w:tcW w:w="0" w:type="auto"/>
            <w:shd w:val="clear" w:color="auto" w:fill="FFFFFF"/>
            <w:vAlign w:val="center"/>
            <w:hideMark/>
          </w:tcPr>
          <w:p w14:paraId="3E468DFA"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84" w:anchor="DirectPosition-section" w:history="1">
              <w:r w:rsidR="00183358" w:rsidRPr="00183358">
                <w:rPr>
                  <w:rFonts w:ascii="Times New Roman" w:eastAsia="Times New Roman" w:hAnsi="Times New Roman" w:cs="Times New Roman"/>
                  <w:color w:val="0000FF"/>
                  <w:sz w:val="24"/>
                  <w:szCs w:val="24"/>
                  <w:u w:val="single"/>
                </w:rPr>
                <w:t>Direct Position</w:t>
              </w:r>
            </w:hyperlink>
          </w:p>
        </w:tc>
        <w:tc>
          <w:tcPr>
            <w:tcW w:w="0" w:type="auto"/>
            <w:shd w:val="clear" w:color="auto" w:fill="FFFFFF"/>
            <w:vAlign w:val="center"/>
            <w:hideMark/>
          </w:tcPr>
          <w:p w14:paraId="33C197AC"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coordinates for a position within some coordinate reference system.</w:t>
            </w:r>
          </w:p>
        </w:tc>
      </w:tr>
      <w:tr w:rsidR="00183358" w:rsidRPr="00183358" w14:paraId="78D602BF" w14:textId="77777777" w:rsidTr="00183358">
        <w:trPr>
          <w:tblCellSpacing w:w="15" w:type="dxa"/>
        </w:trPr>
        <w:tc>
          <w:tcPr>
            <w:tcW w:w="0" w:type="auto"/>
            <w:shd w:val="clear" w:color="auto" w:fill="FFFFFF"/>
            <w:vAlign w:val="center"/>
            <w:hideMark/>
          </w:tcPr>
          <w:p w14:paraId="6AF1C11E"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85" w:anchor="GM_Object-section" w:history="1">
              <w:proofErr w:type="spellStart"/>
              <w:r w:rsidR="00183358" w:rsidRPr="00183358">
                <w:rPr>
                  <w:rFonts w:ascii="Times New Roman" w:eastAsia="Times New Roman" w:hAnsi="Times New Roman" w:cs="Times New Roman"/>
                  <w:color w:val="0000FF"/>
                  <w:sz w:val="24"/>
                  <w:szCs w:val="24"/>
                  <w:u w:val="single"/>
                </w:rPr>
                <w:t>GM_Object</w:t>
              </w:r>
              <w:proofErr w:type="spellEnd"/>
            </w:hyperlink>
          </w:p>
        </w:tc>
        <w:tc>
          <w:tcPr>
            <w:tcW w:w="0" w:type="auto"/>
            <w:shd w:val="clear" w:color="auto" w:fill="FFFFFF"/>
            <w:vAlign w:val="center"/>
            <w:hideMark/>
          </w:tcPr>
          <w:p w14:paraId="578A89D1"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root class of the geometric object taxonomy.</w:t>
            </w:r>
          </w:p>
        </w:tc>
      </w:tr>
      <w:tr w:rsidR="00183358" w:rsidRPr="00183358" w14:paraId="0F90FFD6" w14:textId="77777777" w:rsidTr="00183358">
        <w:trPr>
          <w:tblCellSpacing w:w="15" w:type="dxa"/>
        </w:trPr>
        <w:tc>
          <w:tcPr>
            <w:tcW w:w="0" w:type="auto"/>
            <w:shd w:val="clear" w:color="auto" w:fill="FFFFFF"/>
            <w:vAlign w:val="center"/>
            <w:hideMark/>
          </w:tcPr>
          <w:p w14:paraId="453441D6"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86" w:anchor="GM_MultiCurve-section" w:history="1">
              <w:proofErr w:type="spellStart"/>
              <w:r w:rsidR="00183358" w:rsidRPr="00183358">
                <w:rPr>
                  <w:rFonts w:ascii="Times New Roman" w:eastAsia="Times New Roman" w:hAnsi="Times New Roman" w:cs="Times New Roman"/>
                  <w:color w:val="0000FF"/>
                  <w:sz w:val="24"/>
                  <w:szCs w:val="24"/>
                  <w:u w:val="single"/>
                </w:rPr>
                <w:t>GM_MultiCurve</w:t>
              </w:r>
              <w:proofErr w:type="spellEnd"/>
            </w:hyperlink>
          </w:p>
        </w:tc>
        <w:tc>
          <w:tcPr>
            <w:tcW w:w="0" w:type="auto"/>
            <w:shd w:val="clear" w:color="auto" w:fill="FFFFFF"/>
            <w:vAlign w:val="center"/>
            <w:hideMark/>
          </w:tcPr>
          <w:p w14:paraId="00CE90AD"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aggregate class containing only instances of </w:t>
            </w:r>
            <w:proofErr w:type="spellStart"/>
            <w:r w:rsidRPr="00183358">
              <w:rPr>
                <w:rFonts w:ascii="Times New Roman" w:eastAsia="Times New Roman" w:hAnsi="Times New Roman" w:cs="Times New Roman"/>
                <w:sz w:val="24"/>
                <w:szCs w:val="24"/>
              </w:rPr>
              <w:t>GM_OrientableCurve</w:t>
            </w:r>
            <w:proofErr w:type="spellEnd"/>
            <w:r w:rsidRPr="00183358">
              <w:rPr>
                <w:rFonts w:ascii="Times New Roman" w:eastAsia="Times New Roman" w:hAnsi="Times New Roman" w:cs="Times New Roman"/>
                <w:sz w:val="24"/>
                <w:szCs w:val="24"/>
              </w:rPr>
              <w:t>.</w:t>
            </w:r>
          </w:p>
        </w:tc>
      </w:tr>
      <w:tr w:rsidR="00183358" w:rsidRPr="00183358" w14:paraId="0499DB4F" w14:textId="77777777" w:rsidTr="00183358">
        <w:trPr>
          <w:tblCellSpacing w:w="15" w:type="dxa"/>
        </w:trPr>
        <w:tc>
          <w:tcPr>
            <w:tcW w:w="0" w:type="auto"/>
            <w:shd w:val="clear" w:color="auto" w:fill="FFFFFF"/>
            <w:vAlign w:val="center"/>
            <w:hideMark/>
          </w:tcPr>
          <w:p w14:paraId="48B3770E"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87" w:anchor="GM_MultiPoint-section" w:history="1">
              <w:proofErr w:type="spellStart"/>
              <w:r w:rsidR="00183358" w:rsidRPr="00183358">
                <w:rPr>
                  <w:rFonts w:ascii="Times New Roman" w:eastAsia="Times New Roman" w:hAnsi="Times New Roman" w:cs="Times New Roman"/>
                  <w:color w:val="0000FF"/>
                  <w:sz w:val="24"/>
                  <w:szCs w:val="24"/>
                  <w:u w:val="single"/>
                </w:rPr>
                <w:t>GM_MultiPoint</w:t>
              </w:r>
              <w:proofErr w:type="spellEnd"/>
            </w:hyperlink>
          </w:p>
        </w:tc>
        <w:tc>
          <w:tcPr>
            <w:tcW w:w="0" w:type="auto"/>
            <w:shd w:val="clear" w:color="auto" w:fill="FFFFFF"/>
            <w:vAlign w:val="center"/>
            <w:hideMark/>
          </w:tcPr>
          <w:p w14:paraId="27EB2FEA"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An aggregate class containing only points.</w:t>
            </w:r>
          </w:p>
        </w:tc>
      </w:tr>
      <w:tr w:rsidR="00183358" w:rsidRPr="00183358" w14:paraId="30EF4B5D" w14:textId="77777777" w:rsidTr="00183358">
        <w:trPr>
          <w:tblCellSpacing w:w="15" w:type="dxa"/>
        </w:trPr>
        <w:tc>
          <w:tcPr>
            <w:tcW w:w="0" w:type="auto"/>
            <w:shd w:val="clear" w:color="auto" w:fill="FFFFFF"/>
            <w:vAlign w:val="center"/>
            <w:hideMark/>
          </w:tcPr>
          <w:p w14:paraId="1D7F1B20"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88" w:anchor="GM_MultiSurface-section" w:history="1">
              <w:proofErr w:type="spellStart"/>
              <w:r w:rsidR="00183358" w:rsidRPr="00183358">
                <w:rPr>
                  <w:rFonts w:ascii="Times New Roman" w:eastAsia="Times New Roman" w:hAnsi="Times New Roman" w:cs="Times New Roman"/>
                  <w:color w:val="0000FF"/>
                  <w:sz w:val="24"/>
                  <w:szCs w:val="24"/>
                  <w:u w:val="single"/>
                </w:rPr>
                <w:t>GM_MultiSurface</w:t>
              </w:r>
              <w:proofErr w:type="spellEnd"/>
            </w:hyperlink>
          </w:p>
        </w:tc>
        <w:tc>
          <w:tcPr>
            <w:tcW w:w="0" w:type="auto"/>
            <w:shd w:val="clear" w:color="auto" w:fill="FFFFFF"/>
            <w:vAlign w:val="center"/>
            <w:hideMark/>
          </w:tcPr>
          <w:p w14:paraId="304061A9"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An aggregate class containing only instances of </w:t>
            </w:r>
            <w:proofErr w:type="spellStart"/>
            <w:r w:rsidRPr="00183358">
              <w:rPr>
                <w:rFonts w:ascii="Times New Roman" w:eastAsia="Times New Roman" w:hAnsi="Times New Roman" w:cs="Times New Roman"/>
                <w:sz w:val="24"/>
                <w:szCs w:val="24"/>
              </w:rPr>
              <w:t>GM_OrientableSurface</w:t>
            </w:r>
            <w:proofErr w:type="spellEnd"/>
            <w:r w:rsidRPr="00183358">
              <w:rPr>
                <w:rFonts w:ascii="Times New Roman" w:eastAsia="Times New Roman" w:hAnsi="Times New Roman" w:cs="Times New Roman"/>
                <w:sz w:val="24"/>
                <w:szCs w:val="24"/>
              </w:rPr>
              <w:t>.</w:t>
            </w:r>
          </w:p>
        </w:tc>
      </w:tr>
      <w:tr w:rsidR="00183358" w:rsidRPr="00183358" w14:paraId="667C1B3B" w14:textId="77777777" w:rsidTr="00183358">
        <w:trPr>
          <w:tblCellSpacing w:w="15" w:type="dxa"/>
        </w:trPr>
        <w:tc>
          <w:tcPr>
            <w:tcW w:w="0" w:type="auto"/>
            <w:shd w:val="clear" w:color="auto" w:fill="FFFFFF"/>
            <w:vAlign w:val="center"/>
            <w:hideMark/>
          </w:tcPr>
          <w:p w14:paraId="672B06C0"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89" w:anchor="GM_Point-section" w:history="1">
              <w:proofErr w:type="spellStart"/>
              <w:r w:rsidR="00183358" w:rsidRPr="00183358">
                <w:rPr>
                  <w:rFonts w:ascii="Times New Roman" w:eastAsia="Times New Roman" w:hAnsi="Times New Roman" w:cs="Times New Roman"/>
                  <w:color w:val="0000FF"/>
                  <w:sz w:val="24"/>
                  <w:szCs w:val="24"/>
                  <w:u w:val="single"/>
                </w:rPr>
                <w:t>GM_Point</w:t>
              </w:r>
              <w:proofErr w:type="spellEnd"/>
            </w:hyperlink>
          </w:p>
        </w:tc>
        <w:tc>
          <w:tcPr>
            <w:tcW w:w="0" w:type="auto"/>
            <w:shd w:val="clear" w:color="auto" w:fill="FFFFFF"/>
            <w:vAlign w:val="center"/>
            <w:hideMark/>
          </w:tcPr>
          <w:p w14:paraId="78AED707"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basic data type for a geometric object consisting of one and only one point.</w:t>
            </w:r>
          </w:p>
        </w:tc>
      </w:tr>
      <w:tr w:rsidR="00183358" w:rsidRPr="00183358" w14:paraId="654BE877" w14:textId="77777777" w:rsidTr="00183358">
        <w:trPr>
          <w:tblCellSpacing w:w="15" w:type="dxa"/>
        </w:trPr>
        <w:tc>
          <w:tcPr>
            <w:tcW w:w="0" w:type="auto"/>
            <w:shd w:val="clear" w:color="auto" w:fill="FFFFFF"/>
            <w:vAlign w:val="center"/>
            <w:hideMark/>
          </w:tcPr>
          <w:p w14:paraId="422D91A8"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90" w:anchor="GM_Solid-section" w:history="1">
              <w:proofErr w:type="spellStart"/>
              <w:r w:rsidR="00183358" w:rsidRPr="00183358">
                <w:rPr>
                  <w:rFonts w:ascii="Times New Roman" w:eastAsia="Times New Roman" w:hAnsi="Times New Roman" w:cs="Times New Roman"/>
                  <w:color w:val="0000FF"/>
                  <w:sz w:val="24"/>
                  <w:szCs w:val="24"/>
                  <w:u w:val="single"/>
                </w:rPr>
                <w:t>GM_Solid</w:t>
              </w:r>
              <w:proofErr w:type="spellEnd"/>
            </w:hyperlink>
          </w:p>
        </w:tc>
        <w:tc>
          <w:tcPr>
            <w:tcW w:w="0" w:type="auto"/>
            <w:shd w:val="clear" w:color="auto" w:fill="FFFFFF"/>
            <w:vAlign w:val="center"/>
            <w:hideMark/>
          </w:tcPr>
          <w:p w14:paraId="6939B119"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basis for 3-dimensional geometry. The extent of a solid is defined by the boundary surfaces.</w:t>
            </w:r>
          </w:p>
        </w:tc>
      </w:tr>
      <w:tr w:rsidR="00183358" w:rsidRPr="00183358" w14:paraId="1DEFC01B" w14:textId="77777777" w:rsidTr="00183358">
        <w:trPr>
          <w:tblCellSpacing w:w="15" w:type="dxa"/>
        </w:trPr>
        <w:tc>
          <w:tcPr>
            <w:tcW w:w="0" w:type="auto"/>
            <w:shd w:val="clear" w:color="auto" w:fill="FFFFFF"/>
            <w:vAlign w:val="center"/>
            <w:hideMark/>
          </w:tcPr>
          <w:p w14:paraId="2C221C03"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91" w:anchor="GM_Surface-section" w:history="1">
              <w:proofErr w:type="spellStart"/>
              <w:r w:rsidR="00183358" w:rsidRPr="00183358">
                <w:rPr>
                  <w:rFonts w:ascii="Times New Roman" w:eastAsia="Times New Roman" w:hAnsi="Times New Roman" w:cs="Times New Roman"/>
                  <w:color w:val="0000FF"/>
                  <w:sz w:val="24"/>
                  <w:szCs w:val="24"/>
                  <w:u w:val="single"/>
                </w:rPr>
                <w:t>GM_Surface</w:t>
              </w:r>
              <w:proofErr w:type="spellEnd"/>
            </w:hyperlink>
          </w:p>
        </w:tc>
        <w:tc>
          <w:tcPr>
            <w:tcW w:w="0" w:type="auto"/>
            <w:shd w:val="clear" w:color="auto" w:fill="FFFFFF"/>
            <w:vAlign w:val="center"/>
            <w:hideMark/>
          </w:tcPr>
          <w:p w14:paraId="33995F74"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The basis for 2-dimensional geometry.</w:t>
            </w:r>
          </w:p>
        </w:tc>
      </w:tr>
      <w:tr w:rsidR="00183358" w:rsidRPr="00183358" w14:paraId="1769C18C" w14:textId="77777777" w:rsidTr="00183358">
        <w:trPr>
          <w:tblCellSpacing w:w="15" w:type="dxa"/>
        </w:trPr>
        <w:tc>
          <w:tcPr>
            <w:tcW w:w="0" w:type="auto"/>
            <w:shd w:val="clear" w:color="auto" w:fill="FFFFFF"/>
            <w:vAlign w:val="center"/>
            <w:hideMark/>
          </w:tcPr>
          <w:p w14:paraId="11A992EB"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92" w:anchor="GM_Tin-section" w:history="1">
              <w:proofErr w:type="spellStart"/>
              <w:r w:rsidR="00183358" w:rsidRPr="00183358">
                <w:rPr>
                  <w:rFonts w:ascii="Times New Roman" w:eastAsia="Times New Roman" w:hAnsi="Times New Roman" w:cs="Times New Roman"/>
                  <w:color w:val="0000FF"/>
                  <w:sz w:val="24"/>
                  <w:szCs w:val="24"/>
                  <w:u w:val="single"/>
                </w:rPr>
                <w:t>GM_Tin</w:t>
              </w:r>
              <w:proofErr w:type="spellEnd"/>
            </w:hyperlink>
          </w:p>
        </w:tc>
        <w:tc>
          <w:tcPr>
            <w:tcW w:w="0" w:type="auto"/>
            <w:shd w:val="clear" w:color="auto" w:fill="FFFFFF"/>
            <w:vAlign w:val="center"/>
            <w:hideMark/>
          </w:tcPr>
          <w:p w14:paraId="3176034F"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 </w:t>
            </w:r>
            <w:proofErr w:type="spellStart"/>
            <w:r w:rsidRPr="00183358">
              <w:rPr>
                <w:rFonts w:ascii="Times New Roman" w:eastAsia="Times New Roman" w:hAnsi="Times New Roman" w:cs="Times New Roman"/>
                <w:sz w:val="24"/>
                <w:szCs w:val="24"/>
              </w:rPr>
              <w:t>GM_TriangulatedSurface</w:t>
            </w:r>
            <w:proofErr w:type="spellEnd"/>
            <w:r w:rsidRPr="00183358">
              <w:rPr>
                <w:rFonts w:ascii="Times New Roman" w:eastAsia="Times New Roman" w:hAnsi="Times New Roman" w:cs="Times New Roman"/>
                <w:sz w:val="24"/>
                <w:szCs w:val="24"/>
              </w:rPr>
              <w:t xml:space="preserve"> which uses the Delaunay or similar algorithm.</w:t>
            </w:r>
          </w:p>
        </w:tc>
      </w:tr>
      <w:tr w:rsidR="00183358" w:rsidRPr="00183358" w14:paraId="5606E113" w14:textId="77777777" w:rsidTr="00183358">
        <w:trPr>
          <w:tblCellSpacing w:w="15" w:type="dxa"/>
        </w:trPr>
        <w:tc>
          <w:tcPr>
            <w:tcW w:w="0" w:type="auto"/>
            <w:shd w:val="clear" w:color="auto" w:fill="FFFFFF"/>
            <w:vAlign w:val="center"/>
            <w:hideMark/>
          </w:tcPr>
          <w:p w14:paraId="4F32D526"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93" w:anchor="GM_TriangulatedSurface-section" w:history="1">
              <w:proofErr w:type="spellStart"/>
              <w:r w:rsidR="00183358" w:rsidRPr="00183358">
                <w:rPr>
                  <w:rFonts w:ascii="Times New Roman" w:eastAsia="Times New Roman" w:hAnsi="Times New Roman" w:cs="Times New Roman"/>
                  <w:color w:val="0000FF"/>
                  <w:sz w:val="24"/>
                  <w:szCs w:val="24"/>
                  <w:u w:val="single"/>
                </w:rPr>
                <w:t>GM_TriangulatedSurface</w:t>
              </w:r>
              <w:proofErr w:type="spellEnd"/>
            </w:hyperlink>
          </w:p>
        </w:tc>
        <w:tc>
          <w:tcPr>
            <w:tcW w:w="0" w:type="auto"/>
            <w:shd w:val="clear" w:color="auto" w:fill="FFFFFF"/>
            <w:vAlign w:val="center"/>
            <w:hideMark/>
          </w:tcPr>
          <w:p w14:paraId="6C2802F8"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A </w:t>
            </w:r>
            <w:proofErr w:type="spellStart"/>
            <w:r w:rsidRPr="00183358">
              <w:rPr>
                <w:rFonts w:ascii="Times New Roman" w:eastAsia="Times New Roman" w:hAnsi="Times New Roman" w:cs="Times New Roman"/>
                <w:sz w:val="24"/>
                <w:szCs w:val="24"/>
              </w:rPr>
              <w:t>GM_PolyhedralSurface</w:t>
            </w:r>
            <w:proofErr w:type="spellEnd"/>
            <w:r w:rsidRPr="00183358">
              <w:rPr>
                <w:rFonts w:ascii="Times New Roman" w:eastAsia="Times New Roman" w:hAnsi="Times New Roman" w:cs="Times New Roman"/>
                <w:sz w:val="24"/>
                <w:szCs w:val="24"/>
              </w:rPr>
              <w:t xml:space="preserve"> that is composed only of triangles</w:t>
            </w:r>
          </w:p>
        </w:tc>
      </w:tr>
      <w:tr w:rsidR="00183358" w:rsidRPr="00183358" w14:paraId="137D985E" w14:textId="77777777" w:rsidTr="00183358">
        <w:trPr>
          <w:tblCellSpacing w:w="15" w:type="dxa"/>
        </w:trPr>
        <w:tc>
          <w:tcPr>
            <w:tcW w:w="0" w:type="auto"/>
            <w:shd w:val="clear" w:color="auto" w:fill="FFFFFF"/>
            <w:vAlign w:val="center"/>
            <w:hideMark/>
          </w:tcPr>
          <w:p w14:paraId="60F56ED7"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94" w:anchor="SC_CRS-section" w:history="1">
              <w:r w:rsidR="00183358" w:rsidRPr="00183358">
                <w:rPr>
                  <w:rFonts w:ascii="Times New Roman" w:eastAsia="Times New Roman" w:hAnsi="Times New Roman" w:cs="Times New Roman"/>
                  <w:color w:val="0000FF"/>
                  <w:sz w:val="24"/>
                  <w:szCs w:val="24"/>
                  <w:u w:val="single"/>
                </w:rPr>
                <w:t>SC_CRS</w:t>
              </w:r>
            </w:hyperlink>
          </w:p>
        </w:tc>
        <w:tc>
          <w:tcPr>
            <w:tcW w:w="0" w:type="auto"/>
            <w:shd w:val="clear" w:color="auto" w:fill="FFFFFF"/>
            <w:vAlign w:val="center"/>
            <w:hideMark/>
          </w:tcPr>
          <w:p w14:paraId="42AA1F3F"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Coordinate reference system which is usually single but may be compound.</w:t>
            </w:r>
          </w:p>
        </w:tc>
      </w:tr>
      <w:tr w:rsidR="00183358" w:rsidRPr="00183358" w14:paraId="2AFCCD07" w14:textId="77777777" w:rsidTr="00183358">
        <w:trPr>
          <w:tblCellSpacing w:w="15" w:type="dxa"/>
        </w:trPr>
        <w:tc>
          <w:tcPr>
            <w:tcW w:w="0" w:type="auto"/>
            <w:shd w:val="clear" w:color="auto" w:fill="FFFFFF"/>
            <w:vAlign w:val="center"/>
            <w:hideMark/>
          </w:tcPr>
          <w:p w14:paraId="544B17E1" w14:textId="77777777" w:rsidR="00183358" w:rsidRPr="00183358" w:rsidRDefault="002C075C" w:rsidP="00183358">
            <w:pPr>
              <w:spacing w:before="100" w:beforeAutospacing="1" w:after="100" w:afterAutospacing="1" w:line="240" w:lineRule="auto"/>
              <w:rPr>
                <w:rFonts w:ascii="Times New Roman" w:eastAsia="Times New Roman" w:hAnsi="Times New Roman" w:cs="Times New Roman"/>
                <w:sz w:val="24"/>
                <w:szCs w:val="24"/>
              </w:rPr>
            </w:pPr>
            <w:hyperlink r:id="rId95" w:anchor="TM_Position-section" w:history="1">
              <w:proofErr w:type="spellStart"/>
              <w:r w:rsidR="00183358" w:rsidRPr="00183358">
                <w:rPr>
                  <w:rFonts w:ascii="Times New Roman" w:eastAsia="Times New Roman" w:hAnsi="Times New Roman" w:cs="Times New Roman"/>
                  <w:color w:val="0000FF"/>
                  <w:sz w:val="24"/>
                  <w:szCs w:val="24"/>
                  <w:u w:val="single"/>
                </w:rPr>
                <w:t>TM_Position</w:t>
              </w:r>
              <w:proofErr w:type="spellEnd"/>
            </w:hyperlink>
          </w:p>
        </w:tc>
        <w:tc>
          <w:tcPr>
            <w:tcW w:w="0" w:type="auto"/>
            <w:shd w:val="clear" w:color="auto" w:fill="FFFFFF"/>
            <w:vAlign w:val="center"/>
            <w:hideMark/>
          </w:tcPr>
          <w:p w14:paraId="5FDFE263"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A union class that consists of one of the data types listed as its attributes.</w:t>
            </w:r>
          </w:p>
        </w:tc>
      </w:tr>
    </w:tbl>
    <w:p w14:paraId="3F524FF2" w14:textId="77777777" w:rsidR="00183358" w:rsidRPr="00183358" w:rsidRDefault="00183358" w:rsidP="00183358">
      <w:pPr>
        <w:spacing w:before="100" w:beforeAutospacing="1" w:after="100" w:afterAutospacing="1" w:line="240" w:lineRule="auto"/>
        <w:outlineLvl w:val="3"/>
        <w:rPr>
          <w:rFonts w:ascii="Times New Roman" w:eastAsia="Times New Roman" w:hAnsi="Times New Roman" w:cs="Times New Roman"/>
          <w:b/>
          <w:bCs/>
          <w:sz w:val="24"/>
          <w:szCs w:val="24"/>
        </w:rPr>
      </w:pPr>
      <w:r w:rsidRPr="00183358">
        <w:rPr>
          <w:rFonts w:ascii="Times New Roman" w:eastAsia="Times New Roman" w:hAnsi="Times New Roman" w:cs="Times New Roman"/>
          <w:b/>
          <w:bCs/>
          <w:sz w:val="24"/>
          <w:szCs w:val="24"/>
        </w:rPr>
        <w:t>8.2.3. City Models and City Objects</w:t>
      </w:r>
    </w:p>
    <w:p w14:paraId="53D1DEEA"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lastRenderedPageBreak/>
        <w:t xml:space="preserve">City models are virtual representations of real-world cities and landscapes. A city model aggregates different types of objects, which can be city objects, appearances, different versions of the city model, transitions between different versions of the city model, and feature objects. All objects defined in </w:t>
      </w:r>
      <w:ins w:id="770" w:author="Carl Reed" w:date="2020-10-01T14:16:00Z">
        <w:r w:rsidR="008829EB">
          <w:rPr>
            <w:rFonts w:ascii="Times New Roman" w:eastAsia="Times New Roman" w:hAnsi="Times New Roman" w:cs="Times New Roman"/>
            <w:sz w:val="24"/>
            <w:szCs w:val="24"/>
          </w:rPr>
          <w:t xml:space="preserve">the </w:t>
        </w:r>
      </w:ins>
      <w:r w:rsidRPr="00183358">
        <w:rPr>
          <w:rFonts w:ascii="Times New Roman" w:eastAsia="Times New Roman" w:hAnsi="Times New Roman" w:cs="Times New Roman"/>
          <w:sz w:val="24"/>
          <w:szCs w:val="24"/>
        </w:rPr>
        <w:t xml:space="preserve">CityGML </w:t>
      </w:r>
      <w:ins w:id="771" w:author="Carl Reed" w:date="2020-10-01T14:16:00Z">
        <w:r w:rsidR="008829EB">
          <w:rPr>
            <w:rFonts w:ascii="Times New Roman" w:eastAsia="Times New Roman" w:hAnsi="Times New Roman" w:cs="Times New Roman"/>
            <w:sz w:val="24"/>
            <w:szCs w:val="24"/>
          </w:rPr>
          <w:t xml:space="preserve">CM </w:t>
        </w:r>
      </w:ins>
      <w:r w:rsidRPr="00183358">
        <w:rPr>
          <w:rFonts w:ascii="Times New Roman" w:eastAsia="Times New Roman" w:hAnsi="Times New Roman" w:cs="Times New Roman"/>
          <w:sz w:val="24"/>
          <w:szCs w:val="24"/>
        </w:rPr>
        <w:t xml:space="preserve">are features with lifespan. This allows the optional specification of the real-world and database times for the existence of each feature, as is required by the Versioning module (cf. </w:t>
      </w:r>
      <w:hyperlink r:id="rId96" w:anchor="rc_versioning_section" w:history="1">
        <w:r w:rsidRPr="00183358">
          <w:rPr>
            <w:rFonts w:ascii="Times New Roman" w:eastAsia="Times New Roman" w:hAnsi="Times New Roman" w:cs="Times New Roman"/>
            <w:color w:val="0000FF"/>
            <w:sz w:val="24"/>
            <w:szCs w:val="24"/>
            <w:u w:val="single"/>
          </w:rPr>
          <w:t>Section 8.13</w:t>
        </w:r>
      </w:hyperlink>
      <w:r w:rsidRPr="00183358">
        <w:rPr>
          <w:rFonts w:ascii="Times New Roman" w:eastAsia="Times New Roman" w:hAnsi="Times New Roman" w:cs="Times New Roman"/>
          <w:sz w:val="24"/>
          <w:szCs w:val="24"/>
        </w:rPr>
        <w:t xml:space="preserve">). Features that define thematic concepts related to cities and landscapes, such as building, bridge, water body, or land use, are referred to as city objects. All city objects define properties that describe the objects in more detail. These static properties can be overridden with time-varying data through </w:t>
      </w:r>
      <w:proofErr w:type="spellStart"/>
      <w:r w:rsidRPr="00183358">
        <w:rPr>
          <w:rFonts w:ascii="Times New Roman" w:eastAsia="Times New Roman" w:hAnsi="Times New Roman" w:cs="Times New Roman"/>
          <w:sz w:val="24"/>
          <w:szCs w:val="24"/>
        </w:rPr>
        <w:t>Dynamizers</w:t>
      </w:r>
      <w:proofErr w:type="spellEnd"/>
      <w:r w:rsidRPr="00183358">
        <w:rPr>
          <w:rFonts w:ascii="Times New Roman" w:eastAsia="Times New Roman" w:hAnsi="Times New Roman" w:cs="Times New Roman"/>
          <w:sz w:val="24"/>
          <w:szCs w:val="24"/>
        </w:rPr>
        <w:t xml:space="preserve"> (cf. </w:t>
      </w:r>
      <w:hyperlink r:id="rId97" w:anchor="rc_dynamizer_section" w:history="1">
        <w:r w:rsidRPr="00183358">
          <w:rPr>
            <w:rFonts w:ascii="Times New Roman" w:eastAsia="Times New Roman" w:hAnsi="Times New Roman" w:cs="Times New Roman"/>
            <w:color w:val="0000FF"/>
            <w:sz w:val="24"/>
            <w:szCs w:val="24"/>
            <w:u w:val="single"/>
          </w:rPr>
          <w:t>Section 8.6</w:t>
        </w:r>
      </w:hyperlink>
      <w:r w:rsidRPr="00183358">
        <w:rPr>
          <w:rFonts w:ascii="Times New Roman" w:eastAsia="Times New Roman" w:hAnsi="Times New Roman" w:cs="Times New Roman"/>
          <w:sz w:val="24"/>
          <w:szCs w:val="24"/>
        </w:rPr>
        <w:t>).</w:t>
      </w:r>
    </w:p>
    <w:p w14:paraId="35619558" w14:textId="77777777" w:rsidR="00183358" w:rsidRPr="00183358" w:rsidRDefault="00183358" w:rsidP="00183358">
      <w:pPr>
        <w:spacing w:after="0" w:line="240" w:lineRule="auto"/>
        <w:rPr>
          <w:rFonts w:ascii="Times New Roman" w:eastAsia="Times New Roman" w:hAnsi="Times New Roman" w:cs="Times New Roman"/>
          <w:sz w:val="24"/>
          <w:szCs w:val="24"/>
        </w:rPr>
      </w:pPr>
    </w:p>
    <w:p w14:paraId="7BAB1EBE" w14:textId="77777777" w:rsidR="00183358" w:rsidRPr="00183358" w:rsidRDefault="00183358" w:rsidP="00183358">
      <w:pPr>
        <w:spacing w:after="0"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Figure 14. UML City Models and City Objects</w:t>
      </w:r>
    </w:p>
    <w:p w14:paraId="6EC74DB1" w14:textId="77777777" w:rsidR="00183358" w:rsidRPr="00183358" w:rsidRDefault="00183358" w:rsidP="00183358">
      <w:pPr>
        <w:spacing w:before="100" w:beforeAutospacing="1" w:after="100" w:afterAutospacing="1" w:line="240" w:lineRule="auto"/>
        <w:rPr>
          <w:rFonts w:ascii="Times New Roman" w:eastAsia="Times New Roman" w:hAnsi="Times New Roman" w:cs="Times New Roman"/>
          <w:sz w:val="24"/>
          <w:szCs w:val="24"/>
        </w:rPr>
      </w:pPr>
      <w:r w:rsidRPr="00183358">
        <w:rPr>
          <w:rFonts w:ascii="Times New Roman" w:eastAsia="Times New Roman" w:hAnsi="Times New Roman" w:cs="Times New Roman"/>
          <w:sz w:val="24"/>
          <w:szCs w:val="24"/>
        </w:rPr>
        <w:t xml:space="preserve">The City Model and City Object classes defined in the CityGML UML model are introduced in </w:t>
      </w:r>
      <w:hyperlink r:id="rId98" w:anchor="Core-city-model-class-table" w:history="1">
        <w:r w:rsidRPr="00183358">
          <w:rPr>
            <w:rFonts w:ascii="Times New Roman" w:eastAsia="Times New Roman" w:hAnsi="Times New Roman" w:cs="Times New Roman"/>
            <w:color w:val="0000FF"/>
            <w:sz w:val="24"/>
            <w:szCs w:val="24"/>
            <w:u w:val="single"/>
          </w:rPr>
          <w:t>Table 6</w:t>
        </w:r>
      </w:hyperlink>
      <w:r w:rsidRPr="00183358">
        <w:rPr>
          <w:rFonts w:ascii="Times New Roman" w:eastAsia="Times New Roman" w:hAnsi="Times New Roman" w:cs="Times New Roman"/>
          <w:sz w:val="24"/>
          <w:szCs w:val="24"/>
        </w:rPr>
        <w:t xml:space="preserve">. More details about these classes can be found in the Data Dictionary in </w:t>
      </w:r>
      <w:hyperlink r:id="rId99" w:anchor="data-dictionary-section" w:history="1">
        <w:r w:rsidRPr="00183358">
          <w:rPr>
            <w:rFonts w:ascii="Times New Roman" w:eastAsia="Times New Roman" w:hAnsi="Times New Roman" w:cs="Times New Roman"/>
            <w:color w:val="0000FF"/>
            <w:sz w:val="24"/>
            <w:szCs w:val="24"/>
            <w:u w:val="single"/>
          </w:rPr>
          <w:t>Chapter 9</w:t>
        </w:r>
      </w:hyperlink>
      <w:r w:rsidRPr="00183358">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8"/>
        <w:gridCol w:w="6522"/>
      </w:tblGrid>
      <w:tr w:rsidR="00A934F1" w:rsidRPr="00A934F1" w14:paraId="639838F1" w14:textId="77777777" w:rsidTr="00A934F1">
        <w:trPr>
          <w:tblCellSpacing w:w="15" w:type="dxa"/>
        </w:trPr>
        <w:tc>
          <w:tcPr>
            <w:tcW w:w="0" w:type="auto"/>
            <w:gridSpan w:val="2"/>
            <w:tcBorders>
              <w:top w:val="nil"/>
              <w:left w:val="nil"/>
              <w:bottom w:val="nil"/>
              <w:right w:val="nil"/>
            </w:tcBorders>
            <w:shd w:val="clear" w:color="auto" w:fill="FFFFFF"/>
            <w:vAlign w:val="center"/>
            <w:hideMark/>
          </w:tcPr>
          <w:p w14:paraId="6EFC6414" w14:textId="77777777" w:rsidR="00A934F1" w:rsidRPr="00A934F1" w:rsidRDefault="00A934F1" w:rsidP="00A934F1">
            <w:pPr>
              <w:spacing w:after="0" w:line="240" w:lineRule="auto"/>
              <w:jc w:val="center"/>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Table 6. City Model and City Object classes used in Core</w:t>
            </w:r>
          </w:p>
        </w:tc>
      </w:tr>
      <w:tr w:rsidR="00A934F1" w:rsidRPr="00A934F1" w14:paraId="14041F0F" w14:textId="77777777" w:rsidTr="00A934F1">
        <w:trPr>
          <w:tblCellSpacing w:w="15" w:type="dxa"/>
        </w:trPr>
        <w:tc>
          <w:tcPr>
            <w:tcW w:w="0" w:type="auto"/>
            <w:shd w:val="clear" w:color="auto" w:fill="FFFFFF"/>
            <w:vAlign w:val="center"/>
            <w:hideMark/>
          </w:tcPr>
          <w:p w14:paraId="61CD621F"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Class</w:t>
            </w:r>
          </w:p>
        </w:tc>
        <w:tc>
          <w:tcPr>
            <w:tcW w:w="0" w:type="auto"/>
            <w:shd w:val="clear" w:color="auto" w:fill="FFFFFF"/>
            <w:vAlign w:val="center"/>
            <w:hideMark/>
          </w:tcPr>
          <w:p w14:paraId="1F3A20AC"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Description</w:t>
            </w:r>
          </w:p>
        </w:tc>
      </w:tr>
      <w:tr w:rsidR="00A934F1" w:rsidRPr="00A934F1" w14:paraId="3C913B45" w14:textId="77777777" w:rsidTr="00A934F1">
        <w:trPr>
          <w:tblCellSpacing w:w="15" w:type="dxa"/>
        </w:trPr>
        <w:tc>
          <w:tcPr>
            <w:tcW w:w="0" w:type="auto"/>
            <w:shd w:val="clear" w:color="auto" w:fill="FFFFFF"/>
            <w:vAlign w:val="center"/>
            <w:hideMark/>
          </w:tcPr>
          <w:p w14:paraId="7D283B3E"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00" w:anchor="AbstractAppearance-section" w:history="1">
              <w:proofErr w:type="spellStart"/>
              <w:r w:rsidR="00A934F1" w:rsidRPr="00A934F1">
                <w:rPr>
                  <w:rFonts w:ascii="Times New Roman" w:eastAsia="Times New Roman" w:hAnsi="Times New Roman" w:cs="Times New Roman"/>
                  <w:color w:val="0000FF"/>
                  <w:sz w:val="24"/>
                  <w:szCs w:val="24"/>
                  <w:u w:val="single"/>
                </w:rPr>
                <w:t>AbstractAppearance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0B75AD97"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AbstractAppearance</w:t>
            </w:r>
            <w:proofErr w:type="spellEnd"/>
            <w:r w:rsidRPr="00A934F1">
              <w:rPr>
                <w:rFonts w:ascii="Times New Roman" w:eastAsia="Times New Roman" w:hAnsi="Times New Roman" w:cs="Times New Roman"/>
                <w:sz w:val="24"/>
                <w:szCs w:val="24"/>
              </w:rPr>
              <w:t xml:space="preserve"> is the abstract superclass to represent any kind of appearance objects.</w:t>
            </w:r>
          </w:p>
        </w:tc>
      </w:tr>
      <w:tr w:rsidR="00A934F1" w:rsidRPr="00A934F1" w14:paraId="2EEECBFA" w14:textId="77777777" w:rsidTr="00A934F1">
        <w:trPr>
          <w:tblCellSpacing w:w="15" w:type="dxa"/>
        </w:trPr>
        <w:tc>
          <w:tcPr>
            <w:tcW w:w="0" w:type="auto"/>
            <w:shd w:val="clear" w:color="auto" w:fill="FFFFFF"/>
            <w:vAlign w:val="center"/>
            <w:hideMark/>
          </w:tcPr>
          <w:p w14:paraId="2A9B8F7F"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01" w:anchor="AbstractCityObject-section" w:history="1">
              <w:proofErr w:type="spellStart"/>
              <w:r w:rsidR="00A934F1" w:rsidRPr="00A934F1">
                <w:rPr>
                  <w:rFonts w:ascii="Times New Roman" w:eastAsia="Times New Roman" w:hAnsi="Times New Roman" w:cs="Times New Roman"/>
                  <w:color w:val="0000FF"/>
                  <w:sz w:val="24"/>
                  <w:szCs w:val="24"/>
                  <w:u w:val="single"/>
                </w:rPr>
                <w:t>AbstractCityObject</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2CDCD547"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AbstractCityObject</w:t>
            </w:r>
            <w:proofErr w:type="spellEnd"/>
            <w:r w:rsidRPr="00A934F1">
              <w:rPr>
                <w:rFonts w:ascii="Times New Roman" w:eastAsia="Times New Roman" w:hAnsi="Times New Roman" w:cs="Times New Roman"/>
                <w:sz w:val="24"/>
                <w:szCs w:val="24"/>
              </w:rPr>
              <w:t xml:space="preserve"> is the abstract superclass of all thematic classes within the </w:t>
            </w:r>
            <w:proofErr w:type="spellStart"/>
            <w:r w:rsidRPr="00A934F1">
              <w:rPr>
                <w:rFonts w:ascii="Times New Roman" w:eastAsia="Times New Roman" w:hAnsi="Times New Roman" w:cs="Times New Roman"/>
                <w:sz w:val="24"/>
                <w:szCs w:val="24"/>
              </w:rPr>
              <w:t>CityGML</w:t>
            </w:r>
            <w:proofErr w:type="spellEnd"/>
            <w:r w:rsidRPr="00A934F1">
              <w:rPr>
                <w:rFonts w:ascii="Times New Roman" w:eastAsia="Times New Roman" w:hAnsi="Times New Roman" w:cs="Times New Roman"/>
                <w:sz w:val="24"/>
                <w:szCs w:val="24"/>
              </w:rPr>
              <w:t xml:space="preserve"> </w:t>
            </w:r>
            <w:commentRangeStart w:id="772"/>
            <w:del w:id="773" w:author="Carl Reed" w:date="2020-10-01T14:17:00Z">
              <w:r w:rsidRPr="00A934F1" w:rsidDel="00A934F1">
                <w:rPr>
                  <w:rFonts w:ascii="Times New Roman" w:eastAsia="Times New Roman" w:hAnsi="Times New Roman" w:cs="Times New Roman"/>
                  <w:sz w:val="24"/>
                  <w:szCs w:val="24"/>
                </w:rPr>
                <w:delText>conceptual model</w:delText>
              </w:r>
            </w:del>
            <w:ins w:id="774" w:author="Carl Reed" w:date="2020-10-01T14:17:00Z">
              <w:r>
                <w:rPr>
                  <w:rFonts w:ascii="Times New Roman" w:eastAsia="Times New Roman" w:hAnsi="Times New Roman" w:cs="Times New Roman"/>
                  <w:sz w:val="24"/>
                  <w:szCs w:val="24"/>
                </w:rPr>
                <w:t>CM</w:t>
              </w:r>
            </w:ins>
            <w:commentRangeEnd w:id="772"/>
            <w:r w:rsidR="00404A62">
              <w:rPr>
                <w:rStyle w:val="CommentReference"/>
              </w:rPr>
              <w:commentReference w:id="772"/>
            </w:r>
            <w:r w:rsidRPr="00A934F1">
              <w:rPr>
                <w:rFonts w:ascii="Times New Roman" w:eastAsia="Times New Roman" w:hAnsi="Times New Roman" w:cs="Times New Roman"/>
                <w:sz w:val="24"/>
                <w:szCs w:val="24"/>
              </w:rPr>
              <w:t>.</w:t>
            </w:r>
          </w:p>
        </w:tc>
      </w:tr>
      <w:tr w:rsidR="00A934F1" w:rsidRPr="00A934F1" w14:paraId="41122247" w14:textId="77777777" w:rsidTr="00A934F1">
        <w:trPr>
          <w:tblCellSpacing w:w="15" w:type="dxa"/>
        </w:trPr>
        <w:tc>
          <w:tcPr>
            <w:tcW w:w="0" w:type="auto"/>
            <w:shd w:val="clear" w:color="auto" w:fill="FFFFFF"/>
            <w:vAlign w:val="center"/>
            <w:hideMark/>
          </w:tcPr>
          <w:p w14:paraId="1A13FEBA"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02" w:anchor="AbstractDynamizer-section" w:history="1">
              <w:proofErr w:type="spellStart"/>
              <w:r w:rsidR="00A934F1" w:rsidRPr="00A934F1">
                <w:rPr>
                  <w:rFonts w:ascii="Times New Roman" w:eastAsia="Times New Roman" w:hAnsi="Times New Roman" w:cs="Times New Roman"/>
                  <w:color w:val="0000FF"/>
                  <w:sz w:val="24"/>
                  <w:szCs w:val="24"/>
                  <w:u w:val="single"/>
                </w:rPr>
                <w:t>AbstractDynamizer</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0C1FF54C"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AbstractDynamizer</w:t>
            </w:r>
            <w:proofErr w:type="spellEnd"/>
            <w:r w:rsidRPr="00A934F1">
              <w:rPr>
                <w:rFonts w:ascii="Times New Roman" w:eastAsia="Times New Roman" w:hAnsi="Times New Roman" w:cs="Times New Roman"/>
                <w:sz w:val="24"/>
                <w:szCs w:val="24"/>
              </w:rPr>
              <w:t xml:space="preserve"> is the abstract superclass to represent </w:t>
            </w:r>
            <w:proofErr w:type="spellStart"/>
            <w:r w:rsidRPr="00A934F1">
              <w:rPr>
                <w:rFonts w:ascii="Times New Roman" w:eastAsia="Times New Roman" w:hAnsi="Times New Roman" w:cs="Times New Roman"/>
                <w:sz w:val="24"/>
                <w:szCs w:val="24"/>
              </w:rPr>
              <w:t>Dynamizer</w:t>
            </w:r>
            <w:proofErr w:type="spellEnd"/>
            <w:r w:rsidRPr="00A934F1">
              <w:rPr>
                <w:rFonts w:ascii="Times New Roman" w:eastAsia="Times New Roman" w:hAnsi="Times New Roman" w:cs="Times New Roman"/>
                <w:sz w:val="24"/>
                <w:szCs w:val="24"/>
              </w:rPr>
              <w:t xml:space="preserve"> objects.</w:t>
            </w:r>
          </w:p>
        </w:tc>
      </w:tr>
      <w:tr w:rsidR="00A934F1" w:rsidRPr="00A934F1" w14:paraId="61057FAE" w14:textId="77777777" w:rsidTr="00A934F1">
        <w:trPr>
          <w:tblCellSpacing w:w="15" w:type="dxa"/>
        </w:trPr>
        <w:tc>
          <w:tcPr>
            <w:tcW w:w="0" w:type="auto"/>
            <w:shd w:val="clear" w:color="auto" w:fill="FFFFFF"/>
            <w:vAlign w:val="center"/>
            <w:hideMark/>
          </w:tcPr>
          <w:p w14:paraId="6FB9C413"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03" w:anchor="AbstractFeature-section" w:history="1">
              <w:proofErr w:type="spellStart"/>
              <w:r w:rsidR="00A934F1" w:rsidRPr="00A934F1">
                <w:rPr>
                  <w:rFonts w:ascii="Times New Roman" w:eastAsia="Times New Roman" w:hAnsi="Times New Roman" w:cs="Times New Roman"/>
                  <w:color w:val="0000FF"/>
                  <w:sz w:val="24"/>
                  <w:szCs w:val="24"/>
                  <w:u w:val="single"/>
                </w:rPr>
                <w:t>AbstractFeature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44A3F547"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AbstractFeature</w:t>
            </w:r>
            <w:proofErr w:type="spellEnd"/>
            <w:r w:rsidRPr="00A934F1">
              <w:rPr>
                <w:rFonts w:ascii="Times New Roman" w:eastAsia="Times New Roman" w:hAnsi="Times New Roman" w:cs="Times New Roman"/>
                <w:sz w:val="24"/>
                <w:szCs w:val="24"/>
              </w:rPr>
              <w:t xml:space="preserve"> is the abstract superclass of all feature types within the CityGML </w:t>
            </w:r>
            <w:del w:id="775" w:author="Carl Reed" w:date="2020-10-01T14:17:00Z">
              <w:r w:rsidRPr="00A934F1" w:rsidDel="00A934F1">
                <w:rPr>
                  <w:rFonts w:ascii="Times New Roman" w:eastAsia="Times New Roman" w:hAnsi="Times New Roman" w:cs="Times New Roman"/>
                  <w:sz w:val="24"/>
                  <w:szCs w:val="24"/>
                </w:rPr>
                <w:delText>conceptual model</w:delText>
              </w:r>
            </w:del>
            <w:ins w:id="776" w:author="Carl Reed" w:date="2020-10-01T14:17:00Z">
              <w:r>
                <w:rPr>
                  <w:rFonts w:ascii="Times New Roman" w:eastAsia="Times New Roman" w:hAnsi="Times New Roman" w:cs="Times New Roman"/>
                  <w:sz w:val="24"/>
                  <w:szCs w:val="24"/>
                </w:rPr>
                <w:t>CM</w:t>
              </w:r>
            </w:ins>
            <w:r w:rsidRPr="00A934F1">
              <w:rPr>
                <w:rFonts w:ascii="Times New Roman" w:eastAsia="Times New Roman" w:hAnsi="Times New Roman" w:cs="Times New Roman"/>
                <w:sz w:val="24"/>
                <w:szCs w:val="24"/>
              </w:rPr>
              <w:t>.</w:t>
            </w:r>
          </w:p>
        </w:tc>
      </w:tr>
      <w:tr w:rsidR="00A934F1" w:rsidRPr="00A934F1" w14:paraId="2BE9A79B" w14:textId="77777777" w:rsidTr="00A934F1">
        <w:trPr>
          <w:tblCellSpacing w:w="15" w:type="dxa"/>
        </w:trPr>
        <w:tc>
          <w:tcPr>
            <w:tcW w:w="0" w:type="auto"/>
            <w:shd w:val="clear" w:color="auto" w:fill="FFFFFF"/>
            <w:vAlign w:val="center"/>
            <w:hideMark/>
          </w:tcPr>
          <w:p w14:paraId="2B001CB7"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04" w:anchor="AbstractFeatureWithLifespan-section" w:history="1">
              <w:proofErr w:type="spellStart"/>
              <w:r w:rsidR="00A934F1" w:rsidRPr="00A934F1">
                <w:rPr>
                  <w:rFonts w:ascii="Times New Roman" w:eastAsia="Times New Roman" w:hAnsi="Times New Roman" w:cs="Times New Roman"/>
                  <w:color w:val="0000FF"/>
                  <w:sz w:val="24"/>
                  <w:szCs w:val="24"/>
                  <w:u w:val="single"/>
                </w:rPr>
                <w:t>AbstractFeatureWithLifespan</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3E5A5E8A"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AbstractFeatureWithLifespan</w:t>
            </w:r>
            <w:proofErr w:type="spellEnd"/>
            <w:r w:rsidRPr="00A934F1">
              <w:rPr>
                <w:rFonts w:ascii="Times New Roman" w:eastAsia="Times New Roman" w:hAnsi="Times New Roman" w:cs="Times New Roman"/>
                <w:sz w:val="24"/>
                <w:szCs w:val="24"/>
              </w:rPr>
              <w:t xml:space="preserve"> is the base class for all CityGML features. </w:t>
            </w:r>
            <w:commentRangeStart w:id="777"/>
            <w:ins w:id="778" w:author="Carl Reed" w:date="2020-10-01T14:17:00Z">
              <w:r>
                <w:rPr>
                  <w:rFonts w:ascii="Times New Roman" w:eastAsia="Times New Roman" w:hAnsi="Times New Roman" w:cs="Times New Roman"/>
                  <w:sz w:val="24"/>
                  <w:szCs w:val="24"/>
                </w:rPr>
                <w:t>This class</w:t>
              </w:r>
            </w:ins>
            <w:del w:id="779" w:author="Carl Reed" w:date="2020-10-01T14:17:00Z">
              <w:r w:rsidRPr="00A934F1" w:rsidDel="00A934F1">
                <w:rPr>
                  <w:rFonts w:ascii="Times New Roman" w:eastAsia="Times New Roman" w:hAnsi="Times New Roman" w:cs="Times New Roman"/>
                  <w:sz w:val="24"/>
                  <w:szCs w:val="24"/>
                </w:rPr>
                <w:delText>It</w:delText>
              </w:r>
            </w:del>
            <w:r w:rsidRPr="00A934F1">
              <w:rPr>
                <w:rFonts w:ascii="Times New Roman" w:eastAsia="Times New Roman" w:hAnsi="Times New Roman" w:cs="Times New Roman"/>
                <w:sz w:val="24"/>
                <w:szCs w:val="24"/>
              </w:rPr>
              <w:t xml:space="preserve"> </w:t>
            </w:r>
            <w:commentRangeEnd w:id="777"/>
            <w:r w:rsidR="00B54F7A">
              <w:rPr>
                <w:rStyle w:val="CommentReference"/>
              </w:rPr>
              <w:commentReference w:id="777"/>
            </w:r>
            <w:r w:rsidRPr="00A934F1">
              <w:rPr>
                <w:rFonts w:ascii="Times New Roman" w:eastAsia="Times New Roman" w:hAnsi="Times New Roman" w:cs="Times New Roman"/>
                <w:sz w:val="24"/>
                <w:szCs w:val="24"/>
              </w:rPr>
              <w:t>allows the optional specification of the real-world and database times for the existence of each feature.</w:t>
            </w:r>
          </w:p>
        </w:tc>
      </w:tr>
      <w:tr w:rsidR="00A934F1" w:rsidRPr="00A934F1" w14:paraId="398C883B" w14:textId="77777777" w:rsidTr="00A934F1">
        <w:trPr>
          <w:tblCellSpacing w:w="15" w:type="dxa"/>
        </w:trPr>
        <w:tc>
          <w:tcPr>
            <w:tcW w:w="0" w:type="auto"/>
            <w:shd w:val="clear" w:color="auto" w:fill="FFFFFF"/>
            <w:vAlign w:val="center"/>
            <w:hideMark/>
          </w:tcPr>
          <w:p w14:paraId="3DCFA61F"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05" w:anchor="AbstractVersion-section" w:history="1">
              <w:proofErr w:type="spellStart"/>
              <w:r w:rsidR="00A934F1" w:rsidRPr="00A934F1">
                <w:rPr>
                  <w:rFonts w:ascii="Times New Roman" w:eastAsia="Times New Roman" w:hAnsi="Times New Roman" w:cs="Times New Roman"/>
                  <w:color w:val="0000FF"/>
                  <w:sz w:val="24"/>
                  <w:szCs w:val="24"/>
                  <w:u w:val="single"/>
                </w:rPr>
                <w:t>AbstractVersion</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6224D1AB"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AbstractVersion</w:t>
            </w:r>
            <w:proofErr w:type="spellEnd"/>
            <w:r w:rsidRPr="00A934F1">
              <w:rPr>
                <w:rFonts w:ascii="Times New Roman" w:eastAsia="Times New Roman" w:hAnsi="Times New Roman" w:cs="Times New Roman"/>
                <w:sz w:val="24"/>
                <w:szCs w:val="24"/>
              </w:rPr>
              <w:t xml:space="preserve"> is the abstract superclass to represent Version objects.</w:t>
            </w:r>
          </w:p>
        </w:tc>
      </w:tr>
      <w:tr w:rsidR="00A934F1" w:rsidRPr="00A934F1" w14:paraId="4378886F" w14:textId="77777777" w:rsidTr="00A934F1">
        <w:trPr>
          <w:tblCellSpacing w:w="15" w:type="dxa"/>
        </w:trPr>
        <w:tc>
          <w:tcPr>
            <w:tcW w:w="0" w:type="auto"/>
            <w:shd w:val="clear" w:color="auto" w:fill="FFFFFF"/>
            <w:vAlign w:val="center"/>
            <w:hideMark/>
          </w:tcPr>
          <w:p w14:paraId="5F53039E"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06" w:anchor="AbstractVersionTransition-section" w:history="1">
              <w:proofErr w:type="spellStart"/>
              <w:r w:rsidR="00A934F1" w:rsidRPr="00A934F1">
                <w:rPr>
                  <w:rFonts w:ascii="Times New Roman" w:eastAsia="Times New Roman" w:hAnsi="Times New Roman" w:cs="Times New Roman"/>
                  <w:color w:val="0000FF"/>
                  <w:sz w:val="24"/>
                  <w:szCs w:val="24"/>
                  <w:u w:val="single"/>
                </w:rPr>
                <w:t>AbstractVersionTransition</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0EBEA97B"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AbstractVersionTransition</w:t>
            </w:r>
            <w:proofErr w:type="spellEnd"/>
            <w:r w:rsidRPr="00A934F1">
              <w:rPr>
                <w:rFonts w:ascii="Times New Roman" w:eastAsia="Times New Roman" w:hAnsi="Times New Roman" w:cs="Times New Roman"/>
                <w:sz w:val="24"/>
                <w:szCs w:val="24"/>
              </w:rPr>
              <w:t xml:space="preserve"> is the abstract superclass to represent </w:t>
            </w:r>
            <w:proofErr w:type="spellStart"/>
            <w:r w:rsidRPr="00A934F1">
              <w:rPr>
                <w:rFonts w:ascii="Times New Roman" w:eastAsia="Times New Roman" w:hAnsi="Times New Roman" w:cs="Times New Roman"/>
                <w:sz w:val="24"/>
                <w:szCs w:val="24"/>
              </w:rPr>
              <w:t>VersionTransition</w:t>
            </w:r>
            <w:proofErr w:type="spellEnd"/>
            <w:r w:rsidRPr="00A934F1">
              <w:rPr>
                <w:rFonts w:ascii="Times New Roman" w:eastAsia="Times New Roman" w:hAnsi="Times New Roman" w:cs="Times New Roman"/>
                <w:sz w:val="24"/>
                <w:szCs w:val="24"/>
              </w:rPr>
              <w:t xml:space="preserve"> objects.</w:t>
            </w:r>
          </w:p>
        </w:tc>
      </w:tr>
      <w:tr w:rsidR="00A934F1" w:rsidRPr="00A934F1" w14:paraId="5BFC3AD9" w14:textId="77777777" w:rsidTr="00A934F1">
        <w:trPr>
          <w:tblCellSpacing w:w="15" w:type="dxa"/>
        </w:trPr>
        <w:tc>
          <w:tcPr>
            <w:tcW w:w="0" w:type="auto"/>
            <w:shd w:val="clear" w:color="auto" w:fill="FFFFFF"/>
            <w:vAlign w:val="center"/>
            <w:hideMark/>
          </w:tcPr>
          <w:p w14:paraId="0216DF5F"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07" w:anchor="CityModel-section" w:history="1">
              <w:proofErr w:type="spellStart"/>
              <w:r w:rsidR="00A934F1" w:rsidRPr="00A934F1">
                <w:rPr>
                  <w:rFonts w:ascii="Times New Roman" w:eastAsia="Times New Roman" w:hAnsi="Times New Roman" w:cs="Times New Roman"/>
                  <w:color w:val="0000FF"/>
                  <w:sz w:val="24"/>
                  <w:szCs w:val="24"/>
                  <w:u w:val="single"/>
                </w:rPr>
                <w:t>CityModel</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4283F935"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CityModel</w:t>
            </w:r>
            <w:proofErr w:type="spellEnd"/>
            <w:r w:rsidRPr="00A934F1">
              <w:rPr>
                <w:rFonts w:ascii="Times New Roman" w:eastAsia="Times New Roman" w:hAnsi="Times New Roman" w:cs="Times New Roman"/>
                <w:sz w:val="24"/>
                <w:szCs w:val="24"/>
              </w:rPr>
              <w:t xml:space="preserve"> is the container for all objects belonging to a city model.</w:t>
            </w:r>
          </w:p>
        </w:tc>
      </w:tr>
    </w:tbl>
    <w:p w14:paraId="766A8A72" w14:textId="77777777" w:rsidR="00A934F1" w:rsidRPr="00A934F1" w:rsidRDefault="00A934F1" w:rsidP="00A934F1">
      <w:pPr>
        <w:spacing w:before="100" w:beforeAutospacing="1" w:after="100" w:afterAutospacing="1" w:line="240" w:lineRule="auto"/>
        <w:outlineLvl w:val="3"/>
        <w:rPr>
          <w:rFonts w:ascii="Times New Roman" w:eastAsia="Times New Roman" w:hAnsi="Times New Roman" w:cs="Times New Roman"/>
          <w:b/>
          <w:bCs/>
          <w:sz w:val="24"/>
          <w:szCs w:val="24"/>
        </w:rPr>
      </w:pPr>
      <w:r w:rsidRPr="00A934F1">
        <w:rPr>
          <w:rFonts w:ascii="Times New Roman" w:eastAsia="Times New Roman" w:hAnsi="Times New Roman" w:cs="Times New Roman"/>
          <w:b/>
          <w:bCs/>
          <w:sz w:val="24"/>
          <w:szCs w:val="24"/>
        </w:rPr>
        <w:t>8.2.4. Space Concept</w:t>
      </w:r>
    </w:p>
    <w:p w14:paraId="704E1BAA"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All city objects are differentiated into spaces and space boundaries. Spaces are entities of volumetric extent in the real world. Buildings, water bodies, trees, rooms, and traffic spaces, for instance, have a volumetric extent. Spaces can be classified into physical spaces and logical spaces. Physical spaces, in turn, can be further classified into occupied spaces and unoccupied spaces.</w:t>
      </w:r>
    </w:p>
    <w:p w14:paraId="7F884A75"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lastRenderedPageBreak/>
        <w:t>Space boundaries, in contrast, are entities with areal extent in the real world. Space boundaries can be differentiated into different types of thematic surfaces, such as wall surfaces and roof surfaces.</w:t>
      </w:r>
    </w:p>
    <w:p w14:paraId="2A9D5487"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A detailed introduction to the Space concept can be found in </w:t>
      </w:r>
      <w:hyperlink r:id="rId108" w:anchor="overview-section-coremodel" w:history="1">
        <w:r w:rsidRPr="00A934F1">
          <w:rPr>
            <w:rFonts w:ascii="Times New Roman" w:eastAsia="Times New Roman" w:hAnsi="Times New Roman" w:cs="Times New Roman"/>
            <w:color w:val="0000FF"/>
            <w:sz w:val="24"/>
            <w:szCs w:val="24"/>
            <w:u w:val="single"/>
          </w:rPr>
          <w:t>Section 7.4</w:t>
        </w:r>
      </w:hyperlink>
      <w:r w:rsidRPr="00A934F1">
        <w:rPr>
          <w:rFonts w:ascii="Times New Roman" w:eastAsia="Times New Roman" w:hAnsi="Times New Roman" w:cs="Times New Roman"/>
          <w:sz w:val="24"/>
          <w:szCs w:val="24"/>
        </w:rPr>
        <w:t xml:space="preserve">. In particular, the classification into </w:t>
      </w:r>
      <w:proofErr w:type="spellStart"/>
      <w:r w:rsidRPr="00A934F1">
        <w:rPr>
          <w:rFonts w:ascii="Times New Roman" w:eastAsia="Times New Roman" w:hAnsi="Times New Roman" w:cs="Times New Roman"/>
          <w:sz w:val="24"/>
          <w:szCs w:val="24"/>
        </w:rPr>
        <w:t>OccupiedSpace</w:t>
      </w:r>
      <w:proofErr w:type="spellEnd"/>
      <w:r w:rsidRPr="00A934F1">
        <w:rPr>
          <w:rFonts w:ascii="Times New Roman" w:eastAsia="Times New Roman" w:hAnsi="Times New Roman" w:cs="Times New Roman"/>
          <w:sz w:val="24"/>
          <w:szCs w:val="24"/>
        </w:rPr>
        <w:t xml:space="preserve"> and </w:t>
      </w:r>
      <w:proofErr w:type="spellStart"/>
      <w:r w:rsidRPr="00A934F1">
        <w:rPr>
          <w:rFonts w:ascii="Times New Roman" w:eastAsia="Times New Roman" w:hAnsi="Times New Roman" w:cs="Times New Roman"/>
          <w:sz w:val="24"/>
          <w:szCs w:val="24"/>
        </w:rPr>
        <w:t>UnoccupiedSpace</w:t>
      </w:r>
      <w:proofErr w:type="spellEnd"/>
      <w:r w:rsidRPr="00A934F1">
        <w:rPr>
          <w:rFonts w:ascii="Times New Roman" w:eastAsia="Times New Roman" w:hAnsi="Times New Roman" w:cs="Times New Roman"/>
          <w:sz w:val="24"/>
          <w:szCs w:val="24"/>
        </w:rPr>
        <w:t xml:space="preserve"> might not always be apparent at first sight. Carports, for instance, represent an </w:t>
      </w:r>
      <w:proofErr w:type="spellStart"/>
      <w:r w:rsidRPr="00A934F1">
        <w:rPr>
          <w:rFonts w:ascii="Times New Roman" w:eastAsia="Times New Roman" w:hAnsi="Times New Roman" w:cs="Times New Roman"/>
          <w:sz w:val="24"/>
          <w:szCs w:val="24"/>
        </w:rPr>
        <w:t>OccupiedSpace</w:t>
      </w:r>
      <w:proofErr w:type="spellEnd"/>
      <w:r w:rsidRPr="00A934F1">
        <w:rPr>
          <w:rFonts w:ascii="Times New Roman" w:eastAsia="Times New Roman" w:hAnsi="Times New Roman" w:cs="Times New Roman"/>
          <w:sz w:val="24"/>
          <w:szCs w:val="24"/>
        </w:rPr>
        <w:t xml:space="preserve">, although they are not closed and most of the space is free of matter, see </w:t>
      </w:r>
      <w:hyperlink r:id="rId109" w:anchor="figure-carport" w:history="1">
        <w:r w:rsidRPr="00A934F1">
          <w:rPr>
            <w:rFonts w:ascii="Times New Roman" w:eastAsia="Times New Roman" w:hAnsi="Times New Roman" w:cs="Times New Roman"/>
            <w:color w:val="0000FF"/>
            <w:sz w:val="24"/>
            <w:szCs w:val="24"/>
            <w:u w:val="single"/>
          </w:rPr>
          <w:t>Figure 15</w:t>
        </w:r>
      </w:hyperlink>
      <w:r w:rsidRPr="00A934F1">
        <w:rPr>
          <w:rFonts w:ascii="Times New Roman" w:eastAsia="Times New Roman" w:hAnsi="Times New Roman" w:cs="Times New Roman"/>
          <w:sz w:val="24"/>
          <w:szCs w:val="24"/>
        </w:rPr>
        <w:t xml:space="preserve">. Since a carport is a roofed, immovable structure with the purpose of providing shelter to objects (i.e. cars), carports are frequently represented as buildings in </w:t>
      </w:r>
      <w:proofErr w:type="spellStart"/>
      <w:r w:rsidRPr="00A934F1">
        <w:rPr>
          <w:rFonts w:ascii="Times New Roman" w:eastAsia="Times New Roman" w:hAnsi="Times New Roman" w:cs="Times New Roman"/>
          <w:sz w:val="24"/>
          <w:szCs w:val="24"/>
        </w:rPr>
        <w:t>cadastres</w:t>
      </w:r>
      <w:proofErr w:type="spellEnd"/>
      <w:r w:rsidRPr="00A934F1">
        <w:rPr>
          <w:rFonts w:ascii="Times New Roman" w:eastAsia="Times New Roman" w:hAnsi="Times New Roman" w:cs="Times New Roman"/>
          <w:sz w:val="24"/>
          <w:szCs w:val="24"/>
        </w:rPr>
        <w:t xml:space="preserve">. Thus, also in CityGML, a carport should be modelled as an instance of the class Building. Since Building is transitively a subclass of </w:t>
      </w:r>
      <w:proofErr w:type="spellStart"/>
      <w:r w:rsidRPr="00A934F1">
        <w:rPr>
          <w:rFonts w:ascii="Times New Roman" w:eastAsia="Times New Roman" w:hAnsi="Times New Roman" w:cs="Times New Roman"/>
          <w:sz w:val="24"/>
          <w:szCs w:val="24"/>
        </w:rPr>
        <w:t>OccupiedSpace</w:t>
      </w:r>
      <w:proofErr w:type="spellEnd"/>
      <w:r w:rsidRPr="00A934F1">
        <w:rPr>
          <w:rFonts w:ascii="Times New Roman" w:eastAsia="Times New Roman" w:hAnsi="Times New Roman" w:cs="Times New Roman"/>
          <w:sz w:val="24"/>
          <w:szCs w:val="24"/>
        </w:rPr>
        <w:t xml:space="preserve">, a carport is an </w:t>
      </w:r>
      <w:proofErr w:type="spellStart"/>
      <w:r w:rsidRPr="00A934F1">
        <w:rPr>
          <w:rFonts w:ascii="Times New Roman" w:eastAsia="Times New Roman" w:hAnsi="Times New Roman" w:cs="Times New Roman"/>
          <w:sz w:val="24"/>
          <w:szCs w:val="24"/>
        </w:rPr>
        <w:t>OccupiedSpace</w:t>
      </w:r>
      <w:proofErr w:type="spellEnd"/>
      <w:r w:rsidRPr="00A934F1">
        <w:rPr>
          <w:rFonts w:ascii="Times New Roman" w:eastAsia="Times New Roman" w:hAnsi="Times New Roman" w:cs="Times New Roman"/>
          <w:sz w:val="24"/>
          <w:szCs w:val="24"/>
        </w:rPr>
        <w:t xml:space="preserve"> as well. However, only in LOD1, the entire volumetric region covered by the carport would be considered as physically occupied. In LOD1, the occupied space is defined by the entire carport solid (unless a room would be defined in LOD1 that would model the unoccupied part below the roof); whereas in LOD2 and LOD3, the solids represent more realistically the really physically occupied space of the carport. In addition, for all </w:t>
      </w:r>
      <w:proofErr w:type="spellStart"/>
      <w:r w:rsidRPr="00A934F1">
        <w:rPr>
          <w:rFonts w:ascii="Times New Roman" w:eastAsia="Times New Roman" w:hAnsi="Times New Roman" w:cs="Times New Roman"/>
          <w:sz w:val="24"/>
          <w:szCs w:val="24"/>
        </w:rPr>
        <w:t>OccupiedSpaces</w:t>
      </w:r>
      <w:proofErr w:type="spellEnd"/>
      <w:r w:rsidRPr="00A934F1">
        <w:rPr>
          <w:rFonts w:ascii="Times New Roman" w:eastAsia="Times New Roman" w:hAnsi="Times New Roman" w:cs="Times New Roman"/>
          <w:sz w:val="24"/>
          <w:szCs w:val="24"/>
        </w:rPr>
        <w:t xml:space="preserve">, the normal vectors of the thematic surfaces like the </w:t>
      </w:r>
      <w:proofErr w:type="spellStart"/>
      <w:r w:rsidRPr="00A934F1">
        <w:rPr>
          <w:rFonts w:ascii="Times New Roman" w:eastAsia="Times New Roman" w:hAnsi="Times New Roman" w:cs="Times New Roman"/>
          <w:sz w:val="24"/>
          <w:szCs w:val="24"/>
        </w:rPr>
        <w:t>RoofSurface</w:t>
      </w:r>
      <w:proofErr w:type="spellEnd"/>
      <w:r w:rsidRPr="00A934F1">
        <w:rPr>
          <w:rFonts w:ascii="Times New Roman" w:eastAsia="Times New Roman" w:hAnsi="Times New Roman" w:cs="Times New Roman"/>
          <w:sz w:val="24"/>
          <w:szCs w:val="24"/>
        </w:rPr>
        <w:t xml:space="preserve"> need to point away from the solids, i.e. consistent with the solid geometry.</w:t>
      </w:r>
    </w:p>
    <w:p w14:paraId="70C099C7" w14:textId="77777777" w:rsidR="00A934F1" w:rsidRPr="00A934F1" w:rsidRDefault="00A934F1" w:rsidP="00A934F1">
      <w:pPr>
        <w:spacing w:after="0" w:line="240" w:lineRule="auto"/>
        <w:rPr>
          <w:rFonts w:ascii="Times New Roman" w:eastAsia="Times New Roman" w:hAnsi="Times New Roman" w:cs="Times New Roman"/>
          <w:sz w:val="24"/>
          <w:szCs w:val="24"/>
        </w:rPr>
      </w:pPr>
    </w:p>
    <w:p w14:paraId="27D86639" w14:textId="77777777" w:rsidR="00A934F1" w:rsidRPr="00A934F1" w:rsidRDefault="00A934F1" w:rsidP="00A934F1">
      <w:pPr>
        <w:spacing w:after="0"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Figure 15. Representation of a carport as </w:t>
      </w:r>
      <w:proofErr w:type="spellStart"/>
      <w:r w:rsidRPr="00A934F1">
        <w:rPr>
          <w:rFonts w:ascii="Times New Roman" w:eastAsia="Times New Roman" w:hAnsi="Times New Roman" w:cs="Times New Roman"/>
          <w:sz w:val="24"/>
          <w:szCs w:val="24"/>
        </w:rPr>
        <w:t>OccupiedSpace</w:t>
      </w:r>
      <w:proofErr w:type="spellEnd"/>
      <w:r w:rsidRPr="00A934F1">
        <w:rPr>
          <w:rFonts w:ascii="Times New Roman" w:eastAsia="Times New Roman" w:hAnsi="Times New Roman" w:cs="Times New Roman"/>
          <w:sz w:val="24"/>
          <w:szCs w:val="24"/>
        </w:rPr>
        <w:t xml:space="preserve"> in different LODs. The red boxes represent solids, the green area represents a surface. In addition, the normal vectors of the roof solid (in red) and the roof surface (in green) are shown.</w:t>
      </w:r>
    </w:p>
    <w:p w14:paraId="33D66728"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In contrast, a room is a physically unoccupied space. In CityGML, a room is represented by the class </w:t>
      </w:r>
      <w:proofErr w:type="spellStart"/>
      <w:r w:rsidRPr="00A934F1">
        <w:rPr>
          <w:rFonts w:ascii="Times New Roman" w:eastAsia="Times New Roman" w:hAnsi="Times New Roman" w:cs="Times New Roman"/>
          <w:sz w:val="24"/>
          <w:szCs w:val="24"/>
        </w:rPr>
        <w:t>BuildingRoom</w:t>
      </w:r>
      <w:proofErr w:type="spellEnd"/>
      <w:r w:rsidRPr="00A934F1">
        <w:rPr>
          <w:rFonts w:ascii="Times New Roman" w:eastAsia="Times New Roman" w:hAnsi="Times New Roman" w:cs="Times New Roman"/>
          <w:sz w:val="24"/>
          <w:szCs w:val="24"/>
        </w:rPr>
        <w:t xml:space="preserve"> that is a subclass of </w:t>
      </w:r>
      <w:proofErr w:type="spellStart"/>
      <w:r w:rsidRPr="00A934F1">
        <w:rPr>
          <w:rFonts w:ascii="Times New Roman" w:eastAsia="Times New Roman" w:hAnsi="Times New Roman" w:cs="Times New Roman"/>
          <w:sz w:val="24"/>
          <w:szCs w:val="24"/>
        </w:rPr>
        <w:t>UnoccupiedSpace</w:t>
      </w:r>
      <w:proofErr w:type="spellEnd"/>
      <w:r w:rsidRPr="00A934F1">
        <w:rPr>
          <w:rFonts w:ascii="Times New Roman" w:eastAsia="Times New Roman" w:hAnsi="Times New Roman" w:cs="Times New Roman"/>
          <w:sz w:val="24"/>
          <w:szCs w:val="24"/>
        </w:rPr>
        <w:t xml:space="preserve">. In LOD1, the entire room solid would be considered as unoccupied space, which can contain furniture and installations, though, as is shown in </w:t>
      </w:r>
      <w:hyperlink r:id="rId110" w:anchor="figure-room" w:history="1">
        <w:r w:rsidRPr="00A934F1">
          <w:rPr>
            <w:rFonts w:ascii="Times New Roman" w:eastAsia="Times New Roman" w:hAnsi="Times New Roman" w:cs="Times New Roman"/>
            <w:color w:val="0000FF"/>
            <w:sz w:val="24"/>
            <w:szCs w:val="24"/>
            <w:u w:val="single"/>
          </w:rPr>
          <w:t>Figure 16</w:t>
        </w:r>
      </w:hyperlink>
      <w:r w:rsidRPr="00A934F1">
        <w:rPr>
          <w:rFonts w:ascii="Times New Roman" w:eastAsia="Times New Roman" w:hAnsi="Times New Roman" w:cs="Times New Roman"/>
          <w:sz w:val="24"/>
          <w:szCs w:val="24"/>
        </w:rPr>
        <w:t>. In LOD2 and 3, the solid represents more realistically the really physically unoccupied space of the room (possibly somewhat generali</w:t>
      </w:r>
      <w:ins w:id="780" w:author="Carl Reed" w:date="2020-10-01T14:21:00Z">
        <w:r w:rsidR="00C80676">
          <w:rPr>
            <w:rFonts w:ascii="Times New Roman" w:eastAsia="Times New Roman" w:hAnsi="Times New Roman" w:cs="Times New Roman"/>
            <w:sz w:val="24"/>
            <w:szCs w:val="24"/>
          </w:rPr>
          <w:t>z</w:t>
        </w:r>
      </w:ins>
      <w:del w:id="781" w:author="Carl Reed" w:date="2020-10-01T14:21:00Z">
        <w:r w:rsidRPr="00A934F1" w:rsidDel="00C80676">
          <w:rPr>
            <w:rFonts w:ascii="Times New Roman" w:eastAsia="Times New Roman" w:hAnsi="Times New Roman" w:cs="Times New Roman"/>
            <w:sz w:val="24"/>
            <w:szCs w:val="24"/>
          </w:rPr>
          <w:delText>s</w:delText>
        </w:r>
      </w:del>
      <w:r w:rsidRPr="00A934F1">
        <w:rPr>
          <w:rFonts w:ascii="Times New Roman" w:eastAsia="Times New Roman" w:hAnsi="Times New Roman" w:cs="Times New Roman"/>
          <w:sz w:val="24"/>
          <w:szCs w:val="24"/>
        </w:rPr>
        <w:t xml:space="preserve">ed as indicated in the figure). For all </w:t>
      </w:r>
      <w:proofErr w:type="spellStart"/>
      <w:r w:rsidRPr="00A934F1">
        <w:rPr>
          <w:rFonts w:ascii="Times New Roman" w:eastAsia="Times New Roman" w:hAnsi="Times New Roman" w:cs="Times New Roman"/>
          <w:sz w:val="24"/>
          <w:szCs w:val="24"/>
        </w:rPr>
        <w:t>UnoccupiedSpaces</w:t>
      </w:r>
      <w:proofErr w:type="spellEnd"/>
      <w:r w:rsidRPr="00A934F1">
        <w:rPr>
          <w:rFonts w:ascii="Times New Roman" w:eastAsia="Times New Roman" w:hAnsi="Times New Roman" w:cs="Times New Roman"/>
          <w:sz w:val="24"/>
          <w:szCs w:val="24"/>
        </w:rPr>
        <w:t xml:space="preserve">, the normal vectors of the bounding thematic surfaces like the </w:t>
      </w:r>
      <w:proofErr w:type="spellStart"/>
      <w:r w:rsidRPr="00A934F1">
        <w:rPr>
          <w:rFonts w:ascii="Times New Roman" w:eastAsia="Times New Roman" w:hAnsi="Times New Roman" w:cs="Times New Roman"/>
          <w:sz w:val="24"/>
          <w:szCs w:val="24"/>
        </w:rPr>
        <w:t>InteriorWallSurface</w:t>
      </w:r>
      <w:proofErr w:type="spellEnd"/>
      <w:r w:rsidRPr="00A934F1">
        <w:rPr>
          <w:rFonts w:ascii="Times New Roman" w:eastAsia="Times New Roman" w:hAnsi="Times New Roman" w:cs="Times New Roman"/>
          <w:sz w:val="24"/>
          <w:szCs w:val="24"/>
        </w:rPr>
        <w:t xml:space="preserve"> need to point inside the object, i.e. opposite to the solid geometry.</w:t>
      </w:r>
    </w:p>
    <w:p w14:paraId="43404A30" w14:textId="77777777" w:rsidR="00A934F1" w:rsidRPr="00A934F1" w:rsidRDefault="00A934F1" w:rsidP="00A934F1">
      <w:pPr>
        <w:spacing w:after="0" w:line="240" w:lineRule="auto"/>
        <w:rPr>
          <w:rFonts w:ascii="Times New Roman" w:eastAsia="Times New Roman" w:hAnsi="Times New Roman" w:cs="Times New Roman"/>
          <w:sz w:val="24"/>
          <w:szCs w:val="24"/>
        </w:rPr>
      </w:pPr>
    </w:p>
    <w:p w14:paraId="146AF96B" w14:textId="77777777" w:rsidR="00A934F1" w:rsidRPr="00A934F1" w:rsidRDefault="00A934F1" w:rsidP="00A934F1">
      <w:pPr>
        <w:spacing w:after="0"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Figure 16. Representation of a room as </w:t>
      </w:r>
      <w:proofErr w:type="spellStart"/>
      <w:r w:rsidRPr="00A934F1">
        <w:rPr>
          <w:rFonts w:ascii="Times New Roman" w:eastAsia="Times New Roman" w:hAnsi="Times New Roman" w:cs="Times New Roman"/>
          <w:sz w:val="24"/>
          <w:szCs w:val="24"/>
        </w:rPr>
        <w:t>UnoccupiedSpace</w:t>
      </w:r>
      <w:proofErr w:type="spellEnd"/>
      <w:r w:rsidRPr="00A934F1">
        <w:rPr>
          <w:rFonts w:ascii="Times New Roman" w:eastAsia="Times New Roman" w:hAnsi="Times New Roman" w:cs="Times New Roman"/>
          <w:sz w:val="24"/>
          <w:szCs w:val="24"/>
        </w:rPr>
        <w:t xml:space="preserve"> in different LODs. The red boxes represent solids, the green area represents a surface. In addition, the normal vectors of the room solid (in red) and the wall surface (in green) are shown.</w:t>
      </w:r>
    </w:p>
    <w:p w14:paraId="66EF3983"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The UML diagram of the Space concept classes is depicted in </w:t>
      </w:r>
      <w:hyperlink r:id="rId111" w:anchor="core-spaceconcept" w:history="1">
        <w:r w:rsidRPr="00A934F1">
          <w:rPr>
            <w:rFonts w:ascii="Times New Roman" w:eastAsia="Times New Roman" w:hAnsi="Times New Roman" w:cs="Times New Roman"/>
            <w:color w:val="0000FF"/>
            <w:sz w:val="24"/>
            <w:szCs w:val="24"/>
            <w:u w:val="single"/>
          </w:rPr>
          <w:t>Figure 17</w:t>
        </w:r>
      </w:hyperlink>
      <w:r w:rsidRPr="00A934F1">
        <w:rPr>
          <w:rFonts w:ascii="Times New Roman" w:eastAsia="Times New Roman" w:hAnsi="Times New Roman" w:cs="Times New Roman"/>
          <w:sz w:val="24"/>
          <w:szCs w:val="24"/>
        </w:rPr>
        <w:t>.</w:t>
      </w:r>
    </w:p>
    <w:p w14:paraId="027E46E9" w14:textId="77777777" w:rsidR="00A934F1" w:rsidRPr="00A934F1" w:rsidRDefault="00A934F1" w:rsidP="00A934F1">
      <w:pPr>
        <w:spacing w:after="0" w:line="240" w:lineRule="auto"/>
        <w:rPr>
          <w:rFonts w:ascii="Times New Roman" w:eastAsia="Times New Roman" w:hAnsi="Times New Roman" w:cs="Times New Roman"/>
          <w:sz w:val="24"/>
          <w:szCs w:val="24"/>
        </w:rPr>
      </w:pPr>
    </w:p>
    <w:p w14:paraId="417316D6" w14:textId="77777777" w:rsidR="00A934F1" w:rsidRPr="00A934F1" w:rsidRDefault="00A934F1" w:rsidP="00A934F1">
      <w:pPr>
        <w:spacing w:after="0"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Figure 17. UML Space Concepts</w:t>
      </w:r>
    </w:p>
    <w:p w14:paraId="773FE070"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The Space Concept classes defined in the CityGML UML model are introduced in </w:t>
      </w:r>
      <w:hyperlink r:id="rId112" w:anchor="Core-spatial-class-table" w:history="1">
        <w:r w:rsidRPr="00A934F1">
          <w:rPr>
            <w:rFonts w:ascii="Times New Roman" w:eastAsia="Times New Roman" w:hAnsi="Times New Roman" w:cs="Times New Roman"/>
            <w:color w:val="0000FF"/>
            <w:sz w:val="24"/>
            <w:szCs w:val="24"/>
            <w:u w:val="single"/>
          </w:rPr>
          <w:t>Table 7</w:t>
        </w:r>
      </w:hyperlink>
      <w:r w:rsidRPr="00A934F1">
        <w:rPr>
          <w:rFonts w:ascii="Times New Roman" w:eastAsia="Times New Roman" w:hAnsi="Times New Roman" w:cs="Times New Roman"/>
          <w:sz w:val="24"/>
          <w:szCs w:val="24"/>
        </w:rPr>
        <w:t xml:space="preserve">. More details about these classes can be found in the Data Dictionary in </w:t>
      </w:r>
      <w:hyperlink r:id="rId113" w:anchor="data-dictionary-section" w:history="1">
        <w:r w:rsidRPr="00A934F1">
          <w:rPr>
            <w:rFonts w:ascii="Times New Roman" w:eastAsia="Times New Roman" w:hAnsi="Times New Roman" w:cs="Times New Roman"/>
            <w:color w:val="0000FF"/>
            <w:sz w:val="24"/>
            <w:szCs w:val="24"/>
            <w:u w:val="single"/>
          </w:rPr>
          <w:t>Chapter 9</w:t>
        </w:r>
      </w:hyperlink>
      <w:r w:rsidRPr="00A934F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1"/>
        <w:gridCol w:w="6829"/>
      </w:tblGrid>
      <w:tr w:rsidR="00A934F1" w:rsidRPr="00A934F1" w14:paraId="4B84F593" w14:textId="77777777" w:rsidTr="00A934F1">
        <w:trPr>
          <w:tblCellSpacing w:w="15" w:type="dxa"/>
        </w:trPr>
        <w:tc>
          <w:tcPr>
            <w:tcW w:w="0" w:type="auto"/>
            <w:gridSpan w:val="2"/>
            <w:tcBorders>
              <w:top w:val="nil"/>
              <w:left w:val="nil"/>
              <w:bottom w:val="nil"/>
              <w:right w:val="nil"/>
            </w:tcBorders>
            <w:shd w:val="clear" w:color="auto" w:fill="FFFFFF"/>
            <w:vAlign w:val="center"/>
            <w:hideMark/>
          </w:tcPr>
          <w:p w14:paraId="68923194" w14:textId="77777777" w:rsidR="00A934F1" w:rsidRPr="00A934F1" w:rsidRDefault="00A934F1" w:rsidP="00A934F1">
            <w:pPr>
              <w:spacing w:after="0" w:line="240" w:lineRule="auto"/>
              <w:jc w:val="center"/>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Table 7. Space Classes used in Core</w:t>
            </w:r>
          </w:p>
        </w:tc>
      </w:tr>
      <w:tr w:rsidR="00A934F1" w:rsidRPr="00A934F1" w14:paraId="40C953D8" w14:textId="77777777" w:rsidTr="00A934F1">
        <w:trPr>
          <w:tblCellSpacing w:w="15" w:type="dxa"/>
        </w:trPr>
        <w:tc>
          <w:tcPr>
            <w:tcW w:w="0" w:type="auto"/>
            <w:shd w:val="clear" w:color="auto" w:fill="FFFFFF"/>
            <w:vAlign w:val="center"/>
            <w:hideMark/>
          </w:tcPr>
          <w:p w14:paraId="46CDD714"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lastRenderedPageBreak/>
              <w:t>Class</w:t>
            </w:r>
          </w:p>
        </w:tc>
        <w:tc>
          <w:tcPr>
            <w:tcW w:w="0" w:type="auto"/>
            <w:shd w:val="clear" w:color="auto" w:fill="FFFFFF"/>
            <w:vAlign w:val="center"/>
            <w:hideMark/>
          </w:tcPr>
          <w:p w14:paraId="61C0E977"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Description</w:t>
            </w:r>
          </w:p>
        </w:tc>
      </w:tr>
      <w:tr w:rsidR="00A934F1" w:rsidRPr="00A934F1" w14:paraId="7CBAFF57" w14:textId="77777777" w:rsidTr="00A934F1">
        <w:trPr>
          <w:tblCellSpacing w:w="15" w:type="dxa"/>
        </w:trPr>
        <w:tc>
          <w:tcPr>
            <w:tcW w:w="0" w:type="auto"/>
            <w:shd w:val="clear" w:color="auto" w:fill="FFFFFF"/>
            <w:vAlign w:val="center"/>
            <w:hideMark/>
          </w:tcPr>
          <w:p w14:paraId="06A2689A"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14" w:anchor="AbstractLogicalSpace-section" w:history="1">
              <w:proofErr w:type="spellStart"/>
              <w:r w:rsidR="00A934F1" w:rsidRPr="00A934F1">
                <w:rPr>
                  <w:rFonts w:ascii="Times New Roman" w:eastAsia="Times New Roman" w:hAnsi="Times New Roman" w:cs="Times New Roman"/>
                  <w:color w:val="0000FF"/>
                  <w:sz w:val="24"/>
                  <w:szCs w:val="24"/>
                  <w:u w:val="single"/>
                </w:rPr>
                <w:t>AbstractLogicalSpace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1F939B56"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AbstractLogicalSpace</w:t>
            </w:r>
            <w:proofErr w:type="spellEnd"/>
            <w:r w:rsidRPr="00A934F1">
              <w:rPr>
                <w:rFonts w:ascii="Times New Roman" w:eastAsia="Times New Roman" w:hAnsi="Times New Roman" w:cs="Times New Roman"/>
                <w:sz w:val="24"/>
                <w:szCs w:val="24"/>
              </w:rPr>
              <w:t xml:space="preserve"> is the abstract superclass for all types of logical spaces. Logical space refers to spaces that are not bounded by physical surfaces but are defined according to thematic considerations.</w:t>
            </w:r>
          </w:p>
        </w:tc>
      </w:tr>
      <w:tr w:rsidR="00A934F1" w:rsidRPr="00A934F1" w14:paraId="27E69D8B" w14:textId="77777777" w:rsidTr="00A934F1">
        <w:trPr>
          <w:tblCellSpacing w:w="15" w:type="dxa"/>
        </w:trPr>
        <w:tc>
          <w:tcPr>
            <w:tcW w:w="0" w:type="auto"/>
            <w:shd w:val="clear" w:color="auto" w:fill="FFFFFF"/>
            <w:vAlign w:val="center"/>
            <w:hideMark/>
          </w:tcPr>
          <w:p w14:paraId="2CE2A94A"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15" w:anchor="AbstractOccupiedSpace-section" w:history="1">
              <w:proofErr w:type="spellStart"/>
              <w:r w:rsidR="00A934F1" w:rsidRPr="00A934F1">
                <w:rPr>
                  <w:rFonts w:ascii="Times New Roman" w:eastAsia="Times New Roman" w:hAnsi="Times New Roman" w:cs="Times New Roman"/>
                  <w:color w:val="0000FF"/>
                  <w:sz w:val="24"/>
                  <w:szCs w:val="24"/>
                  <w:u w:val="single"/>
                </w:rPr>
                <w:t>AbstractOccupiedSpace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0E8538F4"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AbstractOccupiedSpace</w:t>
            </w:r>
            <w:proofErr w:type="spellEnd"/>
            <w:r w:rsidRPr="00A934F1">
              <w:rPr>
                <w:rFonts w:ascii="Times New Roman" w:eastAsia="Times New Roman" w:hAnsi="Times New Roman" w:cs="Times New Roman"/>
                <w:sz w:val="24"/>
                <w:szCs w:val="24"/>
              </w:rPr>
              <w:t xml:space="preserve"> is the abstract superclass for all types of physically occupied spaces. Occupied space refers to spaces that are partially or entirely filled with matter.</w:t>
            </w:r>
          </w:p>
        </w:tc>
      </w:tr>
      <w:tr w:rsidR="00A934F1" w:rsidRPr="00A934F1" w14:paraId="1B09AC0B" w14:textId="77777777" w:rsidTr="00A934F1">
        <w:trPr>
          <w:tblCellSpacing w:w="15" w:type="dxa"/>
        </w:trPr>
        <w:tc>
          <w:tcPr>
            <w:tcW w:w="0" w:type="auto"/>
            <w:shd w:val="clear" w:color="auto" w:fill="FFFFFF"/>
            <w:vAlign w:val="center"/>
            <w:hideMark/>
          </w:tcPr>
          <w:p w14:paraId="55369A1D"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16" w:anchor="AbstractPhysicalSpace-section" w:history="1">
              <w:proofErr w:type="spellStart"/>
              <w:r w:rsidR="00A934F1" w:rsidRPr="00A934F1">
                <w:rPr>
                  <w:rFonts w:ascii="Times New Roman" w:eastAsia="Times New Roman" w:hAnsi="Times New Roman" w:cs="Times New Roman"/>
                  <w:color w:val="0000FF"/>
                  <w:sz w:val="24"/>
                  <w:szCs w:val="24"/>
                  <w:u w:val="single"/>
                </w:rPr>
                <w:t>AbstractPhysicalSpace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2AC3225A"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AbstractPhysicalSpace</w:t>
            </w:r>
            <w:proofErr w:type="spellEnd"/>
            <w:r w:rsidRPr="00A934F1">
              <w:rPr>
                <w:rFonts w:ascii="Times New Roman" w:eastAsia="Times New Roman" w:hAnsi="Times New Roman" w:cs="Times New Roman"/>
                <w:sz w:val="24"/>
                <w:szCs w:val="24"/>
              </w:rPr>
              <w:t xml:space="preserve"> is the abstract superclass for all types of physical spaces. Physical space refers to spaces that are fully or partially bounded by physical objects.</w:t>
            </w:r>
          </w:p>
        </w:tc>
      </w:tr>
      <w:tr w:rsidR="00A934F1" w:rsidRPr="00A934F1" w14:paraId="1650EA1D" w14:textId="77777777" w:rsidTr="00A934F1">
        <w:trPr>
          <w:tblCellSpacing w:w="15" w:type="dxa"/>
        </w:trPr>
        <w:tc>
          <w:tcPr>
            <w:tcW w:w="0" w:type="auto"/>
            <w:shd w:val="clear" w:color="auto" w:fill="FFFFFF"/>
            <w:vAlign w:val="center"/>
            <w:hideMark/>
          </w:tcPr>
          <w:p w14:paraId="5D19D133"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17" w:anchor="AbstractSpace-section" w:history="1">
              <w:proofErr w:type="spellStart"/>
              <w:r w:rsidR="00A934F1" w:rsidRPr="00A934F1">
                <w:rPr>
                  <w:rFonts w:ascii="Times New Roman" w:eastAsia="Times New Roman" w:hAnsi="Times New Roman" w:cs="Times New Roman"/>
                  <w:color w:val="0000FF"/>
                  <w:sz w:val="24"/>
                  <w:szCs w:val="24"/>
                  <w:u w:val="single"/>
                </w:rPr>
                <w:t>AbstractSpace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427B7C00"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AbstractSpace</w:t>
            </w:r>
            <w:proofErr w:type="spellEnd"/>
            <w:r w:rsidRPr="00A934F1">
              <w:rPr>
                <w:rFonts w:ascii="Times New Roman" w:eastAsia="Times New Roman" w:hAnsi="Times New Roman" w:cs="Times New Roman"/>
                <w:sz w:val="24"/>
                <w:szCs w:val="24"/>
              </w:rPr>
              <w:t xml:space="preserve"> is the abstract superclass for all types of spaces. A space is an entity of volumetric extent in the real world.</w:t>
            </w:r>
          </w:p>
        </w:tc>
      </w:tr>
      <w:tr w:rsidR="00A934F1" w:rsidRPr="00A934F1" w14:paraId="39848C5C" w14:textId="77777777" w:rsidTr="00A934F1">
        <w:trPr>
          <w:tblCellSpacing w:w="15" w:type="dxa"/>
        </w:trPr>
        <w:tc>
          <w:tcPr>
            <w:tcW w:w="0" w:type="auto"/>
            <w:shd w:val="clear" w:color="auto" w:fill="FFFFFF"/>
            <w:vAlign w:val="center"/>
            <w:hideMark/>
          </w:tcPr>
          <w:p w14:paraId="39321368"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18" w:anchor="AbstractSpaceBoundary-section" w:history="1">
              <w:proofErr w:type="spellStart"/>
              <w:r w:rsidR="00A934F1" w:rsidRPr="00A934F1">
                <w:rPr>
                  <w:rFonts w:ascii="Times New Roman" w:eastAsia="Times New Roman" w:hAnsi="Times New Roman" w:cs="Times New Roman"/>
                  <w:color w:val="0000FF"/>
                  <w:sz w:val="24"/>
                  <w:szCs w:val="24"/>
                  <w:u w:val="single"/>
                </w:rPr>
                <w:t>AbstractSpaceBoundary</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511F5173"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AbstractSpaceBoundary</w:t>
            </w:r>
            <w:proofErr w:type="spellEnd"/>
            <w:r w:rsidRPr="00A934F1">
              <w:rPr>
                <w:rFonts w:ascii="Times New Roman" w:eastAsia="Times New Roman" w:hAnsi="Times New Roman" w:cs="Times New Roman"/>
                <w:sz w:val="24"/>
                <w:szCs w:val="24"/>
              </w:rPr>
              <w:t xml:space="preserve"> is the abstract superclass for all types of space boundaries. A space boundary is an entity with areal extent in the real world. Space boundaries are objects that bound a Space. They also realize the contact between adjacent spaces.</w:t>
            </w:r>
          </w:p>
        </w:tc>
      </w:tr>
      <w:tr w:rsidR="00A934F1" w:rsidRPr="00A934F1" w14:paraId="38C9F30C" w14:textId="77777777" w:rsidTr="00A934F1">
        <w:trPr>
          <w:tblCellSpacing w:w="15" w:type="dxa"/>
        </w:trPr>
        <w:tc>
          <w:tcPr>
            <w:tcW w:w="0" w:type="auto"/>
            <w:shd w:val="clear" w:color="auto" w:fill="FFFFFF"/>
            <w:vAlign w:val="center"/>
            <w:hideMark/>
          </w:tcPr>
          <w:p w14:paraId="2D096842"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19" w:anchor="AbstractThematicSurface-section" w:history="1">
              <w:proofErr w:type="spellStart"/>
              <w:r w:rsidR="00A934F1" w:rsidRPr="00A934F1">
                <w:rPr>
                  <w:rFonts w:ascii="Times New Roman" w:eastAsia="Times New Roman" w:hAnsi="Times New Roman" w:cs="Times New Roman"/>
                  <w:color w:val="0000FF"/>
                  <w:sz w:val="24"/>
                  <w:szCs w:val="24"/>
                  <w:u w:val="single"/>
                </w:rPr>
                <w:t>AbstractThematicSurface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5CF186B7"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AbstractThematicSurface</w:t>
            </w:r>
            <w:proofErr w:type="spellEnd"/>
            <w:r w:rsidRPr="00A934F1">
              <w:rPr>
                <w:rFonts w:ascii="Times New Roman" w:eastAsia="Times New Roman" w:hAnsi="Times New Roman" w:cs="Times New Roman"/>
                <w:sz w:val="24"/>
                <w:szCs w:val="24"/>
              </w:rPr>
              <w:t xml:space="preserve"> is the abstract superclass for all types of thematic surfaces.</w:t>
            </w:r>
          </w:p>
        </w:tc>
      </w:tr>
      <w:tr w:rsidR="00A934F1" w:rsidRPr="00A934F1" w14:paraId="3883BDC1" w14:textId="77777777" w:rsidTr="00A934F1">
        <w:trPr>
          <w:tblCellSpacing w:w="15" w:type="dxa"/>
        </w:trPr>
        <w:tc>
          <w:tcPr>
            <w:tcW w:w="0" w:type="auto"/>
            <w:shd w:val="clear" w:color="auto" w:fill="FFFFFF"/>
            <w:vAlign w:val="center"/>
            <w:hideMark/>
          </w:tcPr>
          <w:p w14:paraId="367DE1A9"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20" w:anchor="AbstractUnoccupiedSpace-section" w:history="1">
              <w:proofErr w:type="spellStart"/>
              <w:r w:rsidR="00A934F1" w:rsidRPr="00A934F1">
                <w:rPr>
                  <w:rFonts w:ascii="Times New Roman" w:eastAsia="Times New Roman" w:hAnsi="Times New Roman" w:cs="Times New Roman"/>
                  <w:color w:val="0000FF"/>
                  <w:sz w:val="24"/>
                  <w:szCs w:val="24"/>
                  <w:u w:val="single"/>
                </w:rPr>
                <w:t>AbstractUnoccupiedSpace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1646E31E"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AbstractUnoccupiedSpace</w:t>
            </w:r>
            <w:proofErr w:type="spellEnd"/>
            <w:r w:rsidRPr="00A934F1">
              <w:rPr>
                <w:rFonts w:ascii="Times New Roman" w:eastAsia="Times New Roman" w:hAnsi="Times New Roman" w:cs="Times New Roman"/>
                <w:sz w:val="24"/>
                <w:szCs w:val="24"/>
              </w:rPr>
              <w:t xml:space="preserve"> is the abstract superclass for all types of physically unoccupied spaces. Unoccupied space refers to spaces that are entirely or mostly free of matter.</w:t>
            </w:r>
          </w:p>
        </w:tc>
      </w:tr>
      <w:tr w:rsidR="00A934F1" w:rsidRPr="00A934F1" w14:paraId="6847C1A0" w14:textId="77777777" w:rsidTr="00A934F1">
        <w:trPr>
          <w:tblCellSpacing w:w="15" w:type="dxa"/>
        </w:trPr>
        <w:tc>
          <w:tcPr>
            <w:tcW w:w="0" w:type="auto"/>
            <w:shd w:val="clear" w:color="auto" w:fill="FFFFFF"/>
            <w:vAlign w:val="center"/>
            <w:hideMark/>
          </w:tcPr>
          <w:p w14:paraId="3113765F"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21" w:anchor="ClosureSurface-section" w:history="1">
              <w:proofErr w:type="spellStart"/>
              <w:r w:rsidR="00A934F1" w:rsidRPr="00A934F1">
                <w:rPr>
                  <w:rFonts w:ascii="Times New Roman" w:eastAsia="Times New Roman" w:hAnsi="Times New Roman" w:cs="Times New Roman"/>
                  <w:color w:val="0000FF"/>
                  <w:sz w:val="24"/>
                  <w:szCs w:val="24"/>
                  <w:u w:val="single"/>
                </w:rPr>
                <w:t>ClosureSurface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52B0EB82"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ClosureSurface</w:t>
            </w:r>
            <w:proofErr w:type="spellEnd"/>
            <w:r w:rsidRPr="00A934F1">
              <w:rPr>
                <w:rFonts w:ascii="Times New Roman" w:eastAsia="Times New Roman" w:hAnsi="Times New Roman" w:cs="Times New Roman"/>
                <w:sz w:val="24"/>
                <w:szCs w:val="24"/>
              </w:rPr>
              <w:t xml:space="preserve"> is a special type of thematic surface used to close holes in volumetric objects. Closure surfaces are virtual (non-physical) surfaces.</w:t>
            </w:r>
          </w:p>
        </w:tc>
      </w:tr>
    </w:tbl>
    <w:p w14:paraId="23DC0A71" w14:textId="77777777" w:rsidR="00A934F1" w:rsidRPr="00A934F1" w:rsidRDefault="00A934F1" w:rsidP="00A934F1">
      <w:pPr>
        <w:spacing w:before="100" w:beforeAutospacing="1" w:after="100" w:afterAutospacing="1" w:line="240" w:lineRule="auto"/>
        <w:outlineLvl w:val="3"/>
        <w:rPr>
          <w:rFonts w:ascii="Times New Roman" w:eastAsia="Times New Roman" w:hAnsi="Times New Roman" w:cs="Times New Roman"/>
          <w:b/>
          <w:bCs/>
          <w:sz w:val="24"/>
          <w:szCs w:val="24"/>
        </w:rPr>
      </w:pPr>
      <w:r w:rsidRPr="00A934F1">
        <w:rPr>
          <w:rFonts w:ascii="Times New Roman" w:eastAsia="Times New Roman" w:hAnsi="Times New Roman" w:cs="Times New Roman"/>
          <w:b/>
          <w:bCs/>
          <w:sz w:val="24"/>
          <w:szCs w:val="24"/>
        </w:rPr>
        <w:t>8.2.5. Geometry and LOD</w:t>
      </w:r>
    </w:p>
    <w:p w14:paraId="4B89596E"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Spaces and space boundaries can have various geometry representations depending on the Levels of Detail (LOD). Spaces can be spatially represented as single points in LOD0, multi-surfaces in LOD0/2/3, solids in LOD1/2/3, and multi-curves in LOD2/3. Space boundaries can be represented as multi-surfaces in LOD0/2/3 and as multi-curves in LOD2/3. All Levels of Detail allow for the representation of the interior of city objects.</w:t>
      </w:r>
    </w:p>
    <w:p w14:paraId="6F38BCA1"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The different Levels of Detail are defined in the following way:</w:t>
      </w:r>
    </w:p>
    <w:p w14:paraId="6EA96D5D" w14:textId="77777777" w:rsidR="00A934F1" w:rsidRPr="00A934F1" w:rsidRDefault="00A934F1" w:rsidP="00A934F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LOD 0: </w:t>
      </w:r>
      <w:del w:id="782" w:author="Carl Reed" w:date="2020-10-01T14:32:00Z">
        <w:r w:rsidRPr="00A934F1" w:rsidDel="008E7B75">
          <w:rPr>
            <w:rFonts w:ascii="Times New Roman" w:eastAsia="Times New Roman" w:hAnsi="Times New Roman" w:cs="Times New Roman"/>
            <w:sz w:val="24"/>
            <w:szCs w:val="24"/>
          </w:rPr>
          <w:delText>v</w:delText>
        </w:r>
      </w:del>
      <w:ins w:id="783" w:author="Carl Reed" w:date="2020-10-01T14:32:00Z">
        <w:r w:rsidR="008E7B75">
          <w:rPr>
            <w:rFonts w:ascii="Times New Roman" w:eastAsia="Times New Roman" w:hAnsi="Times New Roman" w:cs="Times New Roman"/>
            <w:sz w:val="24"/>
            <w:szCs w:val="24"/>
          </w:rPr>
          <w:t>V</w:t>
        </w:r>
      </w:ins>
      <w:r w:rsidRPr="00A934F1">
        <w:rPr>
          <w:rFonts w:ascii="Times New Roman" w:eastAsia="Times New Roman" w:hAnsi="Times New Roman" w:cs="Times New Roman"/>
          <w:sz w:val="24"/>
          <w:szCs w:val="24"/>
        </w:rPr>
        <w:t xml:space="preserve">olumetric real-world objects (Spaces) can be spatially represented by a single point, by a set of curves, or by a set of surfaces. Areal real-world objects (Space Boundaries) can be spatially represented in LOD0 by a set of curves or a set of surfaces. LOD0 surface representations are typically the result of a projection of the shape of a volumetric object onto a plane parallel to the ground, hence, representing a footprint (e.g. a building footprint or a floor plan of the rooms inside a building). LOD0 curve representations are either the result of a projection of the shape of a vertical surface (e.g. </w:t>
      </w:r>
      <w:r w:rsidRPr="00A934F1">
        <w:rPr>
          <w:rFonts w:ascii="Times New Roman" w:eastAsia="Times New Roman" w:hAnsi="Times New Roman" w:cs="Times New Roman"/>
          <w:sz w:val="24"/>
          <w:szCs w:val="24"/>
        </w:rPr>
        <w:lastRenderedPageBreak/>
        <w:t xml:space="preserve">a wall surface) onto a grounding plane or the skeleton of a volumetric shape of longitudinal extent </w:t>
      </w:r>
      <w:del w:id="784" w:author="Carl Reed" w:date="2020-10-01T14:49:00Z">
        <w:r w:rsidRPr="00A934F1" w:rsidDel="00DA7164">
          <w:rPr>
            <w:rFonts w:ascii="Times New Roman" w:eastAsia="Times New Roman" w:hAnsi="Times New Roman" w:cs="Times New Roman"/>
            <w:sz w:val="24"/>
            <w:szCs w:val="24"/>
          </w:rPr>
          <w:delText xml:space="preserve">like </w:delText>
        </w:r>
      </w:del>
      <w:ins w:id="785" w:author="Carl Reed" w:date="2020-10-01T14:49:00Z">
        <w:r w:rsidR="00DA7164">
          <w:rPr>
            <w:rFonts w:ascii="Times New Roman" w:eastAsia="Times New Roman" w:hAnsi="Times New Roman" w:cs="Times New Roman"/>
            <w:sz w:val="24"/>
            <w:szCs w:val="24"/>
          </w:rPr>
          <w:t>such as</w:t>
        </w:r>
        <w:r w:rsidR="00DA7164" w:rsidRPr="00A934F1">
          <w:rPr>
            <w:rFonts w:ascii="Times New Roman" w:eastAsia="Times New Roman" w:hAnsi="Times New Roman" w:cs="Times New Roman"/>
            <w:sz w:val="24"/>
            <w:szCs w:val="24"/>
          </w:rPr>
          <w:t xml:space="preserve"> </w:t>
        </w:r>
      </w:ins>
      <w:r w:rsidRPr="00A934F1">
        <w:rPr>
          <w:rFonts w:ascii="Times New Roman" w:eastAsia="Times New Roman" w:hAnsi="Times New Roman" w:cs="Times New Roman"/>
          <w:sz w:val="24"/>
          <w:szCs w:val="24"/>
        </w:rPr>
        <w:t>a road or river segment.</w:t>
      </w:r>
    </w:p>
    <w:p w14:paraId="74D572CE" w14:textId="77777777" w:rsidR="00A934F1" w:rsidRPr="00A934F1" w:rsidRDefault="00A934F1" w:rsidP="00A934F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LOD 1: volumetric real-world objects (Spaces) are spatially represented by a vertical extrusion solid, i.e. a solid created from a horizontal footprint by vertical extrusion. Areal real-world objects (Space Boundaries) can be spatially represented in LOD1 by a set of horizontal or vertical surfaces.</w:t>
      </w:r>
    </w:p>
    <w:p w14:paraId="3BA249F0" w14:textId="77777777" w:rsidR="00A934F1" w:rsidRPr="00A934F1" w:rsidRDefault="00A934F1" w:rsidP="00A934F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LOD 2: volumetric real-world objects (Spaces) can be spatially represented by a set of curves, a set of surfaces, or a single solid geometry. Areal real-world objects (Space Boundaries) can be spatially represented in LOD2 by a set of surfaces. The shape of the real-world object is generalized in LOD2 and smaller details (e.g. bulges, dents, sills, but also structures like e.g. balconies or dormers of buildings) are typically neglected. LOD2 curve representations are skeletons of volumetric shapes of longitudinal extent like an antenna or a chimney.</w:t>
      </w:r>
    </w:p>
    <w:p w14:paraId="5BFB54D4" w14:textId="77777777" w:rsidR="00A934F1" w:rsidRPr="00A934F1" w:rsidRDefault="00A934F1" w:rsidP="00A934F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LOD 3: volumetric real-world objects (Spaces) can be spatially represented by a set of curves, a set of surfaces, or a single solid geometry. Areal real-world objects (Space Boundaries) can be spatially represented in LOD3 by a set of surfaces. LOD3 is the highest level of detail and respective geometries include all available shape details.</w:t>
      </w:r>
    </w:p>
    <w:p w14:paraId="53F21E48"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In addition, the geometry can also be represented implicitly</w:t>
      </w:r>
      <w:ins w:id="786" w:author="Carl Reed" w:date="2020-10-01T14:49:00Z">
        <w:r w:rsidR="00DA7164">
          <w:rPr>
            <w:rFonts w:ascii="Times New Roman" w:eastAsia="Times New Roman" w:hAnsi="Times New Roman" w:cs="Times New Roman"/>
            <w:sz w:val="24"/>
            <w:szCs w:val="24"/>
          </w:rPr>
          <w:t>.</w:t>
        </w:r>
      </w:ins>
      <w:del w:id="787" w:author="Carl Reed" w:date="2020-10-01T14:49:00Z">
        <w:r w:rsidRPr="00A934F1" w:rsidDel="00DA7164">
          <w:rPr>
            <w:rFonts w:ascii="Times New Roman" w:eastAsia="Times New Roman" w:hAnsi="Times New Roman" w:cs="Times New Roman"/>
            <w:sz w:val="24"/>
            <w:szCs w:val="24"/>
          </w:rPr>
          <w:delText>,</w:delText>
        </w:r>
      </w:del>
      <w:r w:rsidRPr="00A934F1">
        <w:rPr>
          <w:rFonts w:ascii="Times New Roman" w:eastAsia="Times New Roman" w:hAnsi="Times New Roman" w:cs="Times New Roman"/>
          <w:sz w:val="24"/>
          <w:szCs w:val="24"/>
        </w:rPr>
        <w:t xml:space="preserve"> </w:t>
      </w:r>
      <w:del w:id="788" w:author="Carl Reed" w:date="2020-10-01T14:49:00Z">
        <w:r w:rsidRPr="00A934F1" w:rsidDel="00DA7164">
          <w:rPr>
            <w:rFonts w:ascii="Times New Roman" w:eastAsia="Times New Roman" w:hAnsi="Times New Roman" w:cs="Times New Roman"/>
            <w:sz w:val="24"/>
            <w:szCs w:val="24"/>
          </w:rPr>
          <w:delText>i.e. t</w:delText>
        </w:r>
      </w:del>
      <w:ins w:id="789" w:author="Carl Reed" w:date="2020-10-01T14:49:00Z">
        <w:r w:rsidR="00DA7164">
          <w:rPr>
            <w:rFonts w:ascii="Times New Roman" w:eastAsia="Times New Roman" w:hAnsi="Times New Roman" w:cs="Times New Roman"/>
            <w:sz w:val="24"/>
            <w:szCs w:val="24"/>
          </w:rPr>
          <w:t>T</w:t>
        </w:r>
      </w:ins>
      <w:r w:rsidRPr="00A934F1">
        <w:rPr>
          <w:rFonts w:ascii="Times New Roman" w:eastAsia="Times New Roman" w:hAnsi="Times New Roman" w:cs="Times New Roman"/>
          <w:sz w:val="24"/>
          <w:szCs w:val="24"/>
        </w:rPr>
        <w:t>he shape is stored only once as a prototypical geometry, which then is re-used or referenced, wherever the corresponding feature occurs in the 3D city model.</w:t>
      </w:r>
    </w:p>
    <w:p w14:paraId="0A80A51F"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The thematic classes, such as building, tunnel, road, land use, water body, or city furniture are defined as subclasses of the space and space boundary classes within the thematic modules. Since all city objects in the thematic modules represent subclasses of the space and space boundary classes, they automatically inherit the geometries defined in the Core module.</w:t>
      </w:r>
    </w:p>
    <w:p w14:paraId="044B5E7F"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The UML diagram of the Geometry and LoD concept classes is depicted in </w:t>
      </w:r>
      <w:hyperlink r:id="rId122" w:anchor="core-geometry" w:history="1">
        <w:r w:rsidRPr="00A934F1">
          <w:rPr>
            <w:rFonts w:ascii="Times New Roman" w:eastAsia="Times New Roman" w:hAnsi="Times New Roman" w:cs="Times New Roman"/>
            <w:color w:val="0000FF"/>
            <w:sz w:val="24"/>
            <w:szCs w:val="24"/>
            <w:u w:val="single"/>
          </w:rPr>
          <w:t>Figure 18</w:t>
        </w:r>
      </w:hyperlink>
      <w:r w:rsidRPr="00A934F1">
        <w:rPr>
          <w:rFonts w:ascii="Times New Roman" w:eastAsia="Times New Roman" w:hAnsi="Times New Roman" w:cs="Times New Roman"/>
          <w:sz w:val="24"/>
          <w:szCs w:val="24"/>
        </w:rPr>
        <w:t>.</w:t>
      </w:r>
    </w:p>
    <w:p w14:paraId="5A74E582" w14:textId="77777777" w:rsidR="00A934F1" w:rsidRPr="00A934F1" w:rsidRDefault="00A934F1" w:rsidP="00A934F1">
      <w:pPr>
        <w:spacing w:after="0" w:line="240" w:lineRule="auto"/>
        <w:rPr>
          <w:rFonts w:ascii="Times New Roman" w:eastAsia="Times New Roman" w:hAnsi="Times New Roman" w:cs="Times New Roman"/>
          <w:sz w:val="24"/>
          <w:szCs w:val="24"/>
        </w:rPr>
      </w:pPr>
    </w:p>
    <w:p w14:paraId="51958EFB" w14:textId="77777777" w:rsidR="00A934F1" w:rsidRPr="00A934F1" w:rsidRDefault="00A934F1" w:rsidP="00A934F1">
      <w:pPr>
        <w:spacing w:after="0"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Figure 18. UML Geometry and LoD Concepts</w:t>
      </w:r>
    </w:p>
    <w:p w14:paraId="719B1C75"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The Geometry and LOD Concept classes defined in the CityGML UML model are introduced in </w:t>
      </w:r>
      <w:hyperlink r:id="rId123" w:anchor="Core-geometry-class-table" w:history="1">
        <w:r w:rsidRPr="00A934F1">
          <w:rPr>
            <w:rFonts w:ascii="Times New Roman" w:eastAsia="Times New Roman" w:hAnsi="Times New Roman" w:cs="Times New Roman"/>
            <w:color w:val="0000FF"/>
            <w:sz w:val="24"/>
            <w:szCs w:val="24"/>
            <w:u w:val="single"/>
          </w:rPr>
          <w:t>Table 8</w:t>
        </w:r>
      </w:hyperlink>
      <w:r w:rsidRPr="00A934F1">
        <w:rPr>
          <w:rFonts w:ascii="Times New Roman" w:eastAsia="Times New Roman" w:hAnsi="Times New Roman" w:cs="Times New Roman"/>
          <w:sz w:val="24"/>
          <w:szCs w:val="24"/>
        </w:rPr>
        <w:t>. More detail</w:t>
      </w:r>
      <w:del w:id="790" w:author="Carl Reed" w:date="2020-10-01T14:50:00Z">
        <w:r w:rsidRPr="00A934F1" w:rsidDel="00DA7164">
          <w:rPr>
            <w:rFonts w:ascii="Times New Roman" w:eastAsia="Times New Roman" w:hAnsi="Times New Roman" w:cs="Times New Roman"/>
            <w:sz w:val="24"/>
            <w:szCs w:val="24"/>
          </w:rPr>
          <w:delText>s</w:delText>
        </w:r>
      </w:del>
      <w:r w:rsidRPr="00A934F1">
        <w:rPr>
          <w:rFonts w:ascii="Times New Roman" w:eastAsia="Times New Roman" w:hAnsi="Times New Roman" w:cs="Times New Roman"/>
          <w:sz w:val="24"/>
          <w:szCs w:val="24"/>
        </w:rPr>
        <w:t xml:space="preserve"> about these classes can be found in the Data Dictionary in </w:t>
      </w:r>
      <w:hyperlink r:id="rId124" w:anchor="data-dictionary-section" w:history="1">
        <w:r w:rsidRPr="00A934F1">
          <w:rPr>
            <w:rFonts w:ascii="Times New Roman" w:eastAsia="Times New Roman" w:hAnsi="Times New Roman" w:cs="Times New Roman"/>
            <w:color w:val="0000FF"/>
            <w:sz w:val="24"/>
            <w:szCs w:val="24"/>
            <w:u w:val="single"/>
          </w:rPr>
          <w:t>Chapter 9</w:t>
        </w:r>
      </w:hyperlink>
      <w:r w:rsidRPr="00A934F1">
        <w:rPr>
          <w:rFonts w:ascii="Times New Roman" w:eastAsia="Times New Roman" w:hAnsi="Times New Roman" w:cs="Times New Roman"/>
          <w:sz w:val="24"/>
          <w:szCs w:val="24"/>
        </w:rPr>
        <w:t>.</w:t>
      </w:r>
    </w:p>
    <w:p w14:paraId="669F9635"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 xml:space="preserve">Of particular note is the Implicit Geometry concept. Many of the objects encountered in a city landscape have the same geometry. </w:t>
      </w:r>
      <w:commentRangeStart w:id="791"/>
      <w:commentRangeStart w:id="792"/>
      <w:r w:rsidRPr="00A934F1">
        <w:rPr>
          <w:rFonts w:ascii="Times New Roman" w:eastAsia="Times New Roman" w:hAnsi="Times New Roman" w:cs="Times New Roman"/>
          <w:sz w:val="24"/>
          <w:szCs w:val="24"/>
        </w:rPr>
        <w:t>How many types of street lamps can there be? An Implicit Geometry captures that geometry once, and re-uses that one geometry for all similar street lamp objects.</w:t>
      </w:r>
      <w:commentRangeEnd w:id="791"/>
      <w:r w:rsidR="00DA7164">
        <w:rPr>
          <w:rStyle w:val="CommentReference"/>
        </w:rPr>
        <w:commentReference w:id="791"/>
      </w:r>
      <w:commentRangeEnd w:id="792"/>
      <w:r w:rsidR="00B54F7A">
        <w:rPr>
          <w:rStyle w:val="CommentReference"/>
        </w:rPr>
        <w:commentReference w:id="792"/>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6922"/>
      </w:tblGrid>
      <w:tr w:rsidR="00A934F1" w:rsidRPr="00A934F1" w14:paraId="5BBBB67C" w14:textId="77777777" w:rsidTr="00A934F1">
        <w:trPr>
          <w:tblCellSpacing w:w="15" w:type="dxa"/>
        </w:trPr>
        <w:tc>
          <w:tcPr>
            <w:tcW w:w="0" w:type="auto"/>
            <w:gridSpan w:val="2"/>
            <w:tcBorders>
              <w:top w:val="nil"/>
              <w:left w:val="nil"/>
              <w:bottom w:val="nil"/>
              <w:right w:val="nil"/>
            </w:tcBorders>
            <w:shd w:val="clear" w:color="auto" w:fill="FFFFFF"/>
            <w:vAlign w:val="center"/>
            <w:hideMark/>
          </w:tcPr>
          <w:p w14:paraId="13526A10" w14:textId="77777777" w:rsidR="00A934F1" w:rsidRPr="00A934F1" w:rsidRDefault="00A934F1" w:rsidP="00A934F1">
            <w:pPr>
              <w:spacing w:after="0" w:line="240" w:lineRule="auto"/>
              <w:jc w:val="center"/>
              <w:rPr>
                <w:rFonts w:ascii="Times New Roman" w:eastAsia="Times New Roman" w:hAnsi="Times New Roman" w:cs="Times New Roman"/>
                <w:sz w:val="24"/>
                <w:szCs w:val="24"/>
              </w:rPr>
            </w:pPr>
            <w:r w:rsidRPr="00A934F1">
              <w:rPr>
                <w:rFonts w:ascii="Times New Roman" w:eastAsia="Times New Roman" w:hAnsi="Times New Roman" w:cs="Times New Roman"/>
                <w:sz w:val="24"/>
                <w:szCs w:val="24"/>
              </w:rPr>
              <w:t>Table 8. Geometry Classes used in Core</w:t>
            </w:r>
          </w:p>
        </w:tc>
      </w:tr>
      <w:tr w:rsidR="00A934F1" w:rsidRPr="00A934F1" w14:paraId="555CCDA6" w14:textId="77777777" w:rsidTr="00A934F1">
        <w:trPr>
          <w:tblCellSpacing w:w="15" w:type="dxa"/>
        </w:trPr>
        <w:tc>
          <w:tcPr>
            <w:tcW w:w="0" w:type="auto"/>
            <w:shd w:val="clear" w:color="auto" w:fill="FFFFFF"/>
            <w:vAlign w:val="center"/>
            <w:hideMark/>
          </w:tcPr>
          <w:p w14:paraId="4B54A89C"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Class</w:t>
            </w:r>
          </w:p>
        </w:tc>
        <w:tc>
          <w:tcPr>
            <w:tcW w:w="0" w:type="auto"/>
            <w:shd w:val="clear" w:color="auto" w:fill="FFFFFF"/>
            <w:vAlign w:val="center"/>
            <w:hideMark/>
          </w:tcPr>
          <w:p w14:paraId="09D5424A"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r w:rsidRPr="00A934F1">
              <w:rPr>
                <w:rFonts w:ascii="Times New Roman" w:eastAsia="Times New Roman" w:hAnsi="Times New Roman" w:cs="Times New Roman"/>
                <w:b/>
                <w:bCs/>
                <w:sz w:val="24"/>
                <w:szCs w:val="24"/>
              </w:rPr>
              <w:t>Description</w:t>
            </w:r>
          </w:p>
        </w:tc>
      </w:tr>
      <w:tr w:rsidR="00A934F1" w:rsidRPr="00A934F1" w14:paraId="3B2FCA8A" w14:textId="77777777" w:rsidTr="00A934F1">
        <w:trPr>
          <w:tblCellSpacing w:w="15" w:type="dxa"/>
        </w:trPr>
        <w:tc>
          <w:tcPr>
            <w:tcW w:w="0" w:type="auto"/>
            <w:shd w:val="clear" w:color="auto" w:fill="FFFFFF"/>
            <w:vAlign w:val="center"/>
            <w:hideMark/>
          </w:tcPr>
          <w:p w14:paraId="644A3F0E"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25" w:anchor="AbstractOccupiedSpace-section" w:history="1">
              <w:proofErr w:type="spellStart"/>
              <w:r w:rsidR="00A934F1" w:rsidRPr="00A934F1">
                <w:rPr>
                  <w:rFonts w:ascii="Times New Roman" w:eastAsia="Times New Roman" w:hAnsi="Times New Roman" w:cs="Times New Roman"/>
                  <w:color w:val="0000FF"/>
                  <w:sz w:val="24"/>
                  <w:szCs w:val="24"/>
                  <w:u w:val="single"/>
                </w:rPr>
                <w:t>AbstractOccupiedSpace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0F61EF8E"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AbstractOccupiedSpace</w:t>
            </w:r>
            <w:proofErr w:type="spellEnd"/>
            <w:r w:rsidRPr="00A934F1">
              <w:rPr>
                <w:rFonts w:ascii="Times New Roman" w:eastAsia="Times New Roman" w:hAnsi="Times New Roman" w:cs="Times New Roman"/>
                <w:sz w:val="24"/>
                <w:szCs w:val="24"/>
              </w:rPr>
              <w:t xml:space="preserve"> is the abstract superclass for all types of physically occupied spaces. Occupied space refers to spaces that are partially or entirely filled with matter.</w:t>
            </w:r>
          </w:p>
        </w:tc>
      </w:tr>
      <w:tr w:rsidR="00A934F1" w:rsidRPr="00A934F1" w14:paraId="53460862" w14:textId="77777777" w:rsidTr="00A934F1">
        <w:trPr>
          <w:tblCellSpacing w:w="15" w:type="dxa"/>
        </w:trPr>
        <w:tc>
          <w:tcPr>
            <w:tcW w:w="0" w:type="auto"/>
            <w:shd w:val="clear" w:color="auto" w:fill="FFFFFF"/>
            <w:vAlign w:val="center"/>
            <w:hideMark/>
          </w:tcPr>
          <w:p w14:paraId="3379F390"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26" w:anchor="AbstractPhysicalSpace-section" w:history="1">
              <w:proofErr w:type="spellStart"/>
              <w:r w:rsidR="00A934F1" w:rsidRPr="00A934F1">
                <w:rPr>
                  <w:rFonts w:ascii="Times New Roman" w:eastAsia="Times New Roman" w:hAnsi="Times New Roman" w:cs="Times New Roman"/>
                  <w:color w:val="0000FF"/>
                  <w:sz w:val="24"/>
                  <w:szCs w:val="24"/>
                  <w:u w:val="single"/>
                </w:rPr>
                <w:t>AbstractPhysicalSpace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6881B693"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AbstractPhysicalSpace</w:t>
            </w:r>
            <w:proofErr w:type="spellEnd"/>
            <w:r w:rsidRPr="00A934F1">
              <w:rPr>
                <w:rFonts w:ascii="Times New Roman" w:eastAsia="Times New Roman" w:hAnsi="Times New Roman" w:cs="Times New Roman"/>
                <w:sz w:val="24"/>
                <w:szCs w:val="24"/>
              </w:rPr>
              <w:t xml:space="preserve"> is the abstract superclass for all types of physical spaces. Physical space refers to spaces that are fully or partially bounded by physical objects.</w:t>
            </w:r>
          </w:p>
        </w:tc>
      </w:tr>
      <w:tr w:rsidR="00A934F1" w:rsidRPr="00A934F1" w14:paraId="006BE08E" w14:textId="77777777" w:rsidTr="00A934F1">
        <w:trPr>
          <w:tblCellSpacing w:w="15" w:type="dxa"/>
        </w:trPr>
        <w:tc>
          <w:tcPr>
            <w:tcW w:w="0" w:type="auto"/>
            <w:shd w:val="clear" w:color="auto" w:fill="FFFFFF"/>
            <w:vAlign w:val="center"/>
            <w:hideMark/>
          </w:tcPr>
          <w:p w14:paraId="40BC6F6B"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27" w:anchor="AbstractPointCloud-section" w:history="1">
              <w:proofErr w:type="spellStart"/>
              <w:r w:rsidR="00A934F1" w:rsidRPr="00A934F1">
                <w:rPr>
                  <w:rFonts w:ascii="Times New Roman" w:eastAsia="Times New Roman" w:hAnsi="Times New Roman" w:cs="Times New Roman"/>
                  <w:color w:val="0000FF"/>
                  <w:sz w:val="24"/>
                  <w:szCs w:val="24"/>
                  <w:u w:val="single"/>
                </w:rPr>
                <w:t>AbstractPointCloud</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180B3138"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AbstractPointCloud</w:t>
            </w:r>
            <w:proofErr w:type="spellEnd"/>
            <w:r w:rsidRPr="00A934F1">
              <w:rPr>
                <w:rFonts w:ascii="Times New Roman" w:eastAsia="Times New Roman" w:hAnsi="Times New Roman" w:cs="Times New Roman"/>
                <w:sz w:val="24"/>
                <w:szCs w:val="24"/>
              </w:rPr>
              <w:t xml:space="preserve"> is the abstract superclass to represent </w:t>
            </w:r>
            <w:proofErr w:type="spellStart"/>
            <w:r w:rsidRPr="00A934F1">
              <w:rPr>
                <w:rFonts w:ascii="Times New Roman" w:eastAsia="Times New Roman" w:hAnsi="Times New Roman" w:cs="Times New Roman"/>
                <w:sz w:val="24"/>
                <w:szCs w:val="24"/>
              </w:rPr>
              <w:t>PointCloud</w:t>
            </w:r>
            <w:proofErr w:type="spellEnd"/>
            <w:r w:rsidRPr="00A934F1">
              <w:rPr>
                <w:rFonts w:ascii="Times New Roman" w:eastAsia="Times New Roman" w:hAnsi="Times New Roman" w:cs="Times New Roman"/>
                <w:sz w:val="24"/>
                <w:szCs w:val="24"/>
              </w:rPr>
              <w:t xml:space="preserve"> objects.</w:t>
            </w:r>
          </w:p>
        </w:tc>
      </w:tr>
      <w:tr w:rsidR="00A934F1" w:rsidRPr="00A934F1" w14:paraId="5824F39B" w14:textId="77777777" w:rsidTr="00A934F1">
        <w:trPr>
          <w:tblCellSpacing w:w="15" w:type="dxa"/>
        </w:trPr>
        <w:tc>
          <w:tcPr>
            <w:tcW w:w="0" w:type="auto"/>
            <w:shd w:val="clear" w:color="auto" w:fill="FFFFFF"/>
            <w:vAlign w:val="center"/>
            <w:hideMark/>
          </w:tcPr>
          <w:p w14:paraId="45924555"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28" w:anchor="AbstractSpace-section" w:history="1">
              <w:proofErr w:type="spellStart"/>
              <w:r w:rsidR="00A934F1" w:rsidRPr="00A934F1">
                <w:rPr>
                  <w:rFonts w:ascii="Times New Roman" w:eastAsia="Times New Roman" w:hAnsi="Times New Roman" w:cs="Times New Roman"/>
                  <w:color w:val="0000FF"/>
                  <w:sz w:val="24"/>
                  <w:szCs w:val="24"/>
                  <w:u w:val="single"/>
                </w:rPr>
                <w:t>AbstractSpace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177AABFE"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AbstractSpace</w:t>
            </w:r>
            <w:proofErr w:type="spellEnd"/>
            <w:r w:rsidRPr="00A934F1">
              <w:rPr>
                <w:rFonts w:ascii="Times New Roman" w:eastAsia="Times New Roman" w:hAnsi="Times New Roman" w:cs="Times New Roman"/>
                <w:sz w:val="24"/>
                <w:szCs w:val="24"/>
              </w:rPr>
              <w:t xml:space="preserve"> is the abstract superclass for all types of spaces. A space is an entity of volumetric extent in the real world.</w:t>
            </w:r>
          </w:p>
        </w:tc>
      </w:tr>
      <w:tr w:rsidR="00A934F1" w:rsidRPr="00A934F1" w14:paraId="2A5E26F9" w14:textId="77777777" w:rsidTr="00A934F1">
        <w:trPr>
          <w:tblCellSpacing w:w="15" w:type="dxa"/>
        </w:trPr>
        <w:tc>
          <w:tcPr>
            <w:tcW w:w="0" w:type="auto"/>
            <w:shd w:val="clear" w:color="auto" w:fill="FFFFFF"/>
            <w:vAlign w:val="center"/>
            <w:hideMark/>
          </w:tcPr>
          <w:p w14:paraId="1CA27453"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29" w:anchor="AbstractThematicSurface-section" w:history="1">
              <w:proofErr w:type="spellStart"/>
              <w:r w:rsidR="00A934F1" w:rsidRPr="00A934F1">
                <w:rPr>
                  <w:rFonts w:ascii="Times New Roman" w:eastAsia="Times New Roman" w:hAnsi="Times New Roman" w:cs="Times New Roman"/>
                  <w:color w:val="0000FF"/>
                  <w:sz w:val="24"/>
                  <w:szCs w:val="24"/>
                  <w:u w:val="single"/>
                </w:rPr>
                <w:t>AbstractThematicSurface</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FeatureType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1F556706"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AbstractThematicSurface</w:t>
            </w:r>
            <w:proofErr w:type="spellEnd"/>
            <w:r w:rsidRPr="00A934F1">
              <w:rPr>
                <w:rFonts w:ascii="Times New Roman" w:eastAsia="Times New Roman" w:hAnsi="Times New Roman" w:cs="Times New Roman"/>
                <w:sz w:val="24"/>
                <w:szCs w:val="24"/>
              </w:rPr>
              <w:t xml:space="preserve"> is the abstract superclass for all types of thematic surfaces.</w:t>
            </w:r>
          </w:p>
        </w:tc>
      </w:tr>
      <w:tr w:rsidR="00A934F1" w:rsidRPr="00A934F1" w14:paraId="3AA60FD3" w14:textId="77777777" w:rsidTr="00A934F1">
        <w:trPr>
          <w:tblCellSpacing w:w="15" w:type="dxa"/>
        </w:trPr>
        <w:tc>
          <w:tcPr>
            <w:tcW w:w="0" w:type="auto"/>
            <w:shd w:val="clear" w:color="auto" w:fill="FFFFFF"/>
            <w:vAlign w:val="center"/>
            <w:hideMark/>
          </w:tcPr>
          <w:p w14:paraId="7909F778" w14:textId="77777777" w:rsidR="00A934F1" w:rsidRPr="00A934F1" w:rsidRDefault="002C075C" w:rsidP="00A934F1">
            <w:pPr>
              <w:spacing w:before="100" w:beforeAutospacing="1" w:after="100" w:afterAutospacing="1" w:line="240" w:lineRule="auto"/>
              <w:rPr>
                <w:rFonts w:ascii="Times New Roman" w:eastAsia="Times New Roman" w:hAnsi="Times New Roman" w:cs="Times New Roman"/>
                <w:sz w:val="24"/>
                <w:szCs w:val="24"/>
              </w:rPr>
            </w:pPr>
            <w:hyperlink r:id="rId130" w:anchor="ImplicitGeometry-section" w:history="1">
              <w:proofErr w:type="spellStart"/>
              <w:r w:rsidR="00A934F1" w:rsidRPr="00A934F1">
                <w:rPr>
                  <w:rFonts w:ascii="Times New Roman" w:eastAsia="Times New Roman" w:hAnsi="Times New Roman" w:cs="Times New Roman"/>
                  <w:color w:val="0000FF"/>
                  <w:sz w:val="24"/>
                  <w:szCs w:val="24"/>
                  <w:u w:val="single"/>
                </w:rPr>
                <w:t>ImplicitGeometry</w:t>
              </w:r>
              <w:proofErr w:type="spellEnd"/>
            </w:hyperlink>
            <w:r w:rsidR="00A934F1" w:rsidRPr="00A934F1">
              <w:rPr>
                <w:rFonts w:ascii="Times New Roman" w:eastAsia="Times New Roman" w:hAnsi="Times New Roman" w:cs="Times New Roman"/>
                <w:sz w:val="24"/>
                <w:szCs w:val="24"/>
              </w:rPr>
              <w:br/>
              <w:t>«</w:t>
            </w:r>
            <w:proofErr w:type="spellStart"/>
            <w:r w:rsidR="00A934F1" w:rsidRPr="00A934F1">
              <w:rPr>
                <w:rFonts w:ascii="Times New Roman" w:eastAsia="Times New Roman" w:hAnsi="Times New Roman" w:cs="Times New Roman"/>
                <w:sz w:val="24"/>
                <w:szCs w:val="24"/>
              </w:rPr>
              <w:t>ObjectType</w:t>
            </w:r>
            <w:proofErr w:type="spellEnd"/>
            <w:r w:rsidR="00A934F1" w:rsidRPr="00A934F1">
              <w:rPr>
                <w:rFonts w:ascii="Times New Roman" w:eastAsia="Times New Roman" w:hAnsi="Times New Roman" w:cs="Times New Roman"/>
                <w:sz w:val="24"/>
                <w:szCs w:val="24"/>
              </w:rPr>
              <w:t>»</w:t>
            </w:r>
          </w:p>
        </w:tc>
        <w:tc>
          <w:tcPr>
            <w:tcW w:w="0" w:type="auto"/>
            <w:shd w:val="clear" w:color="auto" w:fill="FFFFFF"/>
            <w:vAlign w:val="center"/>
            <w:hideMark/>
          </w:tcPr>
          <w:p w14:paraId="0E67AEB5" w14:textId="77777777" w:rsidR="00A934F1" w:rsidRPr="00A934F1" w:rsidRDefault="00A934F1" w:rsidP="00A934F1">
            <w:pPr>
              <w:spacing w:before="100" w:beforeAutospacing="1" w:after="100" w:afterAutospacing="1" w:line="240" w:lineRule="auto"/>
              <w:rPr>
                <w:rFonts w:ascii="Times New Roman" w:eastAsia="Times New Roman" w:hAnsi="Times New Roman" w:cs="Times New Roman"/>
                <w:sz w:val="24"/>
                <w:szCs w:val="24"/>
              </w:rPr>
            </w:pPr>
            <w:proofErr w:type="spellStart"/>
            <w:r w:rsidRPr="00A934F1">
              <w:rPr>
                <w:rFonts w:ascii="Times New Roman" w:eastAsia="Times New Roman" w:hAnsi="Times New Roman" w:cs="Times New Roman"/>
                <w:sz w:val="24"/>
                <w:szCs w:val="24"/>
              </w:rPr>
              <w:t>ImplicitGeometry</w:t>
            </w:r>
            <w:proofErr w:type="spellEnd"/>
            <w:r w:rsidRPr="00A934F1">
              <w:rPr>
                <w:rFonts w:ascii="Times New Roman" w:eastAsia="Times New Roman" w:hAnsi="Times New Roman" w:cs="Times New Roman"/>
                <w:sz w:val="24"/>
                <w:szCs w:val="24"/>
              </w:rPr>
              <w:t xml:space="preserve"> is a geometry representation where the shape is stored only once as a prototypical geometry</w:t>
            </w:r>
            <w:del w:id="793" w:author="Carl Reed" w:date="2020-10-01T14:51:00Z">
              <w:r w:rsidRPr="00A934F1" w:rsidDel="00DA7164">
                <w:rPr>
                  <w:rFonts w:ascii="Times New Roman" w:eastAsia="Times New Roman" w:hAnsi="Times New Roman" w:cs="Times New Roman"/>
                  <w:sz w:val="24"/>
                  <w:szCs w:val="24"/>
                </w:rPr>
                <w:delText>,</w:delText>
              </w:r>
            </w:del>
            <w:r w:rsidRPr="00A934F1">
              <w:rPr>
                <w:rFonts w:ascii="Times New Roman" w:eastAsia="Times New Roman" w:hAnsi="Times New Roman" w:cs="Times New Roman"/>
                <w:sz w:val="24"/>
                <w:szCs w:val="24"/>
              </w:rPr>
              <w:t xml:space="preserve"> </w:t>
            </w:r>
            <w:commentRangeStart w:id="794"/>
            <w:del w:id="795" w:author="Carl Reed" w:date="2020-10-01T14:51:00Z">
              <w:r w:rsidRPr="00A934F1" w:rsidDel="00DA7164">
                <w:rPr>
                  <w:rFonts w:ascii="Times New Roman" w:eastAsia="Times New Roman" w:hAnsi="Times New Roman" w:cs="Times New Roman"/>
                  <w:sz w:val="24"/>
                  <w:szCs w:val="24"/>
                </w:rPr>
                <w:delText>f</w:delText>
              </w:r>
            </w:del>
            <w:ins w:id="796" w:author="Carl Reed" w:date="2020-10-01T14:51:00Z">
              <w:r w:rsidR="00DA7164">
                <w:rPr>
                  <w:rFonts w:ascii="Times New Roman" w:eastAsia="Times New Roman" w:hAnsi="Times New Roman" w:cs="Times New Roman"/>
                  <w:sz w:val="24"/>
                  <w:szCs w:val="24"/>
                </w:rPr>
                <w:t>F</w:t>
              </w:r>
            </w:ins>
            <w:r w:rsidRPr="00A934F1">
              <w:rPr>
                <w:rFonts w:ascii="Times New Roman" w:eastAsia="Times New Roman" w:hAnsi="Times New Roman" w:cs="Times New Roman"/>
                <w:sz w:val="24"/>
                <w:szCs w:val="24"/>
              </w:rPr>
              <w:t>o</w:t>
            </w:r>
            <w:commentRangeEnd w:id="794"/>
            <w:r w:rsidR="00B54F7A">
              <w:rPr>
                <w:rStyle w:val="CommentReference"/>
              </w:rPr>
              <w:commentReference w:id="794"/>
            </w:r>
            <w:r w:rsidRPr="00A934F1">
              <w:rPr>
                <w:rFonts w:ascii="Times New Roman" w:eastAsia="Times New Roman" w:hAnsi="Times New Roman" w:cs="Times New Roman"/>
                <w:sz w:val="24"/>
                <w:szCs w:val="24"/>
              </w:rPr>
              <w:t>r example a tree or other vegetation object, a traffic light or a traffic sign. This prototypic geometry object can be re-used or referenced many times, wherever the corresponding feature occurs in the 3D city model.</w:t>
            </w:r>
          </w:p>
        </w:tc>
      </w:tr>
    </w:tbl>
    <w:p w14:paraId="0FB9E2BA" w14:textId="77777777" w:rsidR="0093397C" w:rsidRDefault="0093397C"/>
    <w:p w14:paraId="693BC193" w14:textId="77777777" w:rsidR="003A6E5F" w:rsidRPr="003A6E5F" w:rsidRDefault="003A6E5F" w:rsidP="003A6E5F">
      <w:pPr>
        <w:spacing w:before="100" w:beforeAutospacing="1" w:after="100" w:afterAutospacing="1" w:line="240" w:lineRule="auto"/>
        <w:outlineLvl w:val="3"/>
        <w:rPr>
          <w:rFonts w:ascii="Times New Roman" w:eastAsia="Times New Roman" w:hAnsi="Times New Roman" w:cs="Times New Roman"/>
          <w:b/>
          <w:bCs/>
          <w:sz w:val="24"/>
          <w:szCs w:val="24"/>
        </w:rPr>
      </w:pPr>
      <w:r w:rsidRPr="003A6E5F">
        <w:rPr>
          <w:rFonts w:ascii="Times New Roman" w:eastAsia="Times New Roman" w:hAnsi="Times New Roman" w:cs="Times New Roman"/>
          <w:b/>
          <w:bCs/>
          <w:sz w:val="24"/>
          <w:szCs w:val="24"/>
        </w:rPr>
        <w:t>8.2.6. CityGML Core Model</w:t>
      </w:r>
    </w:p>
    <w:p w14:paraId="347E1399"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w:t>
      </w:r>
      <w:hyperlink r:id="rId131" w:anchor="city-objects-section" w:history="1">
        <w:r w:rsidRPr="003A6E5F">
          <w:rPr>
            <w:rFonts w:ascii="Times New Roman" w:eastAsia="Times New Roman" w:hAnsi="Times New Roman" w:cs="Times New Roman"/>
            <w:color w:val="0000FF"/>
            <w:sz w:val="24"/>
            <w:szCs w:val="24"/>
            <w:u w:val="single"/>
          </w:rPr>
          <w:t>City Model and City Object</w:t>
        </w:r>
      </w:hyperlink>
      <w:r w:rsidRPr="003A6E5F">
        <w:rPr>
          <w:rFonts w:ascii="Times New Roman" w:eastAsia="Times New Roman" w:hAnsi="Times New Roman" w:cs="Times New Roman"/>
          <w:sz w:val="24"/>
          <w:szCs w:val="24"/>
        </w:rPr>
        <w:t xml:space="preserve"> classes, the </w:t>
      </w:r>
      <w:hyperlink r:id="rId132" w:anchor="space-concepts-section" w:history="1">
        <w:r w:rsidRPr="003A6E5F">
          <w:rPr>
            <w:rFonts w:ascii="Times New Roman" w:eastAsia="Times New Roman" w:hAnsi="Times New Roman" w:cs="Times New Roman"/>
            <w:color w:val="0000FF"/>
            <w:sz w:val="24"/>
            <w:szCs w:val="24"/>
            <w:u w:val="single"/>
          </w:rPr>
          <w:t>Space Concept</w:t>
        </w:r>
      </w:hyperlink>
      <w:r w:rsidRPr="003A6E5F">
        <w:rPr>
          <w:rFonts w:ascii="Times New Roman" w:eastAsia="Times New Roman" w:hAnsi="Times New Roman" w:cs="Times New Roman"/>
          <w:sz w:val="24"/>
          <w:szCs w:val="24"/>
        </w:rPr>
        <w:t xml:space="preserve"> classes, and the </w:t>
      </w:r>
      <w:hyperlink r:id="rId133" w:anchor="geometry-lod-section" w:history="1">
        <w:r w:rsidRPr="003A6E5F">
          <w:rPr>
            <w:rFonts w:ascii="Times New Roman" w:eastAsia="Times New Roman" w:hAnsi="Times New Roman" w:cs="Times New Roman"/>
            <w:color w:val="0000FF"/>
            <w:sz w:val="24"/>
            <w:szCs w:val="24"/>
            <w:u w:val="single"/>
          </w:rPr>
          <w:t>Geometry and LOD</w:t>
        </w:r>
      </w:hyperlink>
      <w:r w:rsidRPr="003A6E5F">
        <w:rPr>
          <w:rFonts w:ascii="Times New Roman" w:eastAsia="Times New Roman" w:hAnsi="Times New Roman" w:cs="Times New Roman"/>
          <w:sz w:val="24"/>
          <w:szCs w:val="24"/>
        </w:rPr>
        <w:t xml:space="preserve"> classes define the majority of the CityGML Core module. In addition to these concepts, the Core module also specifies that city objects can have relations to other city objects and that they can have address information. All other modules defined in the CityGML model refer to the Core module.</w:t>
      </w:r>
    </w:p>
    <w:p w14:paraId="63C29D56"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UML diagram of the complete Core module is depicted in </w:t>
      </w:r>
      <w:hyperlink r:id="rId134" w:anchor="core-uml" w:history="1">
        <w:r w:rsidRPr="003A6E5F">
          <w:rPr>
            <w:rFonts w:ascii="Times New Roman" w:eastAsia="Times New Roman" w:hAnsi="Times New Roman" w:cs="Times New Roman"/>
            <w:color w:val="0000FF"/>
            <w:sz w:val="24"/>
            <w:szCs w:val="24"/>
            <w:u w:val="single"/>
          </w:rPr>
          <w:t>Figure 19</w:t>
        </w:r>
      </w:hyperlink>
      <w:r w:rsidRPr="003A6E5F">
        <w:rPr>
          <w:rFonts w:ascii="Times New Roman" w:eastAsia="Times New Roman" w:hAnsi="Times New Roman" w:cs="Times New Roman"/>
          <w:sz w:val="24"/>
          <w:szCs w:val="24"/>
        </w:rPr>
        <w:t>.</w:t>
      </w:r>
    </w:p>
    <w:p w14:paraId="3C1AD465" w14:textId="77777777" w:rsidR="003A6E5F" w:rsidRPr="003A6E5F" w:rsidRDefault="003A6E5F" w:rsidP="003A6E5F">
      <w:pPr>
        <w:spacing w:after="0" w:line="240" w:lineRule="auto"/>
        <w:rPr>
          <w:rFonts w:ascii="Times New Roman" w:eastAsia="Times New Roman" w:hAnsi="Times New Roman" w:cs="Times New Roman"/>
          <w:sz w:val="24"/>
          <w:szCs w:val="24"/>
        </w:rPr>
      </w:pPr>
    </w:p>
    <w:p w14:paraId="6C52EC99" w14:textId="77777777" w:rsidR="003A6E5F" w:rsidRPr="003A6E5F" w:rsidRDefault="003A6E5F" w:rsidP="003A6E5F">
      <w:pPr>
        <w:spacing w:after="0"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Figure 19. UML diagram of </w:t>
      </w:r>
      <w:proofErr w:type="spellStart"/>
      <w:r w:rsidRPr="003A6E5F">
        <w:rPr>
          <w:rFonts w:ascii="Times New Roman" w:eastAsia="Times New Roman" w:hAnsi="Times New Roman" w:cs="Times New Roman"/>
          <w:sz w:val="24"/>
          <w:szCs w:val="24"/>
        </w:rPr>
        <w:t>CityGML’s</w:t>
      </w:r>
      <w:proofErr w:type="spellEnd"/>
      <w:r w:rsidRPr="003A6E5F">
        <w:rPr>
          <w:rFonts w:ascii="Times New Roman" w:eastAsia="Times New Roman" w:hAnsi="Times New Roman" w:cs="Times New Roman"/>
          <w:sz w:val="24"/>
          <w:szCs w:val="24"/>
        </w:rPr>
        <w:t xml:space="preserve"> core module.</w:t>
      </w:r>
    </w:p>
    <w:p w14:paraId="444B957B"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35" w:anchor="Core-city-model-class-table" w:history="1">
        <w:r w:rsidR="003A6E5F" w:rsidRPr="003A6E5F">
          <w:rPr>
            <w:rFonts w:ascii="Times New Roman" w:eastAsia="Times New Roman" w:hAnsi="Times New Roman" w:cs="Times New Roman"/>
            <w:color w:val="0000FF"/>
            <w:sz w:val="24"/>
            <w:szCs w:val="24"/>
            <w:u w:val="single"/>
          </w:rPr>
          <w:t>Table 6</w:t>
        </w:r>
      </w:hyperlink>
      <w:r w:rsidR="003A6E5F" w:rsidRPr="003A6E5F">
        <w:rPr>
          <w:rFonts w:ascii="Times New Roman" w:eastAsia="Times New Roman" w:hAnsi="Times New Roman" w:cs="Times New Roman"/>
          <w:sz w:val="24"/>
          <w:szCs w:val="24"/>
        </w:rPr>
        <w:t xml:space="preserve">, </w:t>
      </w:r>
      <w:hyperlink r:id="rId136" w:anchor="Core-spatial-class-table" w:history="1">
        <w:r w:rsidR="003A6E5F" w:rsidRPr="003A6E5F">
          <w:rPr>
            <w:rFonts w:ascii="Times New Roman" w:eastAsia="Times New Roman" w:hAnsi="Times New Roman" w:cs="Times New Roman"/>
            <w:color w:val="0000FF"/>
            <w:sz w:val="24"/>
            <w:szCs w:val="24"/>
            <w:u w:val="single"/>
          </w:rPr>
          <w:t>Table 7</w:t>
        </w:r>
      </w:hyperlink>
      <w:r w:rsidR="003A6E5F" w:rsidRPr="003A6E5F">
        <w:rPr>
          <w:rFonts w:ascii="Times New Roman" w:eastAsia="Times New Roman" w:hAnsi="Times New Roman" w:cs="Times New Roman"/>
          <w:sz w:val="24"/>
          <w:szCs w:val="24"/>
        </w:rPr>
        <w:t xml:space="preserve">, and </w:t>
      </w:r>
      <w:hyperlink r:id="rId137" w:anchor="Core-geometry-class-table" w:history="1">
        <w:r w:rsidR="003A6E5F" w:rsidRPr="003A6E5F">
          <w:rPr>
            <w:rFonts w:ascii="Times New Roman" w:eastAsia="Times New Roman" w:hAnsi="Times New Roman" w:cs="Times New Roman"/>
            <w:color w:val="0000FF"/>
            <w:sz w:val="24"/>
            <w:szCs w:val="24"/>
            <w:u w:val="single"/>
          </w:rPr>
          <w:t>Table 8</w:t>
        </w:r>
      </w:hyperlink>
      <w:r w:rsidR="003A6E5F" w:rsidRPr="003A6E5F">
        <w:rPr>
          <w:rFonts w:ascii="Times New Roman" w:eastAsia="Times New Roman" w:hAnsi="Times New Roman" w:cs="Times New Roman"/>
          <w:sz w:val="24"/>
          <w:szCs w:val="24"/>
        </w:rPr>
        <w:t xml:space="preserve"> introduce already most of the classes of the CityGML Core module. The additional classes required </w:t>
      </w:r>
      <w:del w:id="797" w:author="Carl Reed" w:date="2020-10-01T14:53:00Z">
        <w:r w:rsidR="003A6E5F" w:rsidRPr="003A6E5F" w:rsidDel="003A6E5F">
          <w:rPr>
            <w:rFonts w:ascii="Times New Roman" w:eastAsia="Times New Roman" w:hAnsi="Times New Roman" w:cs="Times New Roman"/>
            <w:sz w:val="24"/>
            <w:szCs w:val="24"/>
          </w:rPr>
          <w:delText>to fill out</w:delText>
        </w:r>
      </w:del>
      <w:ins w:id="798" w:author="Carl Reed" w:date="2020-10-01T14:53:00Z">
        <w:r w:rsidR="003A6E5F">
          <w:rPr>
            <w:rFonts w:ascii="Times New Roman" w:eastAsia="Times New Roman" w:hAnsi="Times New Roman" w:cs="Times New Roman"/>
            <w:sz w:val="24"/>
            <w:szCs w:val="24"/>
          </w:rPr>
          <w:t>complete</w:t>
        </w:r>
      </w:ins>
      <w:r w:rsidR="003A6E5F" w:rsidRPr="003A6E5F">
        <w:rPr>
          <w:rFonts w:ascii="Times New Roman" w:eastAsia="Times New Roman" w:hAnsi="Times New Roman" w:cs="Times New Roman"/>
          <w:sz w:val="24"/>
          <w:szCs w:val="24"/>
        </w:rPr>
        <w:t xml:space="preserve"> this section </w:t>
      </w:r>
      <w:ins w:id="799" w:author="Carl Reed" w:date="2020-10-01T14:53:00Z">
        <w:r w:rsidR="003A6E5F">
          <w:rPr>
            <w:rFonts w:ascii="Times New Roman" w:eastAsia="Times New Roman" w:hAnsi="Times New Roman" w:cs="Times New Roman"/>
            <w:sz w:val="24"/>
            <w:szCs w:val="24"/>
          </w:rPr>
          <w:t xml:space="preserve">of the standard </w:t>
        </w:r>
      </w:ins>
      <w:r w:rsidR="003A6E5F" w:rsidRPr="003A6E5F">
        <w:rPr>
          <w:rFonts w:ascii="Times New Roman" w:eastAsia="Times New Roman" w:hAnsi="Times New Roman" w:cs="Times New Roman"/>
          <w:sz w:val="24"/>
          <w:szCs w:val="24"/>
        </w:rPr>
        <w:t xml:space="preserve">are introduced in </w:t>
      </w:r>
      <w:hyperlink r:id="rId138" w:anchor="Core-class-table" w:history="1">
        <w:r w:rsidR="003A6E5F" w:rsidRPr="003A6E5F">
          <w:rPr>
            <w:rFonts w:ascii="Times New Roman" w:eastAsia="Times New Roman" w:hAnsi="Times New Roman" w:cs="Times New Roman"/>
            <w:color w:val="0000FF"/>
            <w:sz w:val="24"/>
            <w:szCs w:val="24"/>
            <w:u w:val="single"/>
          </w:rPr>
          <w:t>Table 9</w:t>
        </w:r>
      </w:hyperlink>
      <w:r w:rsidR="003A6E5F" w:rsidRPr="003A6E5F">
        <w:rPr>
          <w:rFonts w:ascii="Times New Roman" w:eastAsia="Times New Roman" w:hAnsi="Times New Roman" w:cs="Times New Roman"/>
          <w:sz w:val="24"/>
          <w:szCs w:val="24"/>
        </w:rPr>
        <w:t xml:space="preserve">. More details about these classes can be found in the Data Dictionary in </w:t>
      </w:r>
      <w:hyperlink r:id="rId139" w:anchor="data-dictionary-section" w:history="1">
        <w:r w:rsidR="003A6E5F" w:rsidRPr="003A6E5F">
          <w:rPr>
            <w:rFonts w:ascii="Times New Roman" w:eastAsia="Times New Roman" w:hAnsi="Times New Roman" w:cs="Times New Roman"/>
            <w:color w:val="0000FF"/>
            <w:sz w:val="24"/>
            <w:szCs w:val="24"/>
            <w:u w:val="single"/>
          </w:rPr>
          <w:t>Chapter 9</w:t>
        </w:r>
      </w:hyperlink>
      <w:r w:rsidR="003A6E5F" w:rsidRPr="003A6E5F">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2"/>
        <w:gridCol w:w="7508"/>
      </w:tblGrid>
      <w:tr w:rsidR="003A6E5F" w:rsidRPr="003A6E5F" w14:paraId="2F032852" w14:textId="77777777" w:rsidTr="003A6E5F">
        <w:trPr>
          <w:tblCellSpacing w:w="15" w:type="dxa"/>
        </w:trPr>
        <w:tc>
          <w:tcPr>
            <w:tcW w:w="0" w:type="auto"/>
            <w:gridSpan w:val="2"/>
            <w:tcBorders>
              <w:top w:val="nil"/>
              <w:left w:val="nil"/>
              <w:bottom w:val="nil"/>
              <w:right w:val="nil"/>
            </w:tcBorders>
            <w:shd w:val="clear" w:color="auto" w:fill="FFFFFF"/>
            <w:vAlign w:val="center"/>
            <w:hideMark/>
          </w:tcPr>
          <w:p w14:paraId="22B258BE" w14:textId="77777777"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9. Additional Classes used in Core</w:t>
            </w:r>
          </w:p>
        </w:tc>
      </w:tr>
      <w:tr w:rsidR="003A6E5F" w:rsidRPr="003A6E5F" w14:paraId="7374EC70" w14:textId="77777777" w:rsidTr="003A6E5F">
        <w:trPr>
          <w:tblCellSpacing w:w="15" w:type="dxa"/>
        </w:trPr>
        <w:tc>
          <w:tcPr>
            <w:tcW w:w="0" w:type="auto"/>
            <w:shd w:val="clear" w:color="auto" w:fill="FFFFFF"/>
            <w:vAlign w:val="center"/>
            <w:hideMark/>
          </w:tcPr>
          <w:p w14:paraId="272EAD94"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Class</w:t>
            </w:r>
          </w:p>
        </w:tc>
        <w:tc>
          <w:tcPr>
            <w:tcW w:w="0" w:type="auto"/>
            <w:shd w:val="clear" w:color="auto" w:fill="FFFFFF"/>
            <w:vAlign w:val="center"/>
            <w:hideMark/>
          </w:tcPr>
          <w:p w14:paraId="44C5CDCC"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14:paraId="4C71A05D" w14:textId="77777777" w:rsidTr="003A6E5F">
        <w:trPr>
          <w:tblCellSpacing w:w="15" w:type="dxa"/>
        </w:trPr>
        <w:tc>
          <w:tcPr>
            <w:tcW w:w="0" w:type="auto"/>
            <w:shd w:val="clear" w:color="auto" w:fill="FFFFFF"/>
            <w:vAlign w:val="center"/>
            <w:hideMark/>
          </w:tcPr>
          <w:p w14:paraId="679F8304"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40" w:anchor="Address-section" w:history="1">
              <w:r w:rsidR="003A6E5F" w:rsidRPr="003A6E5F">
                <w:rPr>
                  <w:rFonts w:ascii="Times New Roman" w:eastAsia="Times New Roman" w:hAnsi="Times New Roman" w:cs="Times New Roman"/>
                  <w:color w:val="0000FF"/>
                  <w:sz w:val="24"/>
                  <w:szCs w:val="24"/>
                  <w:u w:val="single"/>
                </w:rPr>
                <w:t>Address</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FeatureType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6D7213E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Address represents an address of a city object.</w:t>
            </w:r>
          </w:p>
        </w:tc>
      </w:tr>
      <w:tr w:rsidR="003A6E5F" w:rsidRPr="003A6E5F" w14:paraId="006B65F2" w14:textId="77777777" w:rsidTr="003A6E5F">
        <w:trPr>
          <w:tblCellSpacing w:w="15" w:type="dxa"/>
        </w:trPr>
        <w:tc>
          <w:tcPr>
            <w:tcW w:w="0" w:type="auto"/>
            <w:shd w:val="clear" w:color="auto" w:fill="FFFFFF"/>
            <w:vAlign w:val="center"/>
            <w:hideMark/>
          </w:tcPr>
          <w:p w14:paraId="3E21F2EA"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41" w:anchor="CityObjectRelation-section" w:history="1">
              <w:proofErr w:type="spellStart"/>
              <w:r w:rsidR="003A6E5F" w:rsidRPr="003A6E5F">
                <w:rPr>
                  <w:rFonts w:ascii="Times New Roman" w:eastAsia="Times New Roman" w:hAnsi="Times New Roman" w:cs="Times New Roman"/>
                  <w:color w:val="0000FF"/>
                  <w:sz w:val="24"/>
                  <w:szCs w:val="24"/>
                  <w:u w:val="single"/>
                </w:rPr>
                <w:t>CityObjectRelation</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ObjectType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770E0C3" w14:textId="77777777" w:rsidR="003A6E5F" w:rsidRPr="003A6E5F" w:rsidRDefault="003A6E5F" w:rsidP="002C240A">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CityObjectRelation</w:t>
            </w:r>
            <w:proofErr w:type="spellEnd"/>
            <w:r w:rsidRPr="003A6E5F">
              <w:rPr>
                <w:rFonts w:ascii="Times New Roman" w:eastAsia="Times New Roman" w:hAnsi="Times New Roman" w:cs="Times New Roman"/>
                <w:sz w:val="24"/>
                <w:szCs w:val="24"/>
              </w:rPr>
              <w:t xml:space="preserve"> represents a specific relation from the city object in </w:t>
            </w:r>
            <w:commentRangeStart w:id="800"/>
            <w:r w:rsidRPr="003A6E5F">
              <w:rPr>
                <w:rFonts w:ascii="Times New Roman" w:eastAsia="Times New Roman" w:hAnsi="Times New Roman" w:cs="Times New Roman"/>
                <w:sz w:val="24"/>
                <w:szCs w:val="24"/>
              </w:rPr>
              <w:t xml:space="preserve">which </w:t>
            </w:r>
            <w:del w:id="801" w:author="Carl Reed" w:date="2020-10-01T14:53:00Z">
              <w:r w:rsidRPr="003A6E5F" w:rsidDel="002C240A">
                <w:rPr>
                  <w:rFonts w:ascii="Times New Roman" w:eastAsia="Times New Roman" w:hAnsi="Times New Roman" w:cs="Times New Roman"/>
                  <w:sz w:val="24"/>
                  <w:szCs w:val="24"/>
                </w:rPr>
                <w:delText xml:space="preserve">it </w:delText>
              </w:r>
            </w:del>
            <w:ins w:id="802" w:author="Carl Reed" w:date="2020-10-01T14:53:00Z">
              <w:r w:rsidR="002C240A">
                <w:rPr>
                  <w:rFonts w:ascii="Times New Roman" w:eastAsia="Times New Roman" w:hAnsi="Times New Roman" w:cs="Times New Roman"/>
                  <w:sz w:val="24"/>
                  <w:szCs w:val="24"/>
                </w:rPr>
                <w:t>the object</w:t>
              </w:r>
              <w:r w:rsidR="002C240A" w:rsidRPr="003A6E5F">
                <w:rPr>
                  <w:rFonts w:ascii="Times New Roman" w:eastAsia="Times New Roman" w:hAnsi="Times New Roman" w:cs="Times New Roman"/>
                  <w:sz w:val="24"/>
                  <w:szCs w:val="24"/>
                </w:rPr>
                <w:t xml:space="preserve"> </w:t>
              </w:r>
            </w:ins>
            <w:commentRangeEnd w:id="800"/>
            <w:r w:rsidR="00CA60F8">
              <w:rPr>
                <w:rStyle w:val="CommentReference"/>
              </w:rPr>
              <w:commentReference w:id="800"/>
            </w:r>
            <w:r w:rsidRPr="003A6E5F">
              <w:rPr>
                <w:rFonts w:ascii="Times New Roman" w:eastAsia="Times New Roman" w:hAnsi="Times New Roman" w:cs="Times New Roman"/>
                <w:sz w:val="24"/>
                <w:szCs w:val="24"/>
              </w:rPr>
              <w:t>is included to another city object.</w:t>
            </w:r>
          </w:p>
        </w:tc>
      </w:tr>
    </w:tbl>
    <w:p w14:paraId="3332A4DF" w14:textId="77777777" w:rsidR="003A6E5F" w:rsidRPr="003A6E5F" w:rsidRDefault="003A6E5F" w:rsidP="003A6E5F">
      <w:pPr>
        <w:spacing w:before="100" w:beforeAutospacing="1" w:after="100" w:afterAutospacing="1" w:line="240" w:lineRule="auto"/>
        <w:outlineLvl w:val="3"/>
        <w:rPr>
          <w:rFonts w:ascii="Times New Roman" w:eastAsia="Times New Roman" w:hAnsi="Times New Roman" w:cs="Times New Roman"/>
          <w:b/>
          <w:bCs/>
          <w:sz w:val="24"/>
          <w:szCs w:val="24"/>
        </w:rPr>
      </w:pPr>
      <w:r w:rsidRPr="003A6E5F">
        <w:rPr>
          <w:rFonts w:ascii="Times New Roman" w:eastAsia="Times New Roman" w:hAnsi="Times New Roman" w:cs="Times New Roman"/>
          <w:b/>
          <w:bCs/>
          <w:sz w:val="24"/>
          <w:szCs w:val="24"/>
        </w:rPr>
        <w:t>8.2.7. Data types, Enumerations, and Code lists</w:t>
      </w:r>
    </w:p>
    <w:p w14:paraId="38EBBC15"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commentRangeStart w:id="803"/>
      <w:commentRangeStart w:id="804"/>
      <w:r w:rsidRPr="003A6E5F">
        <w:rPr>
          <w:rFonts w:ascii="Times New Roman" w:eastAsia="Times New Roman" w:hAnsi="Times New Roman" w:cs="Times New Roman"/>
          <w:sz w:val="24"/>
          <w:szCs w:val="24"/>
        </w:rPr>
        <w:lastRenderedPageBreak/>
        <w:t xml:space="preserve">While </w:t>
      </w:r>
      <w:proofErr w:type="spellStart"/>
      <w:r w:rsidRPr="003A6E5F">
        <w:rPr>
          <w:rFonts w:ascii="Times New Roman" w:eastAsia="Times New Roman" w:hAnsi="Times New Roman" w:cs="Times New Roman"/>
          <w:sz w:val="24"/>
          <w:szCs w:val="24"/>
        </w:rPr>
        <w:t>FeatureTypes</w:t>
      </w:r>
      <w:proofErr w:type="spellEnd"/>
      <w:r w:rsidRPr="003A6E5F">
        <w:rPr>
          <w:rFonts w:ascii="Times New Roman" w:eastAsia="Times New Roman" w:hAnsi="Times New Roman" w:cs="Times New Roman"/>
          <w:sz w:val="24"/>
          <w:szCs w:val="24"/>
        </w:rPr>
        <w:t xml:space="preserve"> capture the real-world concepts </w:t>
      </w:r>
      <w:ins w:id="805" w:author="Carl Reed" w:date="2020-10-01T14:54:00Z">
        <w:r w:rsidR="002C240A">
          <w:rPr>
            <w:rFonts w:ascii="Times New Roman" w:eastAsia="Times New Roman" w:hAnsi="Times New Roman" w:cs="Times New Roman"/>
            <w:sz w:val="24"/>
            <w:szCs w:val="24"/>
          </w:rPr>
          <w:t>i</w:t>
        </w:r>
      </w:ins>
      <w:del w:id="806" w:author="Carl Reed" w:date="2020-10-01T14:54:00Z">
        <w:r w:rsidRPr="003A6E5F" w:rsidDel="002C240A">
          <w:rPr>
            <w:rFonts w:ascii="Times New Roman" w:eastAsia="Times New Roman" w:hAnsi="Times New Roman" w:cs="Times New Roman"/>
            <w:sz w:val="24"/>
            <w:szCs w:val="24"/>
          </w:rPr>
          <w:delText>o</w:delText>
        </w:r>
      </w:del>
      <w:r w:rsidRPr="003A6E5F">
        <w:rPr>
          <w:rFonts w:ascii="Times New Roman" w:eastAsia="Times New Roman" w:hAnsi="Times New Roman" w:cs="Times New Roman"/>
          <w:sz w:val="24"/>
          <w:szCs w:val="24"/>
        </w:rPr>
        <w:t xml:space="preserve">n the CityGML Conceptual Model, they would be incomplete without the additional concepts from which they are made. </w:t>
      </w:r>
      <w:commentRangeEnd w:id="803"/>
      <w:r w:rsidR="002C240A">
        <w:rPr>
          <w:rStyle w:val="CommentReference"/>
        </w:rPr>
        <w:commentReference w:id="803"/>
      </w:r>
      <w:commentRangeEnd w:id="804"/>
      <w:r w:rsidR="00404A62">
        <w:rPr>
          <w:rStyle w:val="CommentReference"/>
        </w:rPr>
        <w:commentReference w:id="804"/>
      </w:r>
      <w:r w:rsidRPr="003A6E5F">
        <w:rPr>
          <w:rFonts w:ascii="Times New Roman" w:eastAsia="Times New Roman" w:hAnsi="Times New Roman" w:cs="Times New Roman"/>
          <w:sz w:val="24"/>
          <w:szCs w:val="24"/>
        </w:rPr>
        <w:t>These supporting constructs are illustrated in the following figures.</w:t>
      </w:r>
    </w:p>
    <w:p w14:paraId="469B3208"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ADE data types provided for </w:t>
      </w:r>
      <w:ins w:id="807" w:author="Carl Reed" w:date="2020-10-01T14:55:00Z">
        <w:r w:rsidR="002C240A">
          <w:rPr>
            <w:rFonts w:ascii="Times New Roman" w:eastAsia="Times New Roman" w:hAnsi="Times New Roman" w:cs="Times New Roman"/>
            <w:sz w:val="24"/>
            <w:szCs w:val="24"/>
          </w:rPr>
          <w:t xml:space="preserve">in </w:t>
        </w:r>
      </w:ins>
      <w:r w:rsidRPr="003A6E5F">
        <w:rPr>
          <w:rFonts w:ascii="Times New Roman" w:eastAsia="Times New Roman" w:hAnsi="Times New Roman" w:cs="Times New Roman"/>
          <w:sz w:val="24"/>
          <w:szCs w:val="24"/>
        </w:rPr>
        <w:t xml:space="preserve">the Core module are illustrated in the figure </w:t>
      </w:r>
      <w:hyperlink r:id="rId142" w:anchor="core-uml-ade-types" w:history="1">
        <w:proofErr w:type="spellStart"/>
        <w:r w:rsidRPr="003A6E5F">
          <w:rPr>
            <w:rFonts w:ascii="Times New Roman" w:eastAsia="Times New Roman" w:hAnsi="Times New Roman" w:cs="Times New Roman"/>
            <w:color w:val="0000FF"/>
            <w:sz w:val="24"/>
            <w:szCs w:val="24"/>
            <w:u w:val="single"/>
          </w:rPr>
          <w:t>Figure</w:t>
        </w:r>
        <w:proofErr w:type="spellEnd"/>
        <w:r w:rsidRPr="003A6E5F">
          <w:rPr>
            <w:rFonts w:ascii="Times New Roman" w:eastAsia="Times New Roman" w:hAnsi="Times New Roman" w:cs="Times New Roman"/>
            <w:color w:val="0000FF"/>
            <w:sz w:val="24"/>
            <w:szCs w:val="24"/>
            <w:u w:val="single"/>
          </w:rPr>
          <w:t xml:space="preserve"> 20</w:t>
        </w:r>
      </w:hyperlink>
      <w:r w:rsidRPr="003A6E5F">
        <w:rPr>
          <w:rFonts w:ascii="Times New Roman" w:eastAsia="Times New Roman" w:hAnsi="Times New Roman" w:cs="Times New Roman"/>
          <w:sz w:val="24"/>
          <w:szCs w:val="24"/>
        </w:rPr>
        <w:t>.</w:t>
      </w:r>
    </w:p>
    <w:p w14:paraId="4ADB2822" w14:textId="77777777" w:rsidR="003A6E5F" w:rsidRPr="003A6E5F" w:rsidRDefault="003A6E5F" w:rsidP="003A6E5F">
      <w:pPr>
        <w:spacing w:after="0" w:line="240" w:lineRule="auto"/>
        <w:rPr>
          <w:rFonts w:ascii="Times New Roman" w:eastAsia="Times New Roman" w:hAnsi="Times New Roman" w:cs="Times New Roman"/>
          <w:sz w:val="24"/>
          <w:szCs w:val="24"/>
        </w:rPr>
      </w:pPr>
    </w:p>
    <w:p w14:paraId="549F8847" w14:textId="77777777" w:rsidR="003A6E5F" w:rsidRPr="003A6E5F" w:rsidRDefault="003A6E5F" w:rsidP="003A6E5F">
      <w:pPr>
        <w:spacing w:after="0"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Figure 20. ADE classes of the CityGML Core module.</w:t>
      </w:r>
    </w:p>
    <w:p w14:paraId="073BE32A"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Basic Types, Enumerations, and Code Lists provided for the Core module are illustrated in the figure </w:t>
      </w:r>
      <w:hyperlink r:id="rId143" w:anchor="core-uml-codelists" w:history="1">
        <w:proofErr w:type="spellStart"/>
        <w:r w:rsidRPr="003A6E5F">
          <w:rPr>
            <w:rFonts w:ascii="Times New Roman" w:eastAsia="Times New Roman" w:hAnsi="Times New Roman" w:cs="Times New Roman"/>
            <w:color w:val="0000FF"/>
            <w:sz w:val="24"/>
            <w:szCs w:val="24"/>
            <w:u w:val="single"/>
          </w:rPr>
          <w:t>Figure</w:t>
        </w:r>
        <w:proofErr w:type="spellEnd"/>
        <w:r w:rsidRPr="003A6E5F">
          <w:rPr>
            <w:rFonts w:ascii="Times New Roman" w:eastAsia="Times New Roman" w:hAnsi="Times New Roman" w:cs="Times New Roman"/>
            <w:color w:val="0000FF"/>
            <w:sz w:val="24"/>
            <w:szCs w:val="24"/>
            <w:u w:val="single"/>
          </w:rPr>
          <w:t xml:space="preserve"> 21</w:t>
        </w:r>
      </w:hyperlink>
      <w:r w:rsidRPr="003A6E5F">
        <w:rPr>
          <w:rFonts w:ascii="Times New Roman" w:eastAsia="Times New Roman" w:hAnsi="Times New Roman" w:cs="Times New Roman"/>
          <w:sz w:val="24"/>
          <w:szCs w:val="24"/>
        </w:rPr>
        <w:t>.</w:t>
      </w:r>
    </w:p>
    <w:p w14:paraId="1F866DCB" w14:textId="77777777" w:rsidR="003A6E5F" w:rsidRPr="003A6E5F" w:rsidRDefault="003A6E5F" w:rsidP="003A6E5F">
      <w:pPr>
        <w:spacing w:after="0" w:line="240" w:lineRule="auto"/>
        <w:rPr>
          <w:rFonts w:ascii="Times New Roman" w:eastAsia="Times New Roman" w:hAnsi="Times New Roman" w:cs="Times New Roman"/>
          <w:sz w:val="24"/>
          <w:szCs w:val="24"/>
        </w:rPr>
      </w:pPr>
    </w:p>
    <w:p w14:paraId="032ECCAE" w14:textId="77777777" w:rsidR="003A6E5F" w:rsidRPr="003A6E5F" w:rsidRDefault="003A6E5F" w:rsidP="003A6E5F">
      <w:pPr>
        <w:spacing w:after="0"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Figure 21. Basic Types, Enumerations, and </w:t>
      </w:r>
      <w:proofErr w:type="spellStart"/>
      <w:r w:rsidRPr="003A6E5F">
        <w:rPr>
          <w:rFonts w:ascii="Times New Roman" w:eastAsia="Times New Roman" w:hAnsi="Times New Roman" w:cs="Times New Roman"/>
          <w:sz w:val="24"/>
          <w:szCs w:val="24"/>
        </w:rPr>
        <w:t>Codelists</w:t>
      </w:r>
      <w:proofErr w:type="spellEnd"/>
      <w:r w:rsidRPr="003A6E5F">
        <w:rPr>
          <w:rFonts w:ascii="Times New Roman" w:eastAsia="Times New Roman" w:hAnsi="Times New Roman" w:cs="Times New Roman"/>
          <w:sz w:val="24"/>
          <w:szCs w:val="24"/>
        </w:rPr>
        <w:t xml:space="preserve"> from the </w:t>
      </w:r>
      <w:proofErr w:type="spellStart"/>
      <w:r w:rsidRPr="003A6E5F">
        <w:rPr>
          <w:rFonts w:ascii="Times New Roman" w:eastAsia="Times New Roman" w:hAnsi="Times New Roman" w:cs="Times New Roman"/>
          <w:sz w:val="24"/>
          <w:szCs w:val="24"/>
        </w:rPr>
        <w:t>CityGML</w:t>
      </w:r>
      <w:proofErr w:type="spellEnd"/>
      <w:r w:rsidRPr="003A6E5F">
        <w:rPr>
          <w:rFonts w:ascii="Times New Roman" w:eastAsia="Times New Roman" w:hAnsi="Times New Roman" w:cs="Times New Roman"/>
          <w:sz w:val="24"/>
          <w:szCs w:val="24"/>
        </w:rPr>
        <w:t xml:space="preserve"> Core module.</w:t>
      </w:r>
    </w:p>
    <w:p w14:paraId="356EF113"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These supporting constructs are defined in the following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4"/>
        <w:gridCol w:w="5776"/>
      </w:tblGrid>
      <w:tr w:rsidR="003A6E5F" w:rsidRPr="003A6E5F" w14:paraId="6D5FFB12" w14:textId="77777777" w:rsidTr="003A6E5F">
        <w:trPr>
          <w:tblCellSpacing w:w="15" w:type="dxa"/>
        </w:trPr>
        <w:tc>
          <w:tcPr>
            <w:tcW w:w="0" w:type="auto"/>
            <w:gridSpan w:val="2"/>
            <w:tcBorders>
              <w:top w:val="nil"/>
              <w:left w:val="nil"/>
              <w:bottom w:val="nil"/>
              <w:right w:val="nil"/>
            </w:tcBorders>
            <w:shd w:val="clear" w:color="auto" w:fill="FFFFFF"/>
            <w:vAlign w:val="center"/>
            <w:hideMark/>
          </w:tcPr>
          <w:p w14:paraId="7C2332C7" w14:textId="77777777"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10. Data Types used in Core</w:t>
            </w:r>
          </w:p>
        </w:tc>
      </w:tr>
      <w:tr w:rsidR="003A6E5F" w:rsidRPr="003A6E5F" w14:paraId="48564E19" w14:textId="77777777" w:rsidTr="003A6E5F">
        <w:trPr>
          <w:tblCellSpacing w:w="15" w:type="dxa"/>
        </w:trPr>
        <w:tc>
          <w:tcPr>
            <w:tcW w:w="0" w:type="auto"/>
            <w:shd w:val="clear" w:color="auto" w:fill="FFFFFF"/>
            <w:vAlign w:val="center"/>
            <w:hideMark/>
          </w:tcPr>
          <w:p w14:paraId="162FC845"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14:paraId="4222B3B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14:paraId="1D6B7516" w14:textId="77777777" w:rsidTr="003A6E5F">
        <w:trPr>
          <w:tblCellSpacing w:w="15" w:type="dxa"/>
        </w:trPr>
        <w:tc>
          <w:tcPr>
            <w:tcW w:w="0" w:type="auto"/>
            <w:shd w:val="clear" w:color="auto" w:fill="FFFFFF"/>
            <w:vAlign w:val="center"/>
            <w:hideMark/>
          </w:tcPr>
          <w:p w14:paraId="31FEF943"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44" w:anchor="AbstractGenericAttribute-section" w:history="1">
              <w:proofErr w:type="spellStart"/>
              <w:r w:rsidR="003A6E5F" w:rsidRPr="003A6E5F">
                <w:rPr>
                  <w:rFonts w:ascii="Times New Roman" w:eastAsia="Times New Roman" w:hAnsi="Times New Roman" w:cs="Times New Roman"/>
                  <w:color w:val="0000FF"/>
                  <w:sz w:val="24"/>
                  <w:szCs w:val="24"/>
                  <w:u w:val="single"/>
                </w:rPr>
                <w:t>AbstractGenericAttribute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1DAD5390"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AbstractGenericAttribute</w:t>
            </w:r>
            <w:proofErr w:type="spellEnd"/>
            <w:r w:rsidRPr="003A6E5F">
              <w:rPr>
                <w:rFonts w:ascii="Times New Roman" w:eastAsia="Times New Roman" w:hAnsi="Times New Roman" w:cs="Times New Roman"/>
                <w:sz w:val="24"/>
                <w:szCs w:val="24"/>
              </w:rPr>
              <w:t xml:space="preserve"> is the abstract superclass for all types of generic attributes.</w:t>
            </w:r>
          </w:p>
        </w:tc>
      </w:tr>
      <w:tr w:rsidR="003A6E5F" w:rsidRPr="003A6E5F" w14:paraId="355C8694" w14:textId="77777777" w:rsidTr="003A6E5F">
        <w:trPr>
          <w:tblCellSpacing w:w="15" w:type="dxa"/>
        </w:trPr>
        <w:tc>
          <w:tcPr>
            <w:tcW w:w="0" w:type="auto"/>
            <w:shd w:val="clear" w:color="auto" w:fill="FFFFFF"/>
            <w:vAlign w:val="center"/>
            <w:hideMark/>
          </w:tcPr>
          <w:p w14:paraId="3E778231"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45" w:anchor="ADEOfAbstractAppearance-section" w:history="1">
              <w:proofErr w:type="spellStart"/>
              <w:r w:rsidR="003A6E5F" w:rsidRPr="003A6E5F">
                <w:rPr>
                  <w:rFonts w:ascii="Times New Roman" w:eastAsia="Times New Roman" w:hAnsi="Times New Roman" w:cs="Times New Roman"/>
                  <w:color w:val="0000FF"/>
                  <w:sz w:val="24"/>
                  <w:szCs w:val="24"/>
                  <w:u w:val="single"/>
                </w:rPr>
                <w:t>ADEOfAbstractAppearance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09CA6A4B"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ADEOfAbstractAppearance</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AbstractAppearance</w:t>
            </w:r>
            <w:proofErr w:type="spellEnd"/>
            <w:r w:rsidRPr="003A6E5F">
              <w:rPr>
                <w:rFonts w:ascii="Times New Roman" w:eastAsia="Times New Roman" w:hAnsi="Times New Roman" w:cs="Times New Roman"/>
                <w:sz w:val="24"/>
                <w:szCs w:val="24"/>
              </w:rPr>
              <w:t>.</w:t>
            </w:r>
          </w:p>
        </w:tc>
      </w:tr>
      <w:tr w:rsidR="003A6E5F" w:rsidRPr="003A6E5F" w14:paraId="3F1606F2" w14:textId="77777777" w:rsidTr="003A6E5F">
        <w:trPr>
          <w:tblCellSpacing w:w="15" w:type="dxa"/>
        </w:trPr>
        <w:tc>
          <w:tcPr>
            <w:tcW w:w="0" w:type="auto"/>
            <w:shd w:val="clear" w:color="auto" w:fill="FFFFFF"/>
            <w:vAlign w:val="center"/>
            <w:hideMark/>
          </w:tcPr>
          <w:p w14:paraId="39A3B29C"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46" w:anchor="ADEOfAbstractCityObject-section" w:history="1">
              <w:proofErr w:type="spellStart"/>
              <w:r w:rsidR="003A6E5F" w:rsidRPr="003A6E5F">
                <w:rPr>
                  <w:rFonts w:ascii="Times New Roman" w:eastAsia="Times New Roman" w:hAnsi="Times New Roman" w:cs="Times New Roman"/>
                  <w:color w:val="0000FF"/>
                  <w:sz w:val="24"/>
                  <w:szCs w:val="24"/>
                  <w:u w:val="single"/>
                </w:rPr>
                <w:t>ADEOfAbstractCityObject</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5807D227"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ADEOfAbstractCityObject</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AbstractCityObject</w:t>
            </w:r>
            <w:proofErr w:type="spellEnd"/>
            <w:r w:rsidRPr="003A6E5F">
              <w:rPr>
                <w:rFonts w:ascii="Times New Roman" w:eastAsia="Times New Roman" w:hAnsi="Times New Roman" w:cs="Times New Roman"/>
                <w:sz w:val="24"/>
                <w:szCs w:val="24"/>
              </w:rPr>
              <w:t>.</w:t>
            </w:r>
          </w:p>
        </w:tc>
      </w:tr>
      <w:tr w:rsidR="003A6E5F" w:rsidRPr="003A6E5F" w14:paraId="6DA8753E" w14:textId="77777777" w:rsidTr="003A6E5F">
        <w:trPr>
          <w:tblCellSpacing w:w="15" w:type="dxa"/>
        </w:trPr>
        <w:tc>
          <w:tcPr>
            <w:tcW w:w="0" w:type="auto"/>
            <w:shd w:val="clear" w:color="auto" w:fill="FFFFFF"/>
            <w:vAlign w:val="center"/>
            <w:hideMark/>
          </w:tcPr>
          <w:p w14:paraId="4B155784"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47" w:anchor="ADEOfAbstractDynamizer-section" w:history="1">
              <w:proofErr w:type="spellStart"/>
              <w:r w:rsidR="003A6E5F" w:rsidRPr="003A6E5F">
                <w:rPr>
                  <w:rFonts w:ascii="Times New Roman" w:eastAsia="Times New Roman" w:hAnsi="Times New Roman" w:cs="Times New Roman"/>
                  <w:color w:val="0000FF"/>
                  <w:sz w:val="24"/>
                  <w:szCs w:val="24"/>
                  <w:u w:val="single"/>
                </w:rPr>
                <w:t>ADEOfAbstractDynamizer</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0CCB487C"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ADEOfAbstractDynamizer</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AbstractDynamizer</w:t>
            </w:r>
            <w:proofErr w:type="spellEnd"/>
            <w:r w:rsidRPr="003A6E5F">
              <w:rPr>
                <w:rFonts w:ascii="Times New Roman" w:eastAsia="Times New Roman" w:hAnsi="Times New Roman" w:cs="Times New Roman"/>
                <w:sz w:val="24"/>
                <w:szCs w:val="24"/>
              </w:rPr>
              <w:t>.</w:t>
            </w:r>
          </w:p>
        </w:tc>
      </w:tr>
      <w:tr w:rsidR="003A6E5F" w:rsidRPr="003A6E5F" w14:paraId="689CBAEF" w14:textId="77777777" w:rsidTr="003A6E5F">
        <w:trPr>
          <w:tblCellSpacing w:w="15" w:type="dxa"/>
        </w:trPr>
        <w:tc>
          <w:tcPr>
            <w:tcW w:w="0" w:type="auto"/>
            <w:shd w:val="clear" w:color="auto" w:fill="FFFFFF"/>
            <w:vAlign w:val="center"/>
            <w:hideMark/>
          </w:tcPr>
          <w:p w14:paraId="72A6AE34"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48" w:anchor="ADEOfAbstractFeature-section" w:history="1">
              <w:proofErr w:type="spellStart"/>
              <w:r w:rsidR="003A6E5F" w:rsidRPr="003A6E5F">
                <w:rPr>
                  <w:rFonts w:ascii="Times New Roman" w:eastAsia="Times New Roman" w:hAnsi="Times New Roman" w:cs="Times New Roman"/>
                  <w:color w:val="0000FF"/>
                  <w:sz w:val="24"/>
                  <w:szCs w:val="24"/>
                  <w:u w:val="single"/>
                </w:rPr>
                <w:t>ADEOfAbstractFeature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7F75E345"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ADEOfAbstractFeature</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AbstractFeature</w:t>
            </w:r>
            <w:proofErr w:type="spellEnd"/>
            <w:r w:rsidRPr="003A6E5F">
              <w:rPr>
                <w:rFonts w:ascii="Times New Roman" w:eastAsia="Times New Roman" w:hAnsi="Times New Roman" w:cs="Times New Roman"/>
                <w:sz w:val="24"/>
                <w:szCs w:val="24"/>
              </w:rPr>
              <w:t>.</w:t>
            </w:r>
          </w:p>
        </w:tc>
      </w:tr>
      <w:tr w:rsidR="003A6E5F" w:rsidRPr="003A6E5F" w14:paraId="3C9FC086" w14:textId="77777777" w:rsidTr="003A6E5F">
        <w:trPr>
          <w:tblCellSpacing w:w="15" w:type="dxa"/>
        </w:trPr>
        <w:tc>
          <w:tcPr>
            <w:tcW w:w="0" w:type="auto"/>
            <w:shd w:val="clear" w:color="auto" w:fill="FFFFFF"/>
            <w:vAlign w:val="center"/>
            <w:hideMark/>
          </w:tcPr>
          <w:p w14:paraId="5FBC602D"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49" w:anchor="ADEOfAbstractFeatureWithLifespan-section" w:history="1">
              <w:proofErr w:type="spellStart"/>
              <w:r w:rsidR="003A6E5F" w:rsidRPr="003A6E5F">
                <w:rPr>
                  <w:rFonts w:ascii="Times New Roman" w:eastAsia="Times New Roman" w:hAnsi="Times New Roman" w:cs="Times New Roman"/>
                  <w:color w:val="0000FF"/>
                  <w:sz w:val="24"/>
                  <w:szCs w:val="24"/>
                  <w:u w:val="single"/>
                </w:rPr>
                <w:t>ADEOfAbstractFeatureWithLifespan</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58C29A2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ADEOfAbstractFeatureWithLifespan</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AbstractFeatureWithLifespan</w:t>
            </w:r>
            <w:proofErr w:type="spellEnd"/>
            <w:r w:rsidRPr="003A6E5F">
              <w:rPr>
                <w:rFonts w:ascii="Times New Roman" w:eastAsia="Times New Roman" w:hAnsi="Times New Roman" w:cs="Times New Roman"/>
                <w:sz w:val="24"/>
                <w:szCs w:val="24"/>
              </w:rPr>
              <w:t>.</w:t>
            </w:r>
          </w:p>
        </w:tc>
      </w:tr>
      <w:tr w:rsidR="003A6E5F" w:rsidRPr="003A6E5F" w14:paraId="2E10D80B" w14:textId="77777777" w:rsidTr="003A6E5F">
        <w:trPr>
          <w:tblCellSpacing w:w="15" w:type="dxa"/>
        </w:trPr>
        <w:tc>
          <w:tcPr>
            <w:tcW w:w="0" w:type="auto"/>
            <w:shd w:val="clear" w:color="auto" w:fill="FFFFFF"/>
            <w:vAlign w:val="center"/>
            <w:hideMark/>
          </w:tcPr>
          <w:p w14:paraId="57A9BB08"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50" w:anchor="ADEOfAbstractLogicalSpace-section" w:history="1">
              <w:proofErr w:type="spellStart"/>
              <w:r w:rsidR="003A6E5F" w:rsidRPr="003A6E5F">
                <w:rPr>
                  <w:rFonts w:ascii="Times New Roman" w:eastAsia="Times New Roman" w:hAnsi="Times New Roman" w:cs="Times New Roman"/>
                  <w:color w:val="0000FF"/>
                  <w:sz w:val="24"/>
                  <w:szCs w:val="24"/>
                  <w:u w:val="single"/>
                </w:rPr>
                <w:t>ADEOfAbstractLogicalSpace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25790065"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ADEOfAbstractLogicalSpace</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AbstractLogicalSpace</w:t>
            </w:r>
            <w:proofErr w:type="spellEnd"/>
            <w:r w:rsidRPr="003A6E5F">
              <w:rPr>
                <w:rFonts w:ascii="Times New Roman" w:eastAsia="Times New Roman" w:hAnsi="Times New Roman" w:cs="Times New Roman"/>
                <w:sz w:val="24"/>
                <w:szCs w:val="24"/>
              </w:rPr>
              <w:t>.</w:t>
            </w:r>
          </w:p>
        </w:tc>
      </w:tr>
      <w:tr w:rsidR="003A6E5F" w:rsidRPr="003A6E5F" w14:paraId="3FB7D782" w14:textId="77777777" w:rsidTr="003A6E5F">
        <w:trPr>
          <w:tblCellSpacing w:w="15" w:type="dxa"/>
        </w:trPr>
        <w:tc>
          <w:tcPr>
            <w:tcW w:w="0" w:type="auto"/>
            <w:shd w:val="clear" w:color="auto" w:fill="FFFFFF"/>
            <w:vAlign w:val="center"/>
            <w:hideMark/>
          </w:tcPr>
          <w:p w14:paraId="573CDE0F"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51" w:anchor="ADEOfAbstractOccupiedSpace-section" w:history="1">
              <w:proofErr w:type="spellStart"/>
              <w:r w:rsidR="003A6E5F" w:rsidRPr="003A6E5F">
                <w:rPr>
                  <w:rFonts w:ascii="Times New Roman" w:eastAsia="Times New Roman" w:hAnsi="Times New Roman" w:cs="Times New Roman"/>
                  <w:color w:val="0000FF"/>
                  <w:sz w:val="24"/>
                  <w:szCs w:val="24"/>
                  <w:u w:val="single"/>
                </w:rPr>
                <w:t>ADEOfAbstractOccupiedSpace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551FCAE7"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ADEOfAbstractOccupiedSpace</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AbstractOccupiedSpace</w:t>
            </w:r>
            <w:proofErr w:type="spellEnd"/>
            <w:r w:rsidRPr="003A6E5F">
              <w:rPr>
                <w:rFonts w:ascii="Times New Roman" w:eastAsia="Times New Roman" w:hAnsi="Times New Roman" w:cs="Times New Roman"/>
                <w:sz w:val="24"/>
                <w:szCs w:val="24"/>
              </w:rPr>
              <w:t>.</w:t>
            </w:r>
          </w:p>
        </w:tc>
      </w:tr>
      <w:tr w:rsidR="003A6E5F" w:rsidRPr="003A6E5F" w14:paraId="66D8A64E" w14:textId="77777777" w:rsidTr="003A6E5F">
        <w:trPr>
          <w:tblCellSpacing w:w="15" w:type="dxa"/>
        </w:trPr>
        <w:tc>
          <w:tcPr>
            <w:tcW w:w="0" w:type="auto"/>
            <w:shd w:val="clear" w:color="auto" w:fill="FFFFFF"/>
            <w:vAlign w:val="center"/>
            <w:hideMark/>
          </w:tcPr>
          <w:p w14:paraId="0AD37D08"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52" w:anchor="ADEOfAbstractPhysicalSpace-section" w:history="1">
              <w:proofErr w:type="spellStart"/>
              <w:r w:rsidR="003A6E5F" w:rsidRPr="003A6E5F">
                <w:rPr>
                  <w:rFonts w:ascii="Times New Roman" w:eastAsia="Times New Roman" w:hAnsi="Times New Roman" w:cs="Times New Roman"/>
                  <w:color w:val="0000FF"/>
                  <w:sz w:val="24"/>
                  <w:szCs w:val="24"/>
                  <w:u w:val="single"/>
                </w:rPr>
                <w:t>ADEOfAbstractPhysicalSpace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6E705779"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ADEOfAbstractPhysicalSpace</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AbstractPhysicalSpace</w:t>
            </w:r>
            <w:proofErr w:type="spellEnd"/>
            <w:r w:rsidRPr="003A6E5F">
              <w:rPr>
                <w:rFonts w:ascii="Times New Roman" w:eastAsia="Times New Roman" w:hAnsi="Times New Roman" w:cs="Times New Roman"/>
                <w:sz w:val="24"/>
                <w:szCs w:val="24"/>
              </w:rPr>
              <w:t>.</w:t>
            </w:r>
          </w:p>
        </w:tc>
      </w:tr>
      <w:tr w:rsidR="003A6E5F" w:rsidRPr="003A6E5F" w14:paraId="6F9D3B56" w14:textId="77777777" w:rsidTr="003A6E5F">
        <w:trPr>
          <w:tblCellSpacing w:w="15" w:type="dxa"/>
        </w:trPr>
        <w:tc>
          <w:tcPr>
            <w:tcW w:w="0" w:type="auto"/>
            <w:shd w:val="clear" w:color="auto" w:fill="FFFFFF"/>
            <w:vAlign w:val="center"/>
            <w:hideMark/>
          </w:tcPr>
          <w:p w14:paraId="2070E72A"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53" w:anchor="ADEOfAbstractPointCloud-section" w:history="1">
              <w:proofErr w:type="spellStart"/>
              <w:r w:rsidR="003A6E5F" w:rsidRPr="003A6E5F">
                <w:rPr>
                  <w:rFonts w:ascii="Times New Roman" w:eastAsia="Times New Roman" w:hAnsi="Times New Roman" w:cs="Times New Roman"/>
                  <w:color w:val="0000FF"/>
                  <w:sz w:val="24"/>
                  <w:szCs w:val="24"/>
                  <w:u w:val="single"/>
                </w:rPr>
                <w:t>ADEOfAbstractPointCloud</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2660EE28"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ADEOfAbstractPointCloud</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AbstractPointCloud</w:t>
            </w:r>
            <w:proofErr w:type="spellEnd"/>
            <w:r w:rsidRPr="003A6E5F">
              <w:rPr>
                <w:rFonts w:ascii="Times New Roman" w:eastAsia="Times New Roman" w:hAnsi="Times New Roman" w:cs="Times New Roman"/>
                <w:sz w:val="24"/>
                <w:szCs w:val="24"/>
              </w:rPr>
              <w:t>.</w:t>
            </w:r>
          </w:p>
        </w:tc>
      </w:tr>
      <w:tr w:rsidR="003A6E5F" w:rsidRPr="003A6E5F" w14:paraId="300F6807" w14:textId="77777777" w:rsidTr="003A6E5F">
        <w:trPr>
          <w:tblCellSpacing w:w="15" w:type="dxa"/>
        </w:trPr>
        <w:tc>
          <w:tcPr>
            <w:tcW w:w="0" w:type="auto"/>
            <w:shd w:val="clear" w:color="auto" w:fill="FFFFFF"/>
            <w:vAlign w:val="center"/>
            <w:hideMark/>
          </w:tcPr>
          <w:p w14:paraId="7DFA4507"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54" w:anchor="ADEOfAbstractSpace-section" w:history="1">
              <w:proofErr w:type="spellStart"/>
              <w:r w:rsidR="003A6E5F" w:rsidRPr="003A6E5F">
                <w:rPr>
                  <w:rFonts w:ascii="Times New Roman" w:eastAsia="Times New Roman" w:hAnsi="Times New Roman" w:cs="Times New Roman"/>
                  <w:color w:val="0000FF"/>
                  <w:sz w:val="24"/>
                  <w:szCs w:val="24"/>
                  <w:u w:val="single"/>
                </w:rPr>
                <w:t>ADEOfAbstractSpace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0537283D"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ADEOfAbstractSpace</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AbstractSpace</w:t>
            </w:r>
            <w:proofErr w:type="spellEnd"/>
            <w:r w:rsidRPr="003A6E5F">
              <w:rPr>
                <w:rFonts w:ascii="Times New Roman" w:eastAsia="Times New Roman" w:hAnsi="Times New Roman" w:cs="Times New Roman"/>
                <w:sz w:val="24"/>
                <w:szCs w:val="24"/>
              </w:rPr>
              <w:t>.</w:t>
            </w:r>
          </w:p>
        </w:tc>
      </w:tr>
      <w:tr w:rsidR="003A6E5F" w:rsidRPr="003A6E5F" w14:paraId="31ED887F" w14:textId="77777777" w:rsidTr="003A6E5F">
        <w:trPr>
          <w:tblCellSpacing w:w="15" w:type="dxa"/>
        </w:trPr>
        <w:tc>
          <w:tcPr>
            <w:tcW w:w="0" w:type="auto"/>
            <w:shd w:val="clear" w:color="auto" w:fill="FFFFFF"/>
            <w:vAlign w:val="center"/>
            <w:hideMark/>
          </w:tcPr>
          <w:p w14:paraId="5A16B367"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55" w:anchor="ADEOfAbstractSpaceBoundary-section" w:history="1">
              <w:proofErr w:type="spellStart"/>
              <w:r w:rsidR="003A6E5F" w:rsidRPr="003A6E5F">
                <w:rPr>
                  <w:rFonts w:ascii="Times New Roman" w:eastAsia="Times New Roman" w:hAnsi="Times New Roman" w:cs="Times New Roman"/>
                  <w:color w:val="0000FF"/>
                  <w:sz w:val="24"/>
                  <w:szCs w:val="24"/>
                  <w:u w:val="single"/>
                </w:rPr>
                <w:t>ADEOfAbstractSpaceBoundary</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3ED4E9C"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ADEOfAbstractSpaceBoundary</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AbstractSpaceBoundary</w:t>
            </w:r>
            <w:proofErr w:type="spellEnd"/>
            <w:r w:rsidRPr="003A6E5F">
              <w:rPr>
                <w:rFonts w:ascii="Times New Roman" w:eastAsia="Times New Roman" w:hAnsi="Times New Roman" w:cs="Times New Roman"/>
                <w:sz w:val="24"/>
                <w:szCs w:val="24"/>
              </w:rPr>
              <w:t>.</w:t>
            </w:r>
          </w:p>
        </w:tc>
      </w:tr>
      <w:tr w:rsidR="003A6E5F" w:rsidRPr="003A6E5F" w14:paraId="47CAE077" w14:textId="77777777" w:rsidTr="003A6E5F">
        <w:trPr>
          <w:tblCellSpacing w:w="15" w:type="dxa"/>
        </w:trPr>
        <w:tc>
          <w:tcPr>
            <w:tcW w:w="0" w:type="auto"/>
            <w:shd w:val="clear" w:color="auto" w:fill="FFFFFF"/>
            <w:vAlign w:val="center"/>
            <w:hideMark/>
          </w:tcPr>
          <w:p w14:paraId="009A311B"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56" w:anchor="ADEOfAbstractThematicSurface-section" w:history="1">
              <w:proofErr w:type="spellStart"/>
              <w:r w:rsidR="003A6E5F" w:rsidRPr="003A6E5F">
                <w:rPr>
                  <w:rFonts w:ascii="Times New Roman" w:eastAsia="Times New Roman" w:hAnsi="Times New Roman" w:cs="Times New Roman"/>
                  <w:color w:val="0000FF"/>
                  <w:sz w:val="24"/>
                  <w:szCs w:val="24"/>
                  <w:u w:val="single"/>
                </w:rPr>
                <w:t>ADEOfAbstractThematicSurface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65A786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ADEOfAbstractThematicSurface</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AbstractThematicSurface</w:t>
            </w:r>
            <w:proofErr w:type="spellEnd"/>
            <w:r w:rsidRPr="003A6E5F">
              <w:rPr>
                <w:rFonts w:ascii="Times New Roman" w:eastAsia="Times New Roman" w:hAnsi="Times New Roman" w:cs="Times New Roman"/>
                <w:sz w:val="24"/>
                <w:szCs w:val="24"/>
              </w:rPr>
              <w:t>.</w:t>
            </w:r>
          </w:p>
        </w:tc>
      </w:tr>
      <w:tr w:rsidR="003A6E5F" w:rsidRPr="003A6E5F" w14:paraId="7FE88DC8" w14:textId="77777777" w:rsidTr="003A6E5F">
        <w:trPr>
          <w:tblCellSpacing w:w="15" w:type="dxa"/>
        </w:trPr>
        <w:tc>
          <w:tcPr>
            <w:tcW w:w="0" w:type="auto"/>
            <w:shd w:val="clear" w:color="auto" w:fill="FFFFFF"/>
            <w:vAlign w:val="center"/>
            <w:hideMark/>
          </w:tcPr>
          <w:p w14:paraId="4D1205A1"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57" w:anchor="ADEOfAbstractUnoccupiedSpace-section" w:history="1">
              <w:proofErr w:type="spellStart"/>
              <w:r w:rsidR="003A6E5F" w:rsidRPr="003A6E5F">
                <w:rPr>
                  <w:rFonts w:ascii="Times New Roman" w:eastAsia="Times New Roman" w:hAnsi="Times New Roman" w:cs="Times New Roman"/>
                  <w:color w:val="0000FF"/>
                  <w:sz w:val="24"/>
                  <w:szCs w:val="24"/>
                  <w:u w:val="single"/>
                </w:rPr>
                <w:t>ADEOfAbstractUnoccupiedSpace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476EC78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ADEOfAbstractUnoccupiedSpace</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AbstractUnoccupiedSpace</w:t>
            </w:r>
            <w:proofErr w:type="spellEnd"/>
            <w:r w:rsidRPr="003A6E5F">
              <w:rPr>
                <w:rFonts w:ascii="Times New Roman" w:eastAsia="Times New Roman" w:hAnsi="Times New Roman" w:cs="Times New Roman"/>
                <w:sz w:val="24"/>
                <w:szCs w:val="24"/>
              </w:rPr>
              <w:t>.</w:t>
            </w:r>
          </w:p>
        </w:tc>
      </w:tr>
      <w:tr w:rsidR="003A6E5F" w:rsidRPr="003A6E5F" w14:paraId="2811F233" w14:textId="77777777" w:rsidTr="003A6E5F">
        <w:trPr>
          <w:tblCellSpacing w:w="15" w:type="dxa"/>
        </w:trPr>
        <w:tc>
          <w:tcPr>
            <w:tcW w:w="0" w:type="auto"/>
            <w:shd w:val="clear" w:color="auto" w:fill="FFFFFF"/>
            <w:vAlign w:val="center"/>
            <w:hideMark/>
          </w:tcPr>
          <w:p w14:paraId="17941D68"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58" w:anchor="ADEOfAbstractVersion-section" w:history="1">
              <w:proofErr w:type="spellStart"/>
              <w:r w:rsidR="003A6E5F" w:rsidRPr="003A6E5F">
                <w:rPr>
                  <w:rFonts w:ascii="Times New Roman" w:eastAsia="Times New Roman" w:hAnsi="Times New Roman" w:cs="Times New Roman"/>
                  <w:color w:val="0000FF"/>
                  <w:sz w:val="24"/>
                  <w:szCs w:val="24"/>
                  <w:u w:val="single"/>
                </w:rPr>
                <w:t>ADEOfAbstractVersion</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2838DA0D"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ADEOfAbstractVersion</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AbstractVersion</w:t>
            </w:r>
            <w:proofErr w:type="spellEnd"/>
            <w:r w:rsidRPr="003A6E5F">
              <w:rPr>
                <w:rFonts w:ascii="Times New Roman" w:eastAsia="Times New Roman" w:hAnsi="Times New Roman" w:cs="Times New Roman"/>
                <w:sz w:val="24"/>
                <w:szCs w:val="24"/>
              </w:rPr>
              <w:t>.</w:t>
            </w:r>
          </w:p>
        </w:tc>
      </w:tr>
      <w:tr w:rsidR="003A6E5F" w:rsidRPr="003A6E5F" w14:paraId="1DE802F5" w14:textId="77777777" w:rsidTr="003A6E5F">
        <w:trPr>
          <w:tblCellSpacing w:w="15" w:type="dxa"/>
        </w:trPr>
        <w:tc>
          <w:tcPr>
            <w:tcW w:w="0" w:type="auto"/>
            <w:shd w:val="clear" w:color="auto" w:fill="FFFFFF"/>
            <w:vAlign w:val="center"/>
            <w:hideMark/>
          </w:tcPr>
          <w:p w14:paraId="53856152"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59" w:anchor="ADEOfAbstractVersionTransition-section" w:history="1">
              <w:proofErr w:type="spellStart"/>
              <w:r w:rsidR="003A6E5F" w:rsidRPr="003A6E5F">
                <w:rPr>
                  <w:rFonts w:ascii="Times New Roman" w:eastAsia="Times New Roman" w:hAnsi="Times New Roman" w:cs="Times New Roman"/>
                  <w:color w:val="0000FF"/>
                  <w:sz w:val="24"/>
                  <w:szCs w:val="24"/>
                  <w:u w:val="single"/>
                </w:rPr>
                <w:t>ADEOfAbstractVersionTransition</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EF37BFA"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ADEOfAbstractVersionTransition</w:t>
            </w:r>
            <w:proofErr w:type="spellEnd"/>
            <w:r w:rsidRPr="003A6E5F">
              <w:rPr>
                <w:rFonts w:ascii="Times New Roman" w:eastAsia="Times New Roman" w:hAnsi="Times New Roman" w:cs="Times New Roman"/>
                <w:sz w:val="24"/>
                <w:szCs w:val="24"/>
              </w:rPr>
              <w:t xml:space="preserve"> acts as a hook to define properties within an ADE that are to be added to </w:t>
            </w:r>
            <w:proofErr w:type="spellStart"/>
            <w:r w:rsidRPr="003A6E5F">
              <w:rPr>
                <w:rFonts w:ascii="Times New Roman" w:eastAsia="Times New Roman" w:hAnsi="Times New Roman" w:cs="Times New Roman"/>
                <w:sz w:val="24"/>
                <w:szCs w:val="24"/>
              </w:rPr>
              <w:t>AbstractVersionTransition</w:t>
            </w:r>
            <w:proofErr w:type="spellEnd"/>
            <w:r w:rsidRPr="003A6E5F">
              <w:rPr>
                <w:rFonts w:ascii="Times New Roman" w:eastAsia="Times New Roman" w:hAnsi="Times New Roman" w:cs="Times New Roman"/>
                <w:sz w:val="24"/>
                <w:szCs w:val="24"/>
              </w:rPr>
              <w:t>.</w:t>
            </w:r>
          </w:p>
        </w:tc>
      </w:tr>
      <w:tr w:rsidR="003A6E5F" w:rsidRPr="003A6E5F" w14:paraId="60DA0AD2" w14:textId="77777777" w:rsidTr="003A6E5F">
        <w:trPr>
          <w:tblCellSpacing w:w="15" w:type="dxa"/>
        </w:trPr>
        <w:tc>
          <w:tcPr>
            <w:tcW w:w="0" w:type="auto"/>
            <w:shd w:val="clear" w:color="auto" w:fill="FFFFFF"/>
            <w:vAlign w:val="center"/>
            <w:hideMark/>
          </w:tcPr>
          <w:p w14:paraId="68C64260"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60" w:anchor="ADEOfAddress-section" w:history="1">
              <w:proofErr w:type="spellStart"/>
              <w:r w:rsidR="003A6E5F" w:rsidRPr="003A6E5F">
                <w:rPr>
                  <w:rFonts w:ascii="Times New Roman" w:eastAsia="Times New Roman" w:hAnsi="Times New Roman" w:cs="Times New Roman"/>
                  <w:color w:val="0000FF"/>
                  <w:sz w:val="24"/>
                  <w:szCs w:val="24"/>
                  <w:u w:val="single"/>
                </w:rPr>
                <w:t>ADEOfAddress</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18ED40C2"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ADEOfAddress</w:t>
            </w:r>
            <w:proofErr w:type="spellEnd"/>
            <w:r w:rsidRPr="003A6E5F">
              <w:rPr>
                <w:rFonts w:ascii="Times New Roman" w:eastAsia="Times New Roman" w:hAnsi="Times New Roman" w:cs="Times New Roman"/>
                <w:sz w:val="24"/>
                <w:szCs w:val="24"/>
              </w:rPr>
              <w:t xml:space="preserve"> acts as a hook to define properties within an ADE that are to be added to an Address.</w:t>
            </w:r>
          </w:p>
        </w:tc>
      </w:tr>
      <w:tr w:rsidR="003A6E5F" w:rsidRPr="003A6E5F" w14:paraId="3D92568C" w14:textId="77777777" w:rsidTr="003A6E5F">
        <w:trPr>
          <w:tblCellSpacing w:w="15" w:type="dxa"/>
        </w:trPr>
        <w:tc>
          <w:tcPr>
            <w:tcW w:w="0" w:type="auto"/>
            <w:shd w:val="clear" w:color="auto" w:fill="FFFFFF"/>
            <w:vAlign w:val="center"/>
            <w:hideMark/>
          </w:tcPr>
          <w:p w14:paraId="27DE0AE8"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61" w:anchor="ADEOfCityModel-section" w:history="1">
              <w:proofErr w:type="spellStart"/>
              <w:r w:rsidR="003A6E5F" w:rsidRPr="003A6E5F">
                <w:rPr>
                  <w:rFonts w:ascii="Times New Roman" w:eastAsia="Times New Roman" w:hAnsi="Times New Roman" w:cs="Times New Roman"/>
                  <w:color w:val="0000FF"/>
                  <w:sz w:val="24"/>
                  <w:szCs w:val="24"/>
                  <w:u w:val="single"/>
                </w:rPr>
                <w:t>ADEOfCityModel</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0C554059"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ADEOfCityModel</w:t>
            </w:r>
            <w:proofErr w:type="spellEnd"/>
            <w:r w:rsidRPr="003A6E5F">
              <w:rPr>
                <w:rFonts w:ascii="Times New Roman" w:eastAsia="Times New Roman" w:hAnsi="Times New Roman" w:cs="Times New Roman"/>
                <w:sz w:val="24"/>
                <w:szCs w:val="24"/>
              </w:rPr>
              <w:t xml:space="preserve"> acts as a hook to define properties within an ADE that are to be added to a </w:t>
            </w:r>
            <w:proofErr w:type="spellStart"/>
            <w:r w:rsidRPr="003A6E5F">
              <w:rPr>
                <w:rFonts w:ascii="Times New Roman" w:eastAsia="Times New Roman" w:hAnsi="Times New Roman" w:cs="Times New Roman"/>
                <w:sz w:val="24"/>
                <w:szCs w:val="24"/>
              </w:rPr>
              <w:t>CityModel</w:t>
            </w:r>
            <w:proofErr w:type="spellEnd"/>
            <w:r w:rsidRPr="003A6E5F">
              <w:rPr>
                <w:rFonts w:ascii="Times New Roman" w:eastAsia="Times New Roman" w:hAnsi="Times New Roman" w:cs="Times New Roman"/>
                <w:sz w:val="24"/>
                <w:szCs w:val="24"/>
              </w:rPr>
              <w:t>.</w:t>
            </w:r>
          </w:p>
        </w:tc>
      </w:tr>
      <w:tr w:rsidR="003A6E5F" w:rsidRPr="003A6E5F" w14:paraId="0DFCA71E" w14:textId="77777777" w:rsidTr="003A6E5F">
        <w:trPr>
          <w:tblCellSpacing w:w="15" w:type="dxa"/>
        </w:trPr>
        <w:tc>
          <w:tcPr>
            <w:tcW w:w="0" w:type="auto"/>
            <w:shd w:val="clear" w:color="auto" w:fill="FFFFFF"/>
            <w:vAlign w:val="center"/>
            <w:hideMark/>
          </w:tcPr>
          <w:p w14:paraId="320F05E3"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62" w:anchor="ADEOfClosureSurface-section" w:history="1">
              <w:proofErr w:type="spellStart"/>
              <w:r w:rsidR="003A6E5F" w:rsidRPr="003A6E5F">
                <w:rPr>
                  <w:rFonts w:ascii="Times New Roman" w:eastAsia="Times New Roman" w:hAnsi="Times New Roman" w:cs="Times New Roman"/>
                  <w:color w:val="0000FF"/>
                  <w:sz w:val="24"/>
                  <w:szCs w:val="24"/>
                  <w:u w:val="single"/>
                </w:rPr>
                <w:t>ADEOfClosureSurface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0561A4D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ADEOfClosureSurface</w:t>
            </w:r>
            <w:proofErr w:type="spellEnd"/>
            <w:r w:rsidRPr="003A6E5F">
              <w:rPr>
                <w:rFonts w:ascii="Times New Roman" w:eastAsia="Times New Roman" w:hAnsi="Times New Roman" w:cs="Times New Roman"/>
                <w:sz w:val="24"/>
                <w:szCs w:val="24"/>
              </w:rPr>
              <w:t xml:space="preserve"> acts as a hook to define properties within an ADE that are to be added to a </w:t>
            </w:r>
            <w:proofErr w:type="spellStart"/>
            <w:r w:rsidRPr="003A6E5F">
              <w:rPr>
                <w:rFonts w:ascii="Times New Roman" w:eastAsia="Times New Roman" w:hAnsi="Times New Roman" w:cs="Times New Roman"/>
                <w:sz w:val="24"/>
                <w:szCs w:val="24"/>
              </w:rPr>
              <w:t>ClosureSurface</w:t>
            </w:r>
            <w:proofErr w:type="spellEnd"/>
            <w:r w:rsidRPr="003A6E5F">
              <w:rPr>
                <w:rFonts w:ascii="Times New Roman" w:eastAsia="Times New Roman" w:hAnsi="Times New Roman" w:cs="Times New Roman"/>
                <w:sz w:val="24"/>
                <w:szCs w:val="24"/>
              </w:rPr>
              <w:t>.</w:t>
            </w:r>
          </w:p>
        </w:tc>
      </w:tr>
      <w:tr w:rsidR="003A6E5F" w:rsidRPr="003A6E5F" w14:paraId="136707B9" w14:textId="77777777" w:rsidTr="003A6E5F">
        <w:trPr>
          <w:tblCellSpacing w:w="15" w:type="dxa"/>
        </w:trPr>
        <w:tc>
          <w:tcPr>
            <w:tcW w:w="0" w:type="auto"/>
            <w:shd w:val="clear" w:color="auto" w:fill="FFFFFF"/>
            <w:vAlign w:val="center"/>
            <w:hideMark/>
          </w:tcPr>
          <w:p w14:paraId="30A3DE6D"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63" w:anchor="ExternalReference-section" w:history="1">
              <w:proofErr w:type="spellStart"/>
              <w:r w:rsidR="003A6E5F" w:rsidRPr="003A6E5F">
                <w:rPr>
                  <w:rFonts w:ascii="Times New Roman" w:eastAsia="Times New Roman" w:hAnsi="Times New Roman" w:cs="Times New Roman"/>
                  <w:color w:val="0000FF"/>
                  <w:sz w:val="24"/>
                  <w:szCs w:val="24"/>
                  <w:u w:val="single"/>
                </w:rPr>
                <w:t>ExternalReference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1998BBBD"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ExternalReference</w:t>
            </w:r>
            <w:proofErr w:type="spellEnd"/>
            <w:r w:rsidRPr="003A6E5F">
              <w:rPr>
                <w:rFonts w:ascii="Times New Roman" w:eastAsia="Times New Roman" w:hAnsi="Times New Roman" w:cs="Times New Roman"/>
                <w:sz w:val="24"/>
                <w:szCs w:val="24"/>
              </w:rPr>
              <w:t xml:space="preserve"> is a reference to a corresponding object in another information system, for example in the German </w:t>
            </w:r>
            <w:proofErr w:type="spellStart"/>
            <w:r w:rsidRPr="003A6E5F">
              <w:rPr>
                <w:rFonts w:ascii="Times New Roman" w:eastAsia="Times New Roman" w:hAnsi="Times New Roman" w:cs="Times New Roman"/>
                <w:sz w:val="24"/>
                <w:szCs w:val="24"/>
              </w:rPr>
              <w:t>cadastre</w:t>
            </w:r>
            <w:proofErr w:type="spellEnd"/>
            <w:r w:rsidRPr="003A6E5F">
              <w:rPr>
                <w:rFonts w:ascii="Times New Roman" w:eastAsia="Times New Roman" w:hAnsi="Times New Roman" w:cs="Times New Roman"/>
                <w:sz w:val="24"/>
                <w:szCs w:val="24"/>
              </w:rPr>
              <w:t xml:space="preserve"> (ALKIS), the German topographic information system (ATKIS), or the OS UK </w:t>
            </w:r>
            <w:proofErr w:type="spellStart"/>
            <w:r w:rsidRPr="003A6E5F">
              <w:rPr>
                <w:rFonts w:ascii="Times New Roman" w:eastAsia="Times New Roman" w:hAnsi="Times New Roman" w:cs="Times New Roman"/>
                <w:sz w:val="24"/>
                <w:szCs w:val="24"/>
              </w:rPr>
              <w:t>MasterMap</w:t>
            </w:r>
            <w:proofErr w:type="spellEnd"/>
            <w:r w:rsidRPr="003A6E5F">
              <w:rPr>
                <w:rFonts w:ascii="Times New Roman" w:eastAsia="Times New Roman" w:hAnsi="Times New Roman" w:cs="Times New Roman"/>
                <w:sz w:val="24"/>
                <w:szCs w:val="24"/>
              </w:rPr>
              <w:t>®.</w:t>
            </w:r>
          </w:p>
        </w:tc>
      </w:tr>
      <w:tr w:rsidR="003A6E5F" w:rsidRPr="003A6E5F" w14:paraId="087A0FA6" w14:textId="77777777" w:rsidTr="003A6E5F">
        <w:trPr>
          <w:tblCellSpacing w:w="15" w:type="dxa"/>
        </w:trPr>
        <w:tc>
          <w:tcPr>
            <w:tcW w:w="0" w:type="auto"/>
            <w:shd w:val="clear" w:color="auto" w:fill="FFFFFF"/>
            <w:vAlign w:val="center"/>
            <w:hideMark/>
          </w:tcPr>
          <w:p w14:paraId="729FF150"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64" w:anchor="Occupancy-section" w:history="1">
              <w:r w:rsidR="003A6E5F" w:rsidRPr="003A6E5F">
                <w:rPr>
                  <w:rFonts w:ascii="Times New Roman" w:eastAsia="Times New Roman" w:hAnsi="Times New Roman" w:cs="Times New Roman"/>
                  <w:color w:val="0000FF"/>
                  <w:sz w:val="24"/>
                  <w:szCs w:val="24"/>
                  <w:u w:val="single"/>
                </w:rPr>
                <w:t>Occupancy</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7CF9713C"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Occupancy is an application-dependent indication of what is contained by a feature.</w:t>
            </w:r>
          </w:p>
        </w:tc>
      </w:tr>
      <w:tr w:rsidR="003A6E5F" w:rsidRPr="003A6E5F" w14:paraId="24E94910" w14:textId="77777777" w:rsidTr="003A6E5F">
        <w:trPr>
          <w:tblCellSpacing w:w="15" w:type="dxa"/>
        </w:trPr>
        <w:tc>
          <w:tcPr>
            <w:tcW w:w="0" w:type="auto"/>
            <w:shd w:val="clear" w:color="auto" w:fill="FFFFFF"/>
            <w:vAlign w:val="center"/>
            <w:hideMark/>
          </w:tcPr>
          <w:p w14:paraId="4DB708BA"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65" w:anchor="QualifiedArea-section" w:history="1">
              <w:proofErr w:type="spellStart"/>
              <w:r w:rsidR="003A6E5F" w:rsidRPr="003A6E5F">
                <w:rPr>
                  <w:rFonts w:ascii="Times New Roman" w:eastAsia="Times New Roman" w:hAnsi="Times New Roman" w:cs="Times New Roman"/>
                  <w:color w:val="0000FF"/>
                  <w:sz w:val="24"/>
                  <w:szCs w:val="24"/>
                  <w:u w:val="single"/>
                </w:rPr>
                <w:t>QualifiedArea</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01D6B4F8"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QualifiedArea</w:t>
            </w:r>
            <w:proofErr w:type="spellEnd"/>
            <w:r w:rsidRPr="003A6E5F">
              <w:rPr>
                <w:rFonts w:ascii="Times New Roman" w:eastAsia="Times New Roman" w:hAnsi="Times New Roman" w:cs="Times New Roman"/>
                <w:sz w:val="24"/>
                <w:szCs w:val="24"/>
              </w:rPr>
              <w:t xml:space="preserve"> is an application-dependent measure of the area of a space or of a thematic surface.</w:t>
            </w:r>
          </w:p>
        </w:tc>
      </w:tr>
      <w:tr w:rsidR="003A6E5F" w:rsidRPr="003A6E5F" w14:paraId="7A8D6006" w14:textId="77777777" w:rsidTr="003A6E5F">
        <w:trPr>
          <w:tblCellSpacing w:w="15" w:type="dxa"/>
        </w:trPr>
        <w:tc>
          <w:tcPr>
            <w:tcW w:w="0" w:type="auto"/>
            <w:shd w:val="clear" w:color="auto" w:fill="FFFFFF"/>
            <w:vAlign w:val="center"/>
            <w:hideMark/>
          </w:tcPr>
          <w:p w14:paraId="24A4C2C8"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66" w:anchor="QualifiedVolume-section" w:history="1">
              <w:proofErr w:type="spellStart"/>
              <w:r w:rsidR="003A6E5F" w:rsidRPr="003A6E5F">
                <w:rPr>
                  <w:rFonts w:ascii="Times New Roman" w:eastAsia="Times New Roman" w:hAnsi="Times New Roman" w:cs="Times New Roman"/>
                  <w:color w:val="0000FF"/>
                  <w:sz w:val="24"/>
                  <w:szCs w:val="24"/>
                  <w:u w:val="single"/>
                </w:rPr>
                <w:t>QualifiedVolume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5FD14693"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QualifiedVolume</w:t>
            </w:r>
            <w:proofErr w:type="spellEnd"/>
            <w:r w:rsidRPr="003A6E5F">
              <w:rPr>
                <w:rFonts w:ascii="Times New Roman" w:eastAsia="Times New Roman" w:hAnsi="Times New Roman" w:cs="Times New Roman"/>
                <w:sz w:val="24"/>
                <w:szCs w:val="24"/>
              </w:rPr>
              <w:t xml:space="preserve"> is an application-dependent measure of the volume of a space.</w:t>
            </w:r>
          </w:p>
        </w:tc>
      </w:tr>
      <w:tr w:rsidR="003A6E5F" w:rsidRPr="003A6E5F" w14:paraId="3BBE24F9" w14:textId="77777777" w:rsidTr="003A6E5F">
        <w:trPr>
          <w:tblCellSpacing w:w="15" w:type="dxa"/>
        </w:trPr>
        <w:tc>
          <w:tcPr>
            <w:tcW w:w="0" w:type="auto"/>
            <w:shd w:val="clear" w:color="auto" w:fill="FFFFFF"/>
            <w:vAlign w:val="center"/>
            <w:hideMark/>
          </w:tcPr>
          <w:p w14:paraId="1CA9B23B"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67" w:anchor="XALAddress-section" w:history="1">
              <w:proofErr w:type="spellStart"/>
              <w:r w:rsidR="003A6E5F" w:rsidRPr="003A6E5F">
                <w:rPr>
                  <w:rFonts w:ascii="Times New Roman" w:eastAsia="Times New Roman" w:hAnsi="Times New Roman" w:cs="Times New Roman"/>
                  <w:color w:val="0000FF"/>
                  <w:sz w:val="24"/>
                  <w:szCs w:val="24"/>
                  <w:u w:val="single"/>
                </w:rPr>
                <w:t>XALAddress</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DataType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5273237"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XALAddress</w:t>
            </w:r>
            <w:proofErr w:type="spellEnd"/>
            <w:r w:rsidRPr="003A6E5F">
              <w:rPr>
                <w:rFonts w:ascii="Times New Roman" w:eastAsia="Times New Roman" w:hAnsi="Times New Roman" w:cs="Times New Roman"/>
                <w:sz w:val="24"/>
                <w:szCs w:val="24"/>
              </w:rPr>
              <w:t xml:space="preserve"> represents address details according to the </w:t>
            </w:r>
            <w:commentRangeStart w:id="808"/>
            <w:commentRangeStart w:id="809"/>
            <w:r w:rsidRPr="003A6E5F">
              <w:rPr>
                <w:rFonts w:ascii="Times New Roman" w:eastAsia="Times New Roman" w:hAnsi="Times New Roman" w:cs="Times New Roman"/>
                <w:sz w:val="24"/>
                <w:szCs w:val="24"/>
              </w:rPr>
              <w:t xml:space="preserve">OASIS </w:t>
            </w:r>
            <w:proofErr w:type="spellStart"/>
            <w:r w:rsidRPr="003A6E5F">
              <w:rPr>
                <w:rFonts w:ascii="Times New Roman" w:eastAsia="Times New Roman" w:hAnsi="Times New Roman" w:cs="Times New Roman"/>
                <w:sz w:val="24"/>
                <w:szCs w:val="24"/>
              </w:rPr>
              <w:t>xAL</w:t>
            </w:r>
            <w:proofErr w:type="spellEnd"/>
            <w:r w:rsidRPr="003A6E5F">
              <w:rPr>
                <w:rFonts w:ascii="Times New Roman" w:eastAsia="Times New Roman" w:hAnsi="Times New Roman" w:cs="Times New Roman"/>
                <w:sz w:val="24"/>
                <w:szCs w:val="24"/>
              </w:rPr>
              <w:t xml:space="preserve"> standard</w:t>
            </w:r>
            <w:commentRangeEnd w:id="808"/>
            <w:r w:rsidR="002C240A">
              <w:rPr>
                <w:rStyle w:val="CommentReference"/>
              </w:rPr>
              <w:commentReference w:id="808"/>
            </w:r>
            <w:commentRangeEnd w:id="809"/>
            <w:r w:rsidR="00CA60F8">
              <w:rPr>
                <w:rStyle w:val="CommentReference"/>
              </w:rPr>
              <w:commentReference w:id="809"/>
            </w:r>
            <w:r w:rsidRPr="003A6E5F">
              <w:rPr>
                <w:rFonts w:ascii="Times New Roman" w:eastAsia="Times New Roman" w:hAnsi="Times New Roman" w:cs="Times New Roman"/>
                <w:sz w:val="24"/>
                <w:szCs w:val="24"/>
              </w:rPr>
              <w:t>.</w:t>
            </w:r>
          </w:p>
        </w:tc>
      </w:tr>
    </w:tbl>
    <w:p w14:paraId="089D38C1" w14:textId="77777777" w:rsidR="003A6E5F" w:rsidRPr="003A6E5F" w:rsidRDefault="003A6E5F" w:rsidP="003A6E5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2"/>
        <w:gridCol w:w="6868"/>
      </w:tblGrid>
      <w:tr w:rsidR="003A6E5F" w:rsidRPr="003A6E5F" w14:paraId="46A1F6A3" w14:textId="77777777" w:rsidTr="003A6E5F">
        <w:trPr>
          <w:tblCellSpacing w:w="15" w:type="dxa"/>
        </w:trPr>
        <w:tc>
          <w:tcPr>
            <w:tcW w:w="0" w:type="auto"/>
            <w:gridSpan w:val="2"/>
            <w:tcBorders>
              <w:top w:val="nil"/>
              <w:left w:val="nil"/>
              <w:bottom w:val="nil"/>
              <w:right w:val="nil"/>
            </w:tcBorders>
            <w:shd w:val="clear" w:color="auto" w:fill="FFFFFF"/>
            <w:vAlign w:val="center"/>
            <w:hideMark/>
          </w:tcPr>
          <w:p w14:paraId="129704DB" w14:textId="77777777"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11. Primitive Data Types used in Core</w:t>
            </w:r>
          </w:p>
        </w:tc>
      </w:tr>
      <w:tr w:rsidR="003A6E5F" w:rsidRPr="003A6E5F" w14:paraId="06C71A4B" w14:textId="77777777" w:rsidTr="003A6E5F">
        <w:trPr>
          <w:tblCellSpacing w:w="15" w:type="dxa"/>
        </w:trPr>
        <w:tc>
          <w:tcPr>
            <w:tcW w:w="0" w:type="auto"/>
            <w:shd w:val="clear" w:color="auto" w:fill="FFFFFF"/>
            <w:vAlign w:val="center"/>
            <w:hideMark/>
          </w:tcPr>
          <w:p w14:paraId="4E7FA414"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14:paraId="11C67D7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14:paraId="5710A52E" w14:textId="77777777" w:rsidTr="003A6E5F">
        <w:trPr>
          <w:tblCellSpacing w:w="15" w:type="dxa"/>
        </w:trPr>
        <w:tc>
          <w:tcPr>
            <w:tcW w:w="0" w:type="auto"/>
            <w:shd w:val="clear" w:color="auto" w:fill="FFFFFF"/>
            <w:vAlign w:val="center"/>
            <w:hideMark/>
          </w:tcPr>
          <w:p w14:paraId="1F48523D"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68" w:anchor="Code-section" w:history="1">
              <w:r w:rsidR="003A6E5F" w:rsidRPr="003A6E5F">
                <w:rPr>
                  <w:rFonts w:ascii="Times New Roman" w:eastAsia="Times New Roman" w:hAnsi="Times New Roman" w:cs="Times New Roman"/>
                  <w:color w:val="0000FF"/>
                  <w:sz w:val="24"/>
                  <w:szCs w:val="24"/>
                  <w:u w:val="single"/>
                </w:rPr>
                <w:t>Code</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487C155"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Code is a basic type for a String-based term, keyword, or name that can additionally have a code space.</w:t>
            </w:r>
          </w:p>
        </w:tc>
      </w:tr>
      <w:tr w:rsidR="003A6E5F" w:rsidRPr="003A6E5F" w14:paraId="56BBB6DB" w14:textId="77777777" w:rsidTr="003A6E5F">
        <w:trPr>
          <w:tblCellSpacing w:w="15" w:type="dxa"/>
        </w:trPr>
        <w:tc>
          <w:tcPr>
            <w:tcW w:w="0" w:type="auto"/>
            <w:shd w:val="clear" w:color="auto" w:fill="FFFFFF"/>
            <w:vAlign w:val="center"/>
            <w:hideMark/>
          </w:tcPr>
          <w:p w14:paraId="349DC49B"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69" w:anchor="DoubleBetween0and1-section" w:history="1">
              <w:r w:rsidR="003A6E5F" w:rsidRPr="003A6E5F">
                <w:rPr>
                  <w:rFonts w:ascii="Times New Roman" w:eastAsia="Times New Roman" w:hAnsi="Times New Roman" w:cs="Times New Roman"/>
                  <w:color w:val="0000FF"/>
                  <w:sz w:val="24"/>
                  <w:szCs w:val="24"/>
                  <w:u w:val="single"/>
                </w:rPr>
                <w:t>DoubleBetween0and1</w:t>
              </w:r>
            </w:hyperlink>
            <w:r w:rsidR="003A6E5F" w:rsidRPr="003A6E5F">
              <w:rPr>
                <w:rFonts w:ascii="Times New Roman" w:eastAsia="Times New Roman" w:hAnsi="Times New Roman" w:cs="Times New Roman"/>
                <w:sz w:val="24"/>
                <w:szCs w:val="24"/>
              </w:rPr>
              <w:br/>
            </w:r>
            <w:r w:rsidR="003A6E5F" w:rsidRPr="003A6E5F">
              <w:rPr>
                <w:rFonts w:ascii="Times New Roman" w:eastAsia="Times New Roman" w:hAnsi="Times New Roman" w:cs="Times New Roman"/>
                <w:sz w:val="24"/>
                <w:szCs w:val="24"/>
              </w:rPr>
              <w:lastRenderedPageBreak/>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238C418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lastRenderedPageBreak/>
              <w:t xml:space="preserve">DoubleBetween0and1 is a basic type for values, which are greater or </w:t>
            </w:r>
            <w:r w:rsidRPr="003A6E5F">
              <w:rPr>
                <w:rFonts w:ascii="Times New Roman" w:eastAsia="Times New Roman" w:hAnsi="Times New Roman" w:cs="Times New Roman"/>
                <w:sz w:val="24"/>
                <w:szCs w:val="24"/>
              </w:rPr>
              <w:lastRenderedPageBreak/>
              <w:t>equal than 0 and less or equal than 1. The type is used for color encoding, for example.</w:t>
            </w:r>
          </w:p>
        </w:tc>
      </w:tr>
      <w:tr w:rsidR="003A6E5F" w:rsidRPr="003A6E5F" w14:paraId="7758773F" w14:textId="77777777" w:rsidTr="003A6E5F">
        <w:trPr>
          <w:tblCellSpacing w:w="15" w:type="dxa"/>
        </w:trPr>
        <w:tc>
          <w:tcPr>
            <w:tcW w:w="0" w:type="auto"/>
            <w:shd w:val="clear" w:color="auto" w:fill="FFFFFF"/>
            <w:vAlign w:val="center"/>
            <w:hideMark/>
          </w:tcPr>
          <w:p w14:paraId="7A62DA54"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70" w:anchor="DoubleBetween0and1List-section" w:history="1">
              <w:r w:rsidR="003A6E5F" w:rsidRPr="003A6E5F">
                <w:rPr>
                  <w:rFonts w:ascii="Times New Roman" w:eastAsia="Times New Roman" w:hAnsi="Times New Roman" w:cs="Times New Roman"/>
                  <w:color w:val="0000FF"/>
                  <w:sz w:val="24"/>
                  <w:szCs w:val="24"/>
                  <w:u w:val="single"/>
                </w:rPr>
                <w:t>DoubleBetween0and1List</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D5EC280"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DoubleBetween0and1List is a basic type that represents a list of double values greater or equal than 0 and less or equal than 1. The type is used for color encoding, for example.</w:t>
            </w:r>
          </w:p>
        </w:tc>
      </w:tr>
      <w:tr w:rsidR="003A6E5F" w:rsidRPr="003A6E5F" w14:paraId="6A582107" w14:textId="77777777" w:rsidTr="003A6E5F">
        <w:trPr>
          <w:tblCellSpacing w:w="15" w:type="dxa"/>
        </w:trPr>
        <w:tc>
          <w:tcPr>
            <w:tcW w:w="0" w:type="auto"/>
            <w:shd w:val="clear" w:color="auto" w:fill="FFFFFF"/>
            <w:vAlign w:val="center"/>
            <w:hideMark/>
          </w:tcPr>
          <w:p w14:paraId="17E3A86C"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71" w:anchor="DoubleList-section" w:history="1">
              <w:proofErr w:type="spellStart"/>
              <w:r w:rsidR="003A6E5F" w:rsidRPr="003A6E5F">
                <w:rPr>
                  <w:rFonts w:ascii="Times New Roman" w:eastAsia="Times New Roman" w:hAnsi="Times New Roman" w:cs="Times New Roman"/>
                  <w:color w:val="0000FF"/>
                  <w:sz w:val="24"/>
                  <w:szCs w:val="24"/>
                  <w:u w:val="single"/>
                </w:rPr>
                <w:t>DoubleList</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13C0E684"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DoubleList</w:t>
            </w:r>
            <w:proofErr w:type="spellEnd"/>
            <w:r w:rsidRPr="003A6E5F">
              <w:rPr>
                <w:rFonts w:ascii="Times New Roman" w:eastAsia="Times New Roman" w:hAnsi="Times New Roman" w:cs="Times New Roman"/>
                <w:sz w:val="24"/>
                <w:szCs w:val="24"/>
              </w:rPr>
              <w:t xml:space="preserve"> is an ordered sequence of double values.</w:t>
            </w:r>
          </w:p>
        </w:tc>
      </w:tr>
      <w:tr w:rsidR="003A6E5F" w:rsidRPr="003A6E5F" w14:paraId="2DD40A9F" w14:textId="77777777" w:rsidTr="003A6E5F">
        <w:trPr>
          <w:tblCellSpacing w:w="15" w:type="dxa"/>
        </w:trPr>
        <w:tc>
          <w:tcPr>
            <w:tcW w:w="0" w:type="auto"/>
            <w:shd w:val="clear" w:color="auto" w:fill="FFFFFF"/>
            <w:vAlign w:val="center"/>
            <w:hideMark/>
          </w:tcPr>
          <w:p w14:paraId="51F809E5"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72" w:anchor="DoubleOrNilReasonList-section" w:history="1">
              <w:proofErr w:type="spellStart"/>
              <w:r w:rsidR="003A6E5F" w:rsidRPr="003A6E5F">
                <w:rPr>
                  <w:rFonts w:ascii="Times New Roman" w:eastAsia="Times New Roman" w:hAnsi="Times New Roman" w:cs="Times New Roman"/>
                  <w:color w:val="0000FF"/>
                  <w:sz w:val="24"/>
                  <w:szCs w:val="24"/>
                  <w:u w:val="single"/>
                </w:rPr>
                <w:t>DoubleOrNilReasonList</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3A075CD"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DoubleOrNilReasonList</w:t>
            </w:r>
            <w:proofErr w:type="spellEnd"/>
            <w:r w:rsidRPr="003A6E5F">
              <w:rPr>
                <w:rFonts w:ascii="Times New Roman" w:eastAsia="Times New Roman" w:hAnsi="Times New Roman" w:cs="Times New Roman"/>
                <w:sz w:val="24"/>
                <w:szCs w:val="24"/>
              </w:rPr>
              <w:t xml:space="preserve"> is a basic type that represents a list of double values and/or nil reasons.</w:t>
            </w:r>
          </w:p>
        </w:tc>
      </w:tr>
      <w:tr w:rsidR="003A6E5F" w:rsidRPr="003A6E5F" w14:paraId="16C3C4A5" w14:textId="77777777" w:rsidTr="003A6E5F">
        <w:trPr>
          <w:tblCellSpacing w:w="15" w:type="dxa"/>
        </w:trPr>
        <w:tc>
          <w:tcPr>
            <w:tcW w:w="0" w:type="auto"/>
            <w:shd w:val="clear" w:color="auto" w:fill="FFFFFF"/>
            <w:vAlign w:val="center"/>
            <w:hideMark/>
          </w:tcPr>
          <w:p w14:paraId="3AA844BD"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73" w:anchor="ID-section" w:history="1">
              <w:r w:rsidR="003A6E5F" w:rsidRPr="003A6E5F">
                <w:rPr>
                  <w:rFonts w:ascii="Times New Roman" w:eastAsia="Times New Roman" w:hAnsi="Times New Roman" w:cs="Times New Roman"/>
                  <w:color w:val="0000FF"/>
                  <w:sz w:val="24"/>
                  <w:szCs w:val="24"/>
                  <w:u w:val="single"/>
                </w:rPr>
                <w:t>ID</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6461CB5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ID is a basic type that represents a unique identifier.</w:t>
            </w:r>
          </w:p>
        </w:tc>
      </w:tr>
      <w:tr w:rsidR="003A6E5F" w:rsidRPr="003A6E5F" w14:paraId="7862D94A" w14:textId="77777777" w:rsidTr="003A6E5F">
        <w:trPr>
          <w:tblCellSpacing w:w="15" w:type="dxa"/>
        </w:trPr>
        <w:tc>
          <w:tcPr>
            <w:tcW w:w="0" w:type="auto"/>
            <w:shd w:val="clear" w:color="auto" w:fill="FFFFFF"/>
            <w:vAlign w:val="center"/>
            <w:hideMark/>
          </w:tcPr>
          <w:p w14:paraId="6F5BAC34"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74" w:anchor="IntegerBetween0and3-section" w:history="1">
              <w:r w:rsidR="003A6E5F" w:rsidRPr="003A6E5F">
                <w:rPr>
                  <w:rFonts w:ascii="Times New Roman" w:eastAsia="Times New Roman" w:hAnsi="Times New Roman" w:cs="Times New Roman"/>
                  <w:color w:val="0000FF"/>
                  <w:sz w:val="24"/>
                  <w:szCs w:val="24"/>
                  <w:u w:val="single"/>
                </w:rPr>
                <w:t>IntegerBetween0and3</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2AEA44EC"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IntegerBetween0and3 is a basic type for integer values, which are greater or equal than 0 and less or equal than 3. The type is used for encoding the LOD number.</w:t>
            </w:r>
          </w:p>
        </w:tc>
      </w:tr>
      <w:tr w:rsidR="003A6E5F" w:rsidRPr="003A6E5F" w14:paraId="6198FBBD" w14:textId="77777777" w:rsidTr="003A6E5F">
        <w:trPr>
          <w:tblCellSpacing w:w="15" w:type="dxa"/>
        </w:trPr>
        <w:tc>
          <w:tcPr>
            <w:tcW w:w="0" w:type="auto"/>
            <w:shd w:val="clear" w:color="auto" w:fill="FFFFFF"/>
            <w:vAlign w:val="center"/>
            <w:hideMark/>
          </w:tcPr>
          <w:p w14:paraId="0336D7A2"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75" w:anchor="MeasureOrNilReasonList-section" w:history="1">
              <w:proofErr w:type="spellStart"/>
              <w:r w:rsidR="003A6E5F" w:rsidRPr="003A6E5F">
                <w:rPr>
                  <w:rFonts w:ascii="Times New Roman" w:eastAsia="Times New Roman" w:hAnsi="Times New Roman" w:cs="Times New Roman"/>
                  <w:color w:val="0000FF"/>
                  <w:sz w:val="24"/>
                  <w:szCs w:val="24"/>
                  <w:u w:val="single"/>
                </w:rPr>
                <w:t>MeasureOrNilReasonList</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69FB1D1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MeasureOrNilReasonList</w:t>
            </w:r>
            <w:proofErr w:type="spellEnd"/>
            <w:r w:rsidRPr="003A6E5F">
              <w:rPr>
                <w:rFonts w:ascii="Times New Roman" w:eastAsia="Times New Roman" w:hAnsi="Times New Roman" w:cs="Times New Roman"/>
                <w:sz w:val="24"/>
                <w:szCs w:val="24"/>
              </w:rPr>
              <w:t xml:space="preserve"> is a basic type that represents a list of double values and/or nil reasons together with a unit of measurement.</w:t>
            </w:r>
          </w:p>
        </w:tc>
      </w:tr>
      <w:tr w:rsidR="003A6E5F" w:rsidRPr="003A6E5F" w14:paraId="502DFF16" w14:textId="77777777" w:rsidTr="003A6E5F">
        <w:trPr>
          <w:tblCellSpacing w:w="15" w:type="dxa"/>
        </w:trPr>
        <w:tc>
          <w:tcPr>
            <w:tcW w:w="0" w:type="auto"/>
            <w:shd w:val="clear" w:color="auto" w:fill="FFFFFF"/>
            <w:vAlign w:val="center"/>
            <w:hideMark/>
          </w:tcPr>
          <w:p w14:paraId="44FE6B75"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76" w:anchor="TransformationMatrix2x2-section" w:history="1">
              <w:r w:rsidR="003A6E5F" w:rsidRPr="003A6E5F">
                <w:rPr>
                  <w:rFonts w:ascii="Times New Roman" w:eastAsia="Times New Roman" w:hAnsi="Times New Roman" w:cs="Times New Roman"/>
                  <w:color w:val="0000FF"/>
                  <w:sz w:val="24"/>
                  <w:szCs w:val="24"/>
                  <w:u w:val="single"/>
                </w:rPr>
                <w:t>TransformationMatrix2x2</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6F6D539F"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TransformationMatrix2x2 is a 2 by 2 matrix represented as a list of four double values in row major order.</w:t>
            </w:r>
          </w:p>
        </w:tc>
      </w:tr>
      <w:tr w:rsidR="003A6E5F" w:rsidRPr="003A6E5F" w14:paraId="52AB295B" w14:textId="77777777" w:rsidTr="003A6E5F">
        <w:trPr>
          <w:tblCellSpacing w:w="15" w:type="dxa"/>
        </w:trPr>
        <w:tc>
          <w:tcPr>
            <w:tcW w:w="0" w:type="auto"/>
            <w:shd w:val="clear" w:color="auto" w:fill="FFFFFF"/>
            <w:vAlign w:val="center"/>
            <w:hideMark/>
          </w:tcPr>
          <w:p w14:paraId="0F9FC071"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77" w:anchor="TransformationMatrix3x4-section" w:history="1">
              <w:r w:rsidR="003A6E5F" w:rsidRPr="003A6E5F">
                <w:rPr>
                  <w:rFonts w:ascii="Times New Roman" w:eastAsia="Times New Roman" w:hAnsi="Times New Roman" w:cs="Times New Roman"/>
                  <w:color w:val="0000FF"/>
                  <w:sz w:val="24"/>
                  <w:szCs w:val="24"/>
                  <w:u w:val="single"/>
                </w:rPr>
                <w:t>TransformationMatrix3x4</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7EA67388"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TransformationMatrix3x4 is a 3 by 4 matrix represented as a list of twelve double values in row major order.</w:t>
            </w:r>
          </w:p>
        </w:tc>
      </w:tr>
      <w:tr w:rsidR="003A6E5F" w:rsidRPr="003A6E5F" w14:paraId="03147292" w14:textId="77777777" w:rsidTr="003A6E5F">
        <w:trPr>
          <w:tblCellSpacing w:w="15" w:type="dxa"/>
        </w:trPr>
        <w:tc>
          <w:tcPr>
            <w:tcW w:w="0" w:type="auto"/>
            <w:shd w:val="clear" w:color="auto" w:fill="FFFFFF"/>
            <w:vAlign w:val="center"/>
            <w:hideMark/>
          </w:tcPr>
          <w:p w14:paraId="0B5E7921"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78" w:anchor="TransformationMatrix4x4-section" w:history="1">
              <w:r w:rsidR="003A6E5F" w:rsidRPr="003A6E5F">
                <w:rPr>
                  <w:rFonts w:ascii="Times New Roman" w:eastAsia="Times New Roman" w:hAnsi="Times New Roman" w:cs="Times New Roman"/>
                  <w:color w:val="0000FF"/>
                  <w:sz w:val="24"/>
                  <w:szCs w:val="24"/>
                  <w:u w:val="single"/>
                </w:rPr>
                <w:t>TransformationMatrix4x4</w:t>
              </w:r>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BasicType</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42599E23"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TransformationMatrix4x4 is a 4 by 4 matrix represented as a list of sixteen double values in row major order.</w:t>
            </w:r>
          </w:p>
        </w:tc>
      </w:tr>
    </w:tbl>
    <w:p w14:paraId="427BF3F3" w14:textId="77777777" w:rsidR="003A6E5F" w:rsidRPr="003A6E5F" w:rsidRDefault="003A6E5F" w:rsidP="003A6E5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7402"/>
      </w:tblGrid>
      <w:tr w:rsidR="003A6E5F" w:rsidRPr="003A6E5F" w14:paraId="4FCA9AEF" w14:textId="77777777" w:rsidTr="003A6E5F">
        <w:trPr>
          <w:tblCellSpacing w:w="15" w:type="dxa"/>
        </w:trPr>
        <w:tc>
          <w:tcPr>
            <w:tcW w:w="0" w:type="auto"/>
            <w:gridSpan w:val="2"/>
            <w:tcBorders>
              <w:top w:val="nil"/>
              <w:left w:val="nil"/>
              <w:bottom w:val="nil"/>
              <w:right w:val="nil"/>
            </w:tcBorders>
            <w:shd w:val="clear" w:color="auto" w:fill="FFFFFF"/>
            <w:vAlign w:val="center"/>
            <w:hideMark/>
          </w:tcPr>
          <w:p w14:paraId="284A91DD" w14:textId="77777777"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12. Union types used in Core</w:t>
            </w:r>
          </w:p>
        </w:tc>
      </w:tr>
      <w:tr w:rsidR="003A6E5F" w:rsidRPr="003A6E5F" w14:paraId="0EF8D9A7" w14:textId="77777777" w:rsidTr="003A6E5F">
        <w:trPr>
          <w:tblCellSpacing w:w="15" w:type="dxa"/>
        </w:trPr>
        <w:tc>
          <w:tcPr>
            <w:tcW w:w="0" w:type="auto"/>
            <w:shd w:val="clear" w:color="auto" w:fill="FFFFFF"/>
            <w:vAlign w:val="center"/>
            <w:hideMark/>
          </w:tcPr>
          <w:p w14:paraId="2AA69FE3"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14:paraId="555091D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14:paraId="03611385" w14:textId="77777777" w:rsidTr="003A6E5F">
        <w:trPr>
          <w:tblCellSpacing w:w="15" w:type="dxa"/>
        </w:trPr>
        <w:tc>
          <w:tcPr>
            <w:tcW w:w="0" w:type="auto"/>
            <w:shd w:val="clear" w:color="auto" w:fill="FFFFFF"/>
            <w:vAlign w:val="center"/>
            <w:hideMark/>
          </w:tcPr>
          <w:p w14:paraId="7BC293A3"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79" w:anchor="CityModelMember-section" w:history="1">
              <w:proofErr w:type="spellStart"/>
              <w:r w:rsidR="003A6E5F" w:rsidRPr="003A6E5F">
                <w:rPr>
                  <w:rFonts w:ascii="Times New Roman" w:eastAsia="Times New Roman" w:hAnsi="Times New Roman" w:cs="Times New Roman"/>
                  <w:color w:val="0000FF"/>
                  <w:sz w:val="24"/>
                  <w:szCs w:val="24"/>
                  <w:u w:val="single"/>
                </w:rPr>
                <w:t>CityModelMember</w:t>
              </w:r>
              <w:proofErr w:type="spellEnd"/>
            </w:hyperlink>
            <w:r w:rsidR="003A6E5F" w:rsidRPr="003A6E5F">
              <w:rPr>
                <w:rFonts w:ascii="Times New Roman" w:eastAsia="Times New Roman" w:hAnsi="Times New Roman" w:cs="Times New Roman"/>
                <w:sz w:val="24"/>
                <w:szCs w:val="24"/>
              </w:rPr>
              <w:br/>
              <w:t>«Union»</w:t>
            </w:r>
          </w:p>
        </w:tc>
        <w:tc>
          <w:tcPr>
            <w:tcW w:w="0" w:type="auto"/>
            <w:shd w:val="clear" w:color="auto" w:fill="FFFFFF"/>
            <w:vAlign w:val="center"/>
            <w:hideMark/>
          </w:tcPr>
          <w:p w14:paraId="72A6C85A"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CityModelMember</w:t>
            </w:r>
            <w:proofErr w:type="spellEnd"/>
            <w:r w:rsidRPr="003A6E5F">
              <w:rPr>
                <w:rFonts w:ascii="Times New Roman" w:eastAsia="Times New Roman" w:hAnsi="Times New Roman" w:cs="Times New Roman"/>
                <w:sz w:val="24"/>
                <w:szCs w:val="24"/>
              </w:rPr>
              <w:t xml:space="preserve"> is a union type that enumerates the different types of objects that can occur as members of a city model.</w:t>
            </w:r>
          </w:p>
        </w:tc>
      </w:tr>
      <w:tr w:rsidR="003A6E5F" w:rsidRPr="003A6E5F" w14:paraId="6E965EF0" w14:textId="77777777" w:rsidTr="003A6E5F">
        <w:trPr>
          <w:tblCellSpacing w:w="15" w:type="dxa"/>
        </w:trPr>
        <w:tc>
          <w:tcPr>
            <w:tcW w:w="0" w:type="auto"/>
            <w:shd w:val="clear" w:color="auto" w:fill="FFFFFF"/>
            <w:vAlign w:val="center"/>
            <w:hideMark/>
          </w:tcPr>
          <w:p w14:paraId="3E367B4E"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80" w:anchor="DoubleOrNilReason-section" w:history="1">
              <w:proofErr w:type="spellStart"/>
              <w:r w:rsidR="003A6E5F" w:rsidRPr="003A6E5F">
                <w:rPr>
                  <w:rFonts w:ascii="Times New Roman" w:eastAsia="Times New Roman" w:hAnsi="Times New Roman" w:cs="Times New Roman"/>
                  <w:color w:val="0000FF"/>
                  <w:sz w:val="24"/>
                  <w:szCs w:val="24"/>
                  <w:u w:val="single"/>
                </w:rPr>
                <w:t>DoubleOrNilReason</w:t>
              </w:r>
              <w:proofErr w:type="spellEnd"/>
            </w:hyperlink>
            <w:r w:rsidR="003A6E5F" w:rsidRPr="003A6E5F">
              <w:rPr>
                <w:rFonts w:ascii="Times New Roman" w:eastAsia="Times New Roman" w:hAnsi="Times New Roman" w:cs="Times New Roman"/>
                <w:sz w:val="24"/>
                <w:szCs w:val="24"/>
              </w:rPr>
              <w:br/>
              <w:t>«Union»</w:t>
            </w:r>
          </w:p>
        </w:tc>
        <w:tc>
          <w:tcPr>
            <w:tcW w:w="0" w:type="auto"/>
            <w:shd w:val="clear" w:color="auto" w:fill="FFFFFF"/>
            <w:vAlign w:val="center"/>
            <w:hideMark/>
          </w:tcPr>
          <w:p w14:paraId="4B253CB2"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DoubleOrNilReason</w:t>
            </w:r>
            <w:proofErr w:type="spellEnd"/>
            <w:r w:rsidRPr="003A6E5F">
              <w:rPr>
                <w:rFonts w:ascii="Times New Roman" w:eastAsia="Times New Roman" w:hAnsi="Times New Roman" w:cs="Times New Roman"/>
                <w:sz w:val="24"/>
                <w:szCs w:val="24"/>
              </w:rPr>
              <w:t xml:space="preserve"> is a union type that allows for choosing between a double value and a nil reason.</w:t>
            </w:r>
          </w:p>
        </w:tc>
      </w:tr>
      <w:tr w:rsidR="003A6E5F" w:rsidRPr="003A6E5F" w14:paraId="1F60A1C8" w14:textId="77777777" w:rsidTr="003A6E5F">
        <w:trPr>
          <w:tblCellSpacing w:w="15" w:type="dxa"/>
        </w:trPr>
        <w:tc>
          <w:tcPr>
            <w:tcW w:w="0" w:type="auto"/>
            <w:shd w:val="clear" w:color="auto" w:fill="FFFFFF"/>
            <w:vAlign w:val="center"/>
            <w:hideMark/>
          </w:tcPr>
          <w:p w14:paraId="19C51B12"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81" w:anchor="NilReason-section" w:history="1">
              <w:proofErr w:type="spellStart"/>
              <w:r w:rsidR="003A6E5F" w:rsidRPr="003A6E5F">
                <w:rPr>
                  <w:rFonts w:ascii="Times New Roman" w:eastAsia="Times New Roman" w:hAnsi="Times New Roman" w:cs="Times New Roman"/>
                  <w:color w:val="0000FF"/>
                  <w:sz w:val="24"/>
                  <w:szCs w:val="24"/>
                  <w:u w:val="single"/>
                </w:rPr>
                <w:t>NilReason</w:t>
              </w:r>
              <w:proofErr w:type="spellEnd"/>
            </w:hyperlink>
            <w:r w:rsidR="003A6E5F" w:rsidRPr="003A6E5F">
              <w:rPr>
                <w:rFonts w:ascii="Times New Roman" w:eastAsia="Times New Roman" w:hAnsi="Times New Roman" w:cs="Times New Roman"/>
                <w:sz w:val="24"/>
                <w:szCs w:val="24"/>
              </w:rPr>
              <w:br/>
              <w:t>«Union»</w:t>
            </w:r>
          </w:p>
        </w:tc>
        <w:tc>
          <w:tcPr>
            <w:tcW w:w="0" w:type="auto"/>
            <w:shd w:val="clear" w:color="auto" w:fill="FFFFFF"/>
            <w:vAlign w:val="center"/>
            <w:hideMark/>
          </w:tcPr>
          <w:p w14:paraId="39AC3B03"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NilReason</w:t>
            </w:r>
            <w:proofErr w:type="spellEnd"/>
            <w:r w:rsidRPr="003A6E5F">
              <w:rPr>
                <w:rFonts w:ascii="Times New Roman" w:eastAsia="Times New Roman" w:hAnsi="Times New Roman" w:cs="Times New Roman"/>
                <w:sz w:val="24"/>
                <w:szCs w:val="24"/>
              </w:rPr>
              <w:t xml:space="preserve"> is a union type that allows for choosing between two different types of nil reason.</w:t>
            </w:r>
          </w:p>
        </w:tc>
      </w:tr>
    </w:tbl>
    <w:p w14:paraId="592B3844" w14:textId="77777777" w:rsidR="003A6E5F" w:rsidRPr="003A6E5F" w:rsidRDefault="003A6E5F" w:rsidP="003A6E5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7602"/>
      </w:tblGrid>
      <w:tr w:rsidR="003A6E5F" w:rsidRPr="003A6E5F" w14:paraId="1403807C" w14:textId="77777777" w:rsidTr="003A6E5F">
        <w:trPr>
          <w:tblCellSpacing w:w="15" w:type="dxa"/>
        </w:trPr>
        <w:tc>
          <w:tcPr>
            <w:tcW w:w="0" w:type="auto"/>
            <w:gridSpan w:val="2"/>
            <w:tcBorders>
              <w:top w:val="nil"/>
              <w:left w:val="nil"/>
              <w:bottom w:val="nil"/>
              <w:right w:val="nil"/>
            </w:tcBorders>
            <w:shd w:val="clear" w:color="auto" w:fill="FFFFFF"/>
            <w:vAlign w:val="center"/>
            <w:hideMark/>
          </w:tcPr>
          <w:p w14:paraId="6A1A74E6" w14:textId="77777777"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Table 13. Enumerated Classes used in Core</w:t>
            </w:r>
          </w:p>
        </w:tc>
      </w:tr>
      <w:tr w:rsidR="003A6E5F" w:rsidRPr="003A6E5F" w14:paraId="5452CC95" w14:textId="77777777" w:rsidTr="003A6E5F">
        <w:trPr>
          <w:tblCellSpacing w:w="15" w:type="dxa"/>
        </w:trPr>
        <w:tc>
          <w:tcPr>
            <w:tcW w:w="0" w:type="auto"/>
            <w:shd w:val="clear" w:color="auto" w:fill="FFFFFF"/>
            <w:vAlign w:val="center"/>
            <w:hideMark/>
          </w:tcPr>
          <w:p w14:paraId="6564E239"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14:paraId="6A4781F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14:paraId="1103A5F9" w14:textId="77777777" w:rsidTr="003A6E5F">
        <w:trPr>
          <w:tblCellSpacing w:w="15" w:type="dxa"/>
        </w:trPr>
        <w:tc>
          <w:tcPr>
            <w:tcW w:w="0" w:type="auto"/>
            <w:shd w:val="clear" w:color="auto" w:fill="FFFFFF"/>
            <w:vAlign w:val="center"/>
            <w:hideMark/>
          </w:tcPr>
          <w:p w14:paraId="077F4BC5"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82" w:anchor="RelativeToTerrain-section" w:history="1">
              <w:proofErr w:type="spellStart"/>
              <w:r w:rsidR="003A6E5F" w:rsidRPr="003A6E5F">
                <w:rPr>
                  <w:rFonts w:ascii="Times New Roman" w:eastAsia="Times New Roman" w:hAnsi="Times New Roman" w:cs="Times New Roman"/>
                  <w:color w:val="0000FF"/>
                  <w:sz w:val="24"/>
                  <w:szCs w:val="24"/>
                  <w:u w:val="single"/>
                </w:rPr>
                <w:t>RelativeToTerrain</w:t>
              </w:r>
              <w:proofErr w:type="spellEnd"/>
            </w:hyperlink>
            <w:r w:rsidR="003A6E5F" w:rsidRPr="003A6E5F">
              <w:rPr>
                <w:rFonts w:ascii="Times New Roman" w:eastAsia="Times New Roman" w:hAnsi="Times New Roman" w:cs="Times New Roman"/>
                <w:sz w:val="24"/>
                <w:szCs w:val="24"/>
              </w:rPr>
              <w:br/>
              <w:t>«Enumeration»</w:t>
            </w:r>
          </w:p>
        </w:tc>
        <w:tc>
          <w:tcPr>
            <w:tcW w:w="0" w:type="auto"/>
            <w:shd w:val="clear" w:color="auto" w:fill="FFFFFF"/>
            <w:vAlign w:val="center"/>
            <w:hideMark/>
          </w:tcPr>
          <w:p w14:paraId="398A7DAA"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RelativeToTerrain</w:t>
            </w:r>
            <w:proofErr w:type="spellEnd"/>
            <w:r w:rsidRPr="003A6E5F">
              <w:rPr>
                <w:rFonts w:ascii="Times New Roman" w:eastAsia="Times New Roman" w:hAnsi="Times New Roman" w:cs="Times New Roman"/>
                <w:sz w:val="24"/>
                <w:szCs w:val="24"/>
              </w:rPr>
              <w:t xml:space="preserve"> enumerates the spatial relations of a city object relative to terrain in a qualitative way.</w:t>
            </w:r>
          </w:p>
        </w:tc>
      </w:tr>
      <w:tr w:rsidR="003A6E5F" w:rsidRPr="003A6E5F" w14:paraId="50ABD55A" w14:textId="77777777" w:rsidTr="003A6E5F">
        <w:trPr>
          <w:tblCellSpacing w:w="15" w:type="dxa"/>
        </w:trPr>
        <w:tc>
          <w:tcPr>
            <w:tcW w:w="0" w:type="auto"/>
            <w:shd w:val="clear" w:color="auto" w:fill="FFFFFF"/>
            <w:vAlign w:val="center"/>
            <w:hideMark/>
          </w:tcPr>
          <w:p w14:paraId="5402F24F"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83" w:anchor="RelativeToWater-section" w:history="1">
              <w:proofErr w:type="spellStart"/>
              <w:r w:rsidR="003A6E5F" w:rsidRPr="003A6E5F">
                <w:rPr>
                  <w:rFonts w:ascii="Times New Roman" w:eastAsia="Times New Roman" w:hAnsi="Times New Roman" w:cs="Times New Roman"/>
                  <w:color w:val="0000FF"/>
                  <w:sz w:val="24"/>
                  <w:szCs w:val="24"/>
                  <w:u w:val="single"/>
                </w:rPr>
                <w:t>RelativeToWater</w:t>
              </w:r>
              <w:proofErr w:type="spellEnd"/>
            </w:hyperlink>
            <w:r w:rsidR="003A6E5F" w:rsidRPr="003A6E5F">
              <w:rPr>
                <w:rFonts w:ascii="Times New Roman" w:eastAsia="Times New Roman" w:hAnsi="Times New Roman" w:cs="Times New Roman"/>
                <w:sz w:val="24"/>
                <w:szCs w:val="24"/>
              </w:rPr>
              <w:br/>
              <w:t>«Enumeration»</w:t>
            </w:r>
          </w:p>
        </w:tc>
        <w:tc>
          <w:tcPr>
            <w:tcW w:w="0" w:type="auto"/>
            <w:shd w:val="clear" w:color="auto" w:fill="FFFFFF"/>
            <w:vAlign w:val="center"/>
            <w:hideMark/>
          </w:tcPr>
          <w:p w14:paraId="1016AB07"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RelativeToWater</w:t>
            </w:r>
            <w:proofErr w:type="spellEnd"/>
            <w:r w:rsidRPr="003A6E5F">
              <w:rPr>
                <w:rFonts w:ascii="Times New Roman" w:eastAsia="Times New Roman" w:hAnsi="Times New Roman" w:cs="Times New Roman"/>
                <w:sz w:val="24"/>
                <w:szCs w:val="24"/>
              </w:rPr>
              <w:t xml:space="preserve"> enumerates the spatial relations of a city object relative to the water surface in a qualitative way.</w:t>
            </w:r>
          </w:p>
        </w:tc>
      </w:tr>
      <w:tr w:rsidR="003A6E5F" w:rsidRPr="003A6E5F" w14:paraId="136F148B" w14:textId="77777777" w:rsidTr="003A6E5F">
        <w:trPr>
          <w:tblCellSpacing w:w="15" w:type="dxa"/>
        </w:trPr>
        <w:tc>
          <w:tcPr>
            <w:tcW w:w="0" w:type="auto"/>
            <w:shd w:val="clear" w:color="auto" w:fill="FFFFFF"/>
            <w:vAlign w:val="center"/>
            <w:hideMark/>
          </w:tcPr>
          <w:p w14:paraId="6B24C52B"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84" w:anchor="SpaceType-section" w:history="1">
              <w:proofErr w:type="spellStart"/>
              <w:r w:rsidR="003A6E5F" w:rsidRPr="003A6E5F">
                <w:rPr>
                  <w:rFonts w:ascii="Times New Roman" w:eastAsia="Times New Roman" w:hAnsi="Times New Roman" w:cs="Times New Roman"/>
                  <w:color w:val="0000FF"/>
                  <w:sz w:val="24"/>
                  <w:szCs w:val="24"/>
                  <w:u w:val="single"/>
                </w:rPr>
                <w:t>SpaceType</w:t>
              </w:r>
              <w:proofErr w:type="spellEnd"/>
            </w:hyperlink>
            <w:r w:rsidR="003A6E5F" w:rsidRPr="003A6E5F">
              <w:rPr>
                <w:rFonts w:ascii="Times New Roman" w:eastAsia="Times New Roman" w:hAnsi="Times New Roman" w:cs="Times New Roman"/>
                <w:sz w:val="24"/>
                <w:szCs w:val="24"/>
              </w:rPr>
              <w:br/>
              <w:t>«Enumeration»</w:t>
            </w:r>
          </w:p>
        </w:tc>
        <w:tc>
          <w:tcPr>
            <w:tcW w:w="0" w:type="auto"/>
            <w:shd w:val="clear" w:color="auto" w:fill="FFFFFF"/>
            <w:vAlign w:val="center"/>
            <w:hideMark/>
          </w:tcPr>
          <w:p w14:paraId="7CACFCE7"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SpaceType</w:t>
            </w:r>
            <w:proofErr w:type="spellEnd"/>
            <w:r w:rsidRPr="003A6E5F">
              <w:rPr>
                <w:rFonts w:ascii="Times New Roman" w:eastAsia="Times New Roman" w:hAnsi="Times New Roman" w:cs="Times New Roman"/>
                <w:sz w:val="24"/>
                <w:szCs w:val="24"/>
              </w:rPr>
              <w:t xml:space="preserve"> is an enumeration that </w:t>
            </w:r>
            <w:proofErr w:type="spellStart"/>
            <w:r w:rsidRPr="003A6E5F">
              <w:rPr>
                <w:rFonts w:ascii="Times New Roman" w:eastAsia="Times New Roman" w:hAnsi="Times New Roman" w:cs="Times New Roman"/>
                <w:sz w:val="24"/>
                <w:szCs w:val="24"/>
              </w:rPr>
              <w:t>characterises</w:t>
            </w:r>
            <w:proofErr w:type="spellEnd"/>
            <w:r w:rsidRPr="003A6E5F">
              <w:rPr>
                <w:rFonts w:ascii="Times New Roman" w:eastAsia="Times New Roman" w:hAnsi="Times New Roman" w:cs="Times New Roman"/>
                <w:sz w:val="24"/>
                <w:szCs w:val="24"/>
              </w:rPr>
              <w:t xml:space="preserve"> a space according to its closure properties.</w:t>
            </w:r>
          </w:p>
        </w:tc>
      </w:tr>
    </w:tbl>
    <w:p w14:paraId="2773DE42" w14:textId="77777777" w:rsidR="003A6E5F" w:rsidRPr="003A6E5F" w:rsidRDefault="003A6E5F" w:rsidP="003A6E5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5"/>
        <w:gridCol w:w="6335"/>
      </w:tblGrid>
      <w:tr w:rsidR="003A6E5F" w:rsidRPr="003A6E5F" w14:paraId="743A75B2" w14:textId="77777777" w:rsidTr="003A6E5F">
        <w:trPr>
          <w:tblCellSpacing w:w="15" w:type="dxa"/>
        </w:trPr>
        <w:tc>
          <w:tcPr>
            <w:tcW w:w="0" w:type="auto"/>
            <w:gridSpan w:val="2"/>
            <w:tcBorders>
              <w:top w:val="nil"/>
              <w:left w:val="nil"/>
              <w:bottom w:val="nil"/>
              <w:right w:val="nil"/>
            </w:tcBorders>
            <w:shd w:val="clear" w:color="auto" w:fill="FFFFFF"/>
            <w:vAlign w:val="center"/>
            <w:hideMark/>
          </w:tcPr>
          <w:p w14:paraId="23224193" w14:textId="77777777" w:rsidR="003A6E5F" w:rsidRPr="003A6E5F" w:rsidRDefault="003A6E5F" w:rsidP="003A6E5F">
            <w:pPr>
              <w:spacing w:after="0" w:line="240" w:lineRule="auto"/>
              <w:jc w:val="center"/>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Table 14. </w:t>
            </w:r>
            <w:proofErr w:type="spellStart"/>
            <w:r w:rsidRPr="003A6E5F">
              <w:rPr>
                <w:rFonts w:ascii="Times New Roman" w:eastAsia="Times New Roman" w:hAnsi="Times New Roman" w:cs="Times New Roman"/>
                <w:sz w:val="24"/>
                <w:szCs w:val="24"/>
              </w:rPr>
              <w:t>CodeList</w:t>
            </w:r>
            <w:proofErr w:type="spellEnd"/>
            <w:r w:rsidRPr="003A6E5F">
              <w:rPr>
                <w:rFonts w:ascii="Times New Roman" w:eastAsia="Times New Roman" w:hAnsi="Times New Roman" w:cs="Times New Roman"/>
                <w:sz w:val="24"/>
                <w:szCs w:val="24"/>
              </w:rPr>
              <w:t xml:space="preserve"> Classes used in Core</w:t>
            </w:r>
          </w:p>
        </w:tc>
      </w:tr>
      <w:tr w:rsidR="003A6E5F" w:rsidRPr="003A6E5F" w14:paraId="4B106BB3" w14:textId="77777777" w:rsidTr="003A6E5F">
        <w:trPr>
          <w:tblCellSpacing w:w="15" w:type="dxa"/>
        </w:trPr>
        <w:tc>
          <w:tcPr>
            <w:tcW w:w="0" w:type="auto"/>
            <w:shd w:val="clear" w:color="auto" w:fill="FFFFFF"/>
            <w:vAlign w:val="center"/>
            <w:hideMark/>
          </w:tcPr>
          <w:p w14:paraId="01C230F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Name</w:t>
            </w:r>
          </w:p>
        </w:tc>
        <w:tc>
          <w:tcPr>
            <w:tcW w:w="0" w:type="auto"/>
            <w:shd w:val="clear" w:color="auto" w:fill="FFFFFF"/>
            <w:vAlign w:val="center"/>
            <w:hideMark/>
          </w:tcPr>
          <w:p w14:paraId="11DC4A05"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Description</w:t>
            </w:r>
          </w:p>
        </w:tc>
      </w:tr>
      <w:tr w:rsidR="003A6E5F" w:rsidRPr="003A6E5F" w14:paraId="7985271F" w14:textId="77777777" w:rsidTr="003A6E5F">
        <w:trPr>
          <w:tblCellSpacing w:w="15" w:type="dxa"/>
        </w:trPr>
        <w:tc>
          <w:tcPr>
            <w:tcW w:w="0" w:type="auto"/>
            <w:shd w:val="clear" w:color="auto" w:fill="FFFFFF"/>
            <w:vAlign w:val="center"/>
            <w:hideMark/>
          </w:tcPr>
          <w:p w14:paraId="50008040"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85" w:anchor="IntervalValue-section" w:history="1">
              <w:proofErr w:type="spellStart"/>
              <w:r w:rsidR="003A6E5F" w:rsidRPr="003A6E5F">
                <w:rPr>
                  <w:rFonts w:ascii="Times New Roman" w:eastAsia="Times New Roman" w:hAnsi="Times New Roman" w:cs="Times New Roman"/>
                  <w:color w:val="0000FF"/>
                  <w:sz w:val="24"/>
                  <w:szCs w:val="24"/>
                  <w:u w:val="single"/>
                </w:rPr>
                <w:t>IntervalValue</w:t>
              </w:r>
              <w:proofErr w:type="spellEnd"/>
            </w:hyperlink>
            <w:r w:rsidR="003A6E5F" w:rsidRPr="003A6E5F">
              <w:rPr>
                <w:rFonts w:ascii="Times New Roman" w:eastAsia="Times New Roman" w:hAnsi="Times New Roman" w:cs="Times New Roman"/>
                <w:sz w:val="24"/>
                <w:szCs w:val="24"/>
              </w:rPr>
              <w:br/>
            </w:r>
            <w:r w:rsidR="003A6E5F" w:rsidRPr="003A6E5F">
              <w:rPr>
                <w:rFonts w:ascii="Times New Roman" w:eastAsia="Times New Roman" w:hAnsi="Times New Roman" w:cs="Times New Roman"/>
                <w:sz w:val="24"/>
                <w:szCs w:val="24"/>
              </w:rPr>
              <w:lastRenderedPageBreak/>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E45095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lastRenderedPageBreak/>
              <w:t>IntervalValue</w:t>
            </w:r>
            <w:proofErr w:type="spellEnd"/>
            <w:r w:rsidRPr="003A6E5F">
              <w:rPr>
                <w:rFonts w:ascii="Times New Roman" w:eastAsia="Times New Roman" w:hAnsi="Times New Roman" w:cs="Times New Roman"/>
                <w:sz w:val="24"/>
                <w:szCs w:val="24"/>
              </w:rPr>
              <w:t xml:space="preserve"> is a code list used to specify a time period.</w:t>
            </w:r>
          </w:p>
        </w:tc>
      </w:tr>
      <w:tr w:rsidR="003A6E5F" w:rsidRPr="003A6E5F" w14:paraId="6D90D6E6" w14:textId="77777777" w:rsidTr="003A6E5F">
        <w:trPr>
          <w:tblCellSpacing w:w="15" w:type="dxa"/>
        </w:trPr>
        <w:tc>
          <w:tcPr>
            <w:tcW w:w="0" w:type="auto"/>
            <w:shd w:val="clear" w:color="auto" w:fill="FFFFFF"/>
            <w:vAlign w:val="center"/>
            <w:hideMark/>
          </w:tcPr>
          <w:p w14:paraId="043AD783"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86" w:anchor="MimeTypeValue-section" w:history="1">
              <w:proofErr w:type="spellStart"/>
              <w:r w:rsidR="003A6E5F" w:rsidRPr="003A6E5F">
                <w:rPr>
                  <w:rFonts w:ascii="Times New Roman" w:eastAsia="Times New Roman" w:hAnsi="Times New Roman" w:cs="Times New Roman"/>
                  <w:color w:val="0000FF"/>
                  <w:sz w:val="24"/>
                  <w:szCs w:val="24"/>
                  <w:u w:val="single"/>
                </w:rPr>
                <w:t>MimeTypeValue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606A6AD2"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MimeTypeValue</w:t>
            </w:r>
            <w:proofErr w:type="spellEnd"/>
            <w:r w:rsidRPr="003A6E5F">
              <w:rPr>
                <w:rFonts w:ascii="Times New Roman" w:eastAsia="Times New Roman" w:hAnsi="Times New Roman" w:cs="Times New Roman"/>
                <w:sz w:val="24"/>
                <w:szCs w:val="24"/>
              </w:rPr>
              <w:t xml:space="preserve"> is a code list used to specify the MIME type of a referenced resource.</w:t>
            </w:r>
          </w:p>
        </w:tc>
      </w:tr>
      <w:tr w:rsidR="003A6E5F" w:rsidRPr="003A6E5F" w14:paraId="7CF89F9D" w14:textId="77777777" w:rsidTr="003A6E5F">
        <w:trPr>
          <w:tblCellSpacing w:w="15" w:type="dxa"/>
        </w:trPr>
        <w:tc>
          <w:tcPr>
            <w:tcW w:w="0" w:type="auto"/>
            <w:shd w:val="clear" w:color="auto" w:fill="FFFFFF"/>
            <w:vAlign w:val="center"/>
            <w:hideMark/>
          </w:tcPr>
          <w:p w14:paraId="689122DF"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87" w:anchor="NilReasonEnumeration-section" w:history="1">
              <w:proofErr w:type="spellStart"/>
              <w:r w:rsidR="003A6E5F" w:rsidRPr="003A6E5F">
                <w:rPr>
                  <w:rFonts w:ascii="Times New Roman" w:eastAsia="Times New Roman" w:hAnsi="Times New Roman" w:cs="Times New Roman"/>
                  <w:color w:val="0000FF"/>
                  <w:sz w:val="24"/>
                  <w:szCs w:val="24"/>
                  <w:u w:val="single"/>
                </w:rPr>
                <w:t>NilReasonEnumeration</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22F3C5D1"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NilReasonEnumeration</w:t>
            </w:r>
            <w:proofErr w:type="spellEnd"/>
            <w:r w:rsidRPr="003A6E5F">
              <w:rPr>
                <w:rFonts w:ascii="Times New Roman" w:eastAsia="Times New Roman" w:hAnsi="Times New Roman" w:cs="Times New Roman"/>
                <w:sz w:val="24"/>
                <w:szCs w:val="24"/>
              </w:rPr>
              <w:t xml:space="preserve"> is a code list that enumerates the different nil reasons.</w:t>
            </w:r>
          </w:p>
        </w:tc>
      </w:tr>
      <w:tr w:rsidR="003A6E5F" w:rsidRPr="003A6E5F" w14:paraId="5D1B0C6C" w14:textId="77777777" w:rsidTr="003A6E5F">
        <w:trPr>
          <w:tblCellSpacing w:w="15" w:type="dxa"/>
        </w:trPr>
        <w:tc>
          <w:tcPr>
            <w:tcW w:w="0" w:type="auto"/>
            <w:shd w:val="clear" w:color="auto" w:fill="FFFFFF"/>
            <w:vAlign w:val="center"/>
            <w:hideMark/>
          </w:tcPr>
          <w:p w14:paraId="69104F2E"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88" w:anchor="OccupantTypeValue-section" w:history="1">
              <w:proofErr w:type="spellStart"/>
              <w:r w:rsidR="003A6E5F" w:rsidRPr="003A6E5F">
                <w:rPr>
                  <w:rFonts w:ascii="Times New Roman" w:eastAsia="Times New Roman" w:hAnsi="Times New Roman" w:cs="Times New Roman"/>
                  <w:color w:val="0000FF"/>
                  <w:sz w:val="24"/>
                  <w:szCs w:val="24"/>
                  <w:u w:val="single"/>
                </w:rPr>
                <w:t>OccupantTypeValue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31BA8F5F"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OccupantTypeValue</w:t>
            </w:r>
            <w:proofErr w:type="spellEnd"/>
            <w:r w:rsidRPr="003A6E5F">
              <w:rPr>
                <w:rFonts w:ascii="Times New Roman" w:eastAsia="Times New Roman" w:hAnsi="Times New Roman" w:cs="Times New Roman"/>
                <w:sz w:val="24"/>
                <w:szCs w:val="24"/>
              </w:rPr>
              <w:t xml:space="preserve"> is a code list used to classify occupants.</w:t>
            </w:r>
          </w:p>
        </w:tc>
      </w:tr>
      <w:tr w:rsidR="003A6E5F" w:rsidRPr="003A6E5F" w14:paraId="3B6992D2" w14:textId="77777777" w:rsidTr="003A6E5F">
        <w:trPr>
          <w:tblCellSpacing w:w="15" w:type="dxa"/>
        </w:trPr>
        <w:tc>
          <w:tcPr>
            <w:tcW w:w="0" w:type="auto"/>
            <w:shd w:val="clear" w:color="auto" w:fill="FFFFFF"/>
            <w:vAlign w:val="center"/>
            <w:hideMark/>
          </w:tcPr>
          <w:p w14:paraId="71B86E10"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89" w:anchor="OtherRelationTypeValue-section" w:history="1">
              <w:proofErr w:type="spellStart"/>
              <w:r w:rsidR="003A6E5F" w:rsidRPr="003A6E5F">
                <w:rPr>
                  <w:rFonts w:ascii="Times New Roman" w:eastAsia="Times New Roman" w:hAnsi="Times New Roman" w:cs="Times New Roman"/>
                  <w:color w:val="0000FF"/>
                  <w:sz w:val="24"/>
                  <w:szCs w:val="24"/>
                  <w:u w:val="single"/>
                </w:rPr>
                <w:t>OtherRelationTypeValue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4B634C0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OtherRelationTypeValue</w:t>
            </w:r>
            <w:proofErr w:type="spellEnd"/>
            <w:r w:rsidRPr="003A6E5F">
              <w:rPr>
                <w:rFonts w:ascii="Times New Roman" w:eastAsia="Times New Roman" w:hAnsi="Times New Roman" w:cs="Times New Roman"/>
                <w:sz w:val="24"/>
                <w:szCs w:val="24"/>
              </w:rPr>
              <w:t xml:space="preserve"> is a code list used to classify other types of city object relations.</w:t>
            </w:r>
          </w:p>
        </w:tc>
      </w:tr>
      <w:tr w:rsidR="003A6E5F" w:rsidRPr="003A6E5F" w14:paraId="0BBD78C7" w14:textId="77777777" w:rsidTr="003A6E5F">
        <w:trPr>
          <w:tblCellSpacing w:w="15" w:type="dxa"/>
        </w:trPr>
        <w:tc>
          <w:tcPr>
            <w:tcW w:w="0" w:type="auto"/>
            <w:shd w:val="clear" w:color="auto" w:fill="FFFFFF"/>
            <w:vAlign w:val="center"/>
            <w:hideMark/>
          </w:tcPr>
          <w:p w14:paraId="5C32650B"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90" w:anchor="QualifiedAreaTypeValue-section" w:history="1">
              <w:proofErr w:type="spellStart"/>
              <w:r w:rsidR="003A6E5F" w:rsidRPr="003A6E5F">
                <w:rPr>
                  <w:rFonts w:ascii="Times New Roman" w:eastAsia="Times New Roman" w:hAnsi="Times New Roman" w:cs="Times New Roman"/>
                  <w:color w:val="0000FF"/>
                  <w:sz w:val="24"/>
                  <w:szCs w:val="24"/>
                  <w:u w:val="single"/>
                </w:rPr>
                <w:t>QualifiedAreaTypeValue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145B4046"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QualifiedAreaTypeValue</w:t>
            </w:r>
            <w:proofErr w:type="spellEnd"/>
            <w:r w:rsidRPr="003A6E5F">
              <w:rPr>
                <w:rFonts w:ascii="Times New Roman" w:eastAsia="Times New Roman" w:hAnsi="Times New Roman" w:cs="Times New Roman"/>
                <w:sz w:val="24"/>
                <w:szCs w:val="24"/>
              </w:rPr>
              <w:t xml:space="preserve"> is a code list used to specify area types.</w:t>
            </w:r>
          </w:p>
        </w:tc>
      </w:tr>
      <w:tr w:rsidR="003A6E5F" w:rsidRPr="003A6E5F" w14:paraId="5A9A9592" w14:textId="77777777" w:rsidTr="003A6E5F">
        <w:trPr>
          <w:tblCellSpacing w:w="15" w:type="dxa"/>
        </w:trPr>
        <w:tc>
          <w:tcPr>
            <w:tcW w:w="0" w:type="auto"/>
            <w:shd w:val="clear" w:color="auto" w:fill="FFFFFF"/>
            <w:vAlign w:val="center"/>
            <w:hideMark/>
          </w:tcPr>
          <w:p w14:paraId="7ECF185F"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91" w:anchor="QualifiedVolumeTypeValue-section" w:history="1">
              <w:proofErr w:type="spellStart"/>
              <w:r w:rsidR="003A6E5F" w:rsidRPr="003A6E5F">
                <w:rPr>
                  <w:rFonts w:ascii="Times New Roman" w:eastAsia="Times New Roman" w:hAnsi="Times New Roman" w:cs="Times New Roman"/>
                  <w:color w:val="0000FF"/>
                  <w:sz w:val="24"/>
                  <w:szCs w:val="24"/>
                  <w:u w:val="single"/>
                </w:rPr>
                <w:t>QualifiedVolumeTypeValue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69E6E98C"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QualifiedVolumeTypeValue</w:t>
            </w:r>
            <w:proofErr w:type="spellEnd"/>
            <w:r w:rsidRPr="003A6E5F">
              <w:rPr>
                <w:rFonts w:ascii="Times New Roman" w:eastAsia="Times New Roman" w:hAnsi="Times New Roman" w:cs="Times New Roman"/>
                <w:sz w:val="24"/>
                <w:szCs w:val="24"/>
              </w:rPr>
              <w:t xml:space="preserve"> is a code list used to specify volume types.</w:t>
            </w:r>
          </w:p>
        </w:tc>
      </w:tr>
      <w:tr w:rsidR="003A6E5F" w:rsidRPr="003A6E5F" w14:paraId="47B2FF9A" w14:textId="77777777" w:rsidTr="003A6E5F">
        <w:trPr>
          <w:tblCellSpacing w:w="15" w:type="dxa"/>
        </w:trPr>
        <w:tc>
          <w:tcPr>
            <w:tcW w:w="0" w:type="auto"/>
            <w:shd w:val="clear" w:color="auto" w:fill="FFFFFF"/>
            <w:vAlign w:val="center"/>
            <w:hideMark/>
          </w:tcPr>
          <w:p w14:paraId="7768E996"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92" w:anchor="RelationTypeValue-section" w:history="1">
              <w:proofErr w:type="spellStart"/>
              <w:r w:rsidR="003A6E5F" w:rsidRPr="003A6E5F">
                <w:rPr>
                  <w:rFonts w:ascii="Times New Roman" w:eastAsia="Times New Roman" w:hAnsi="Times New Roman" w:cs="Times New Roman"/>
                  <w:color w:val="0000FF"/>
                  <w:sz w:val="24"/>
                  <w:szCs w:val="24"/>
                  <w:u w:val="single"/>
                </w:rPr>
                <w:t>RelationTypeValue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0ED620BF"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RelationTypeValue</w:t>
            </w:r>
            <w:proofErr w:type="spellEnd"/>
            <w:r w:rsidRPr="003A6E5F">
              <w:rPr>
                <w:rFonts w:ascii="Times New Roman" w:eastAsia="Times New Roman" w:hAnsi="Times New Roman" w:cs="Times New Roman"/>
                <w:sz w:val="24"/>
                <w:szCs w:val="24"/>
              </w:rPr>
              <w:t xml:space="preserve"> is a code list used to classify city object relations.</w:t>
            </w:r>
          </w:p>
        </w:tc>
      </w:tr>
      <w:tr w:rsidR="003A6E5F" w:rsidRPr="003A6E5F" w14:paraId="433CE463" w14:textId="77777777" w:rsidTr="003A6E5F">
        <w:trPr>
          <w:tblCellSpacing w:w="15" w:type="dxa"/>
        </w:trPr>
        <w:tc>
          <w:tcPr>
            <w:tcW w:w="0" w:type="auto"/>
            <w:shd w:val="clear" w:color="auto" w:fill="FFFFFF"/>
            <w:vAlign w:val="center"/>
            <w:hideMark/>
          </w:tcPr>
          <w:p w14:paraId="390483F9"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93" w:anchor="TemporalRelationTypeValue-section" w:history="1">
              <w:proofErr w:type="spellStart"/>
              <w:r w:rsidR="003A6E5F" w:rsidRPr="003A6E5F">
                <w:rPr>
                  <w:rFonts w:ascii="Times New Roman" w:eastAsia="Times New Roman" w:hAnsi="Times New Roman" w:cs="Times New Roman"/>
                  <w:color w:val="0000FF"/>
                  <w:sz w:val="24"/>
                  <w:szCs w:val="24"/>
                  <w:u w:val="single"/>
                </w:rPr>
                <w:t>TemporalRelationTypeValue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7D47B6CD"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TemporalRelationTypeValue</w:t>
            </w:r>
            <w:proofErr w:type="spellEnd"/>
            <w:r w:rsidRPr="003A6E5F">
              <w:rPr>
                <w:rFonts w:ascii="Times New Roman" w:eastAsia="Times New Roman" w:hAnsi="Times New Roman" w:cs="Times New Roman"/>
                <w:sz w:val="24"/>
                <w:szCs w:val="24"/>
              </w:rPr>
              <w:t xml:space="preserve"> is a code list used to classify temporal city object relations.</w:t>
            </w:r>
          </w:p>
        </w:tc>
      </w:tr>
      <w:tr w:rsidR="003A6E5F" w:rsidRPr="003A6E5F" w14:paraId="72C5BDDD" w14:textId="77777777" w:rsidTr="003A6E5F">
        <w:trPr>
          <w:tblCellSpacing w:w="15" w:type="dxa"/>
        </w:trPr>
        <w:tc>
          <w:tcPr>
            <w:tcW w:w="0" w:type="auto"/>
            <w:shd w:val="clear" w:color="auto" w:fill="FFFFFF"/>
            <w:vAlign w:val="center"/>
            <w:hideMark/>
          </w:tcPr>
          <w:p w14:paraId="12128501"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94" w:anchor="TopologicalRelationTypeValue-section" w:history="1">
              <w:proofErr w:type="spellStart"/>
              <w:r w:rsidR="003A6E5F" w:rsidRPr="003A6E5F">
                <w:rPr>
                  <w:rFonts w:ascii="Times New Roman" w:eastAsia="Times New Roman" w:hAnsi="Times New Roman" w:cs="Times New Roman"/>
                  <w:color w:val="0000FF"/>
                  <w:sz w:val="24"/>
                  <w:szCs w:val="24"/>
                  <w:u w:val="single"/>
                </w:rPr>
                <w:t>TopologicalRelationTypeValue</w:t>
              </w:r>
              <w:proofErr w:type="spellEnd"/>
            </w:hyperlink>
            <w:r w:rsidR="003A6E5F" w:rsidRPr="003A6E5F">
              <w:rPr>
                <w:rFonts w:ascii="Times New Roman" w:eastAsia="Times New Roman" w:hAnsi="Times New Roman" w:cs="Times New Roman"/>
                <w:sz w:val="24"/>
                <w:szCs w:val="24"/>
              </w:rPr>
              <w:br/>
              <w:t>«</w:t>
            </w:r>
            <w:proofErr w:type="spellStart"/>
            <w:r w:rsidR="003A6E5F" w:rsidRPr="003A6E5F">
              <w:rPr>
                <w:rFonts w:ascii="Times New Roman" w:eastAsia="Times New Roman" w:hAnsi="Times New Roman" w:cs="Times New Roman"/>
                <w:sz w:val="24"/>
                <w:szCs w:val="24"/>
              </w:rPr>
              <w:t>CodeList</w:t>
            </w:r>
            <w:proofErr w:type="spellEnd"/>
            <w:r w:rsidR="003A6E5F" w:rsidRPr="003A6E5F">
              <w:rPr>
                <w:rFonts w:ascii="Times New Roman" w:eastAsia="Times New Roman" w:hAnsi="Times New Roman" w:cs="Times New Roman"/>
                <w:sz w:val="24"/>
                <w:szCs w:val="24"/>
              </w:rPr>
              <w:t>»</w:t>
            </w:r>
          </w:p>
        </w:tc>
        <w:tc>
          <w:tcPr>
            <w:tcW w:w="0" w:type="auto"/>
            <w:shd w:val="clear" w:color="auto" w:fill="FFFFFF"/>
            <w:vAlign w:val="center"/>
            <w:hideMark/>
          </w:tcPr>
          <w:p w14:paraId="6B854570"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proofErr w:type="spellStart"/>
            <w:r w:rsidRPr="003A6E5F">
              <w:rPr>
                <w:rFonts w:ascii="Times New Roman" w:eastAsia="Times New Roman" w:hAnsi="Times New Roman" w:cs="Times New Roman"/>
                <w:sz w:val="24"/>
                <w:szCs w:val="24"/>
              </w:rPr>
              <w:t>TopologicalRelationTypeValue</w:t>
            </w:r>
            <w:proofErr w:type="spellEnd"/>
            <w:r w:rsidRPr="003A6E5F">
              <w:rPr>
                <w:rFonts w:ascii="Times New Roman" w:eastAsia="Times New Roman" w:hAnsi="Times New Roman" w:cs="Times New Roman"/>
                <w:sz w:val="24"/>
                <w:szCs w:val="24"/>
              </w:rPr>
              <w:t xml:space="preserve"> is a code list used to classify topological city object relations.</w:t>
            </w:r>
          </w:p>
        </w:tc>
      </w:tr>
    </w:tbl>
    <w:p w14:paraId="2711C1F2" w14:textId="77777777" w:rsidR="003A6E5F" w:rsidRPr="003A6E5F" w:rsidRDefault="003A6E5F" w:rsidP="003A6E5F">
      <w:pPr>
        <w:spacing w:before="100" w:beforeAutospacing="1" w:after="100" w:afterAutospacing="1" w:line="240" w:lineRule="auto"/>
        <w:outlineLvl w:val="3"/>
        <w:rPr>
          <w:rFonts w:ascii="Times New Roman" w:eastAsia="Times New Roman" w:hAnsi="Times New Roman" w:cs="Times New Roman"/>
          <w:b/>
          <w:bCs/>
          <w:sz w:val="24"/>
          <w:szCs w:val="24"/>
        </w:rPr>
      </w:pPr>
      <w:r w:rsidRPr="003A6E5F">
        <w:rPr>
          <w:rFonts w:ascii="Times New Roman" w:eastAsia="Times New Roman" w:hAnsi="Times New Roman" w:cs="Times New Roman"/>
          <w:b/>
          <w:bCs/>
          <w:sz w:val="24"/>
          <w:szCs w:val="24"/>
        </w:rPr>
        <w:t>8.2.8. Additional Information</w:t>
      </w:r>
    </w:p>
    <w:p w14:paraId="6F4A21B9"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A detailed discussion of the CityGML Core can be found in the </w:t>
      </w:r>
      <w:hyperlink r:id="rId195" w:history="1">
        <w:r w:rsidRPr="003A6E5F">
          <w:rPr>
            <w:rFonts w:ascii="Times New Roman" w:eastAsia="Times New Roman" w:hAnsi="Times New Roman" w:cs="Times New Roman"/>
            <w:color w:val="0000FF"/>
            <w:sz w:val="24"/>
            <w:szCs w:val="24"/>
            <w:u w:val="single"/>
          </w:rPr>
          <w:t>OGC CityGML 3.0 Users Guide</w:t>
        </w:r>
      </w:hyperlink>
      <w:r w:rsidRPr="003A6E5F">
        <w:rPr>
          <w:rFonts w:ascii="Times New Roman" w:eastAsia="Times New Roman" w:hAnsi="Times New Roman" w:cs="Times New Roman"/>
          <w:sz w:val="24"/>
          <w:szCs w:val="24"/>
        </w:rPr>
        <w:t>.</w:t>
      </w:r>
    </w:p>
    <w:p w14:paraId="09FCBAFC" w14:textId="77777777" w:rsidR="003A6E5F" w:rsidRPr="003A6E5F" w:rsidRDefault="003A6E5F" w:rsidP="003A6E5F">
      <w:pPr>
        <w:spacing w:before="100" w:beforeAutospacing="1" w:after="100" w:afterAutospacing="1" w:line="240" w:lineRule="auto"/>
        <w:outlineLvl w:val="2"/>
        <w:rPr>
          <w:rFonts w:ascii="Times New Roman" w:eastAsia="Times New Roman" w:hAnsi="Times New Roman" w:cs="Times New Roman"/>
          <w:b/>
          <w:bCs/>
          <w:sz w:val="27"/>
          <w:szCs w:val="27"/>
        </w:rPr>
      </w:pPr>
      <w:r w:rsidRPr="003A6E5F">
        <w:rPr>
          <w:rFonts w:ascii="Times New Roman" w:eastAsia="Times New Roman" w:hAnsi="Times New Roman" w:cs="Times New Roman"/>
          <w:b/>
          <w:bCs/>
          <w:sz w:val="27"/>
          <w:szCs w:val="27"/>
        </w:rPr>
        <w:t>8.3. Appearance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64"/>
        <w:gridCol w:w="6541"/>
      </w:tblGrid>
      <w:tr w:rsidR="003A6E5F" w:rsidRPr="003A6E5F" w14:paraId="2C0985A6" w14:textId="77777777" w:rsidTr="003A6E5F">
        <w:trPr>
          <w:tblCellSpacing w:w="15" w:type="dxa"/>
        </w:trPr>
        <w:tc>
          <w:tcPr>
            <w:tcW w:w="0" w:type="auto"/>
            <w:gridSpan w:val="2"/>
            <w:shd w:val="clear" w:color="auto" w:fill="CACCCE"/>
            <w:vAlign w:val="center"/>
            <w:hideMark/>
          </w:tcPr>
          <w:p w14:paraId="3F9E03EE"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b/>
                <w:bCs/>
                <w:sz w:val="24"/>
                <w:szCs w:val="24"/>
              </w:rPr>
              <w:t>Requirements Class</w:t>
            </w:r>
            <w:r w:rsidRPr="003A6E5F">
              <w:rPr>
                <w:rFonts w:ascii="Times New Roman" w:eastAsia="Times New Roman" w:hAnsi="Times New Roman" w:cs="Times New Roman"/>
                <w:sz w:val="24"/>
                <w:szCs w:val="24"/>
              </w:rPr>
              <w:t xml:space="preserve"> </w:t>
            </w:r>
          </w:p>
        </w:tc>
      </w:tr>
      <w:tr w:rsidR="003A6E5F" w:rsidRPr="003A6E5F" w14:paraId="62FCCAED" w14:textId="77777777" w:rsidTr="003A6E5F">
        <w:trPr>
          <w:tblCellSpacing w:w="15" w:type="dxa"/>
        </w:trPr>
        <w:tc>
          <w:tcPr>
            <w:tcW w:w="0" w:type="auto"/>
            <w:gridSpan w:val="2"/>
            <w:shd w:val="clear" w:color="auto" w:fill="FFFFFF"/>
            <w:vAlign w:val="center"/>
            <w:hideMark/>
          </w:tcPr>
          <w:p w14:paraId="0458F006"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96" w:history="1">
              <w:r w:rsidR="003A6E5F" w:rsidRPr="003A6E5F">
                <w:rPr>
                  <w:rFonts w:ascii="Times New Roman" w:eastAsia="Times New Roman" w:hAnsi="Times New Roman" w:cs="Times New Roman"/>
                  <w:color w:val="0000FF"/>
                  <w:sz w:val="24"/>
                  <w:szCs w:val="24"/>
                  <w:u w:val="single"/>
                </w:rPr>
                <w:t>http://www.opengis.net/spec/CityGML-1/3.0/req/req-class-appearance</w:t>
              </w:r>
            </w:hyperlink>
            <w:r w:rsidR="003A6E5F" w:rsidRPr="003A6E5F">
              <w:rPr>
                <w:rFonts w:ascii="Times New Roman" w:eastAsia="Times New Roman" w:hAnsi="Times New Roman" w:cs="Times New Roman"/>
                <w:sz w:val="24"/>
                <w:szCs w:val="24"/>
              </w:rPr>
              <w:t xml:space="preserve"> </w:t>
            </w:r>
          </w:p>
        </w:tc>
      </w:tr>
      <w:tr w:rsidR="003A6E5F" w:rsidRPr="003A6E5F" w14:paraId="1031BF55" w14:textId="77777777" w:rsidTr="003A6E5F">
        <w:trPr>
          <w:tblCellSpacing w:w="15" w:type="dxa"/>
        </w:trPr>
        <w:tc>
          <w:tcPr>
            <w:tcW w:w="0" w:type="auto"/>
            <w:shd w:val="clear" w:color="auto" w:fill="FFFFFF"/>
            <w:vAlign w:val="center"/>
            <w:hideMark/>
          </w:tcPr>
          <w:p w14:paraId="1701E182"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Target type</w:t>
            </w:r>
          </w:p>
        </w:tc>
        <w:tc>
          <w:tcPr>
            <w:tcW w:w="0" w:type="auto"/>
            <w:shd w:val="clear" w:color="auto" w:fill="FFFFFF"/>
            <w:vAlign w:val="center"/>
            <w:hideMark/>
          </w:tcPr>
          <w:p w14:paraId="3E34F1EC" w14:textId="77777777" w:rsidR="003A6E5F" w:rsidRPr="003A6E5F" w:rsidRDefault="003A6E5F" w:rsidP="0023405C">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Implementation </w:t>
            </w:r>
            <w:del w:id="810" w:author="Carl Reed" w:date="2020-10-06T14:18:00Z">
              <w:r w:rsidRPr="003A6E5F" w:rsidDel="0023405C">
                <w:rPr>
                  <w:rFonts w:ascii="Times New Roman" w:eastAsia="Times New Roman" w:hAnsi="Times New Roman" w:cs="Times New Roman"/>
                  <w:sz w:val="24"/>
                  <w:szCs w:val="24"/>
                </w:rPr>
                <w:delText>Specification</w:delText>
              </w:r>
            </w:del>
            <w:ins w:id="811" w:author="Carl Reed" w:date="2020-10-06T14:18:00Z">
              <w:r w:rsidR="0023405C">
                <w:rPr>
                  <w:rFonts w:ascii="Times New Roman" w:eastAsia="Times New Roman" w:hAnsi="Times New Roman" w:cs="Times New Roman"/>
                  <w:sz w:val="24"/>
                  <w:szCs w:val="24"/>
                </w:rPr>
                <w:t xml:space="preserve">Standard </w:t>
              </w:r>
            </w:ins>
            <w:ins w:id="812" w:author="Carl Reed" w:date="2020-10-01T14:56:00Z">
              <w:r w:rsidR="002C240A">
                <w:rPr>
                  <w:rFonts w:ascii="Times New Roman" w:eastAsia="Times New Roman" w:hAnsi="Times New Roman" w:cs="Times New Roman"/>
                  <w:sz w:val="24"/>
                  <w:szCs w:val="24"/>
                </w:rPr>
                <w:t>(IS)</w:t>
              </w:r>
            </w:ins>
          </w:p>
        </w:tc>
      </w:tr>
      <w:tr w:rsidR="003A6E5F" w:rsidRPr="003A6E5F" w14:paraId="0B03FC48" w14:textId="77777777" w:rsidTr="003A6E5F">
        <w:trPr>
          <w:tblCellSpacing w:w="15" w:type="dxa"/>
        </w:trPr>
        <w:tc>
          <w:tcPr>
            <w:tcW w:w="0" w:type="auto"/>
            <w:shd w:val="clear" w:color="auto" w:fill="FFFFFF"/>
            <w:vAlign w:val="center"/>
            <w:hideMark/>
          </w:tcPr>
          <w:p w14:paraId="5F85D620"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Dependency</w:t>
            </w:r>
          </w:p>
        </w:tc>
        <w:tc>
          <w:tcPr>
            <w:tcW w:w="0" w:type="auto"/>
            <w:shd w:val="clear" w:color="auto" w:fill="FFFFFF"/>
            <w:vAlign w:val="center"/>
            <w:hideMark/>
          </w:tcPr>
          <w:p w14:paraId="2C7476F2" w14:textId="77777777" w:rsidR="003A6E5F" w:rsidRPr="003A6E5F" w:rsidRDefault="002C075C" w:rsidP="003A6E5F">
            <w:pPr>
              <w:spacing w:before="100" w:beforeAutospacing="1" w:after="100" w:afterAutospacing="1" w:line="240" w:lineRule="auto"/>
              <w:rPr>
                <w:rFonts w:ascii="Times New Roman" w:eastAsia="Times New Roman" w:hAnsi="Times New Roman" w:cs="Times New Roman"/>
                <w:sz w:val="24"/>
                <w:szCs w:val="24"/>
              </w:rPr>
            </w:pPr>
            <w:hyperlink r:id="rId197" w:anchor="rc_core" w:history="1">
              <w:r w:rsidR="003A6E5F" w:rsidRPr="003A6E5F">
                <w:rPr>
                  <w:rFonts w:ascii="Times New Roman" w:eastAsia="Times New Roman" w:hAnsi="Times New Roman" w:cs="Times New Roman"/>
                  <w:color w:val="0000FF"/>
                  <w:sz w:val="24"/>
                  <w:szCs w:val="24"/>
                  <w:u w:val="single"/>
                </w:rPr>
                <w:t>/req/req-class-core</w:t>
              </w:r>
            </w:hyperlink>
          </w:p>
        </w:tc>
      </w:tr>
    </w:tbl>
    <w:p w14:paraId="32F20BE2"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The Appearance module provides the representation of surface data</w:t>
      </w:r>
      <w:ins w:id="813" w:author="Carl Reed" w:date="2020-10-01T14:57:00Z">
        <w:r w:rsidR="002C240A">
          <w:rPr>
            <w:rFonts w:ascii="Times New Roman" w:eastAsia="Times New Roman" w:hAnsi="Times New Roman" w:cs="Times New Roman"/>
            <w:sz w:val="24"/>
            <w:szCs w:val="24"/>
          </w:rPr>
          <w:t xml:space="preserve"> such as</w:t>
        </w:r>
      </w:ins>
      <w:del w:id="814" w:author="Carl Reed" w:date="2020-10-01T14:57:00Z">
        <w:r w:rsidRPr="003A6E5F" w:rsidDel="002C240A">
          <w:rPr>
            <w:rFonts w:ascii="Times New Roman" w:eastAsia="Times New Roman" w:hAnsi="Times New Roman" w:cs="Times New Roman"/>
            <w:sz w:val="24"/>
            <w:szCs w:val="24"/>
          </w:rPr>
          <w:delText>, i.e.</w:delText>
        </w:r>
      </w:del>
      <w:r w:rsidRPr="003A6E5F">
        <w:rPr>
          <w:rFonts w:ascii="Times New Roman" w:eastAsia="Times New Roman" w:hAnsi="Times New Roman" w:cs="Times New Roman"/>
          <w:sz w:val="24"/>
          <w:szCs w:val="24"/>
        </w:rPr>
        <w:t xml:space="preserve"> observable properties for surface geometry objects in the form of textures and material.</w:t>
      </w:r>
    </w:p>
    <w:p w14:paraId="0ABE99A6"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Appearances are not limited to visual data but represent arbitrary categories called themes such as infrared radiation, noise pollution, or earthquake-induced structural stress. A single surface geometry object may have surface data for multiple themes. Similarly, surface data can be shared by multiple surface geometry objects (e.g. road paving).</w:t>
      </w:r>
    </w:p>
    <w:p w14:paraId="4D191FCA"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Surface data that is constant across a surface is modelled as material based on the material definitions from the </w:t>
      </w:r>
      <w:del w:id="815" w:author="Carl Reed" w:date="2020-10-01T14:57:00Z">
        <w:r w:rsidRPr="003A6E5F" w:rsidDel="002C240A">
          <w:rPr>
            <w:rFonts w:ascii="Times New Roman" w:eastAsia="Times New Roman" w:hAnsi="Times New Roman" w:cs="Times New Roman"/>
            <w:sz w:val="24"/>
            <w:szCs w:val="24"/>
          </w:rPr>
          <w:delText xml:space="preserve">standards </w:delText>
        </w:r>
      </w:del>
      <w:r w:rsidRPr="003A6E5F">
        <w:rPr>
          <w:rFonts w:ascii="Times New Roman" w:eastAsia="Times New Roman" w:hAnsi="Times New Roman" w:cs="Times New Roman"/>
          <w:sz w:val="24"/>
          <w:szCs w:val="24"/>
        </w:rPr>
        <w:t>X3D and COLLADA</w:t>
      </w:r>
      <w:ins w:id="816" w:author="Carl Reed" w:date="2020-10-01T14:57:00Z">
        <w:r w:rsidR="002C240A" w:rsidRPr="002C240A">
          <w:rPr>
            <w:rFonts w:ascii="Times New Roman" w:eastAsia="Times New Roman" w:hAnsi="Times New Roman" w:cs="Times New Roman"/>
            <w:sz w:val="24"/>
            <w:szCs w:val="24"/>
          </w:rPr>
          <w:t xml:space="preserve"> </w:t>
        </w:r>
        <w:r w:rsidR="002C240A" w:rsidRPr="003A6E5F">
          <w:rPr>
            <w:rFonts w:ascii="Times New Roman" w:eastAsia="Times New Roman" w:hAnsi="Times New Roman" w:cs="Times New Roman"/>
            <w:sz w:val="24"/>
            <w:szCs w:val="24"/>
          </w:rPr>
          <w:t>standards</w:t>
        </w:r>
      </w:ins>
      <w:r w:rsidRPr="003A6E5F">
        <w:rPr>
          <w:rFonts w:ascii="Times New Roman" w:eastAsia="Times New Roman" w:hAnsi="Times New Roman" w:cs="Times New Roman"/>
          <w:sz w:val="24"/>
          <w:szCs w:val="24"/>
        </w:rPr>
        <w:t xml:space="preserve">. Surface data that depends on the exact location within the surface is modelled as </w:t>
      </w:r>
      <w:ins w:id="817" w:author="Carl Reed" w:date="2020-10-01T14:57:00Z">
        <w:r w:rsidR="002C240A">
          <w:rPr>
            <w:rFonts w:ascii="Times New Roman" w:eastAsia="Times New Roman" w:hAnsi="Times New Roman" w:cs="Times New Roman"/>
            <w:sz w:val="24"/>
            <w:szCs w:val="24"/>
          </w:rPr>
          <w:t xml:space="preserve">a </w:t>
        </w:r>
      </w:ins>
      <w:r w:rsidRPr="003A6E5F">
        <w:rPr>
          <w:rFonts w:ascii="Times New Roman" w:eastAsia="Times New Roman" w:hAnsi="Times New Roman" w:cs="Times New Roman"/>
          <w:sz w:val="24"/>
          <w:szCs w:val="24"/>
        </w:rPr>
        <w:t xml:space="preserve">texture. This can either be a parameterized </w:t>
      </w:r>
      <w:r w:rsidRPr="003A6E5F">
        <w:rPr>
          <w:rFonts w:ascii="Times New Roman" w:eastAsia="Times New Roman" w:hAnsi="Times New Roman" w:cs="Times New Roman"/>
          <w:sz w:val="24"/>
          <w:szCs w:val="24"/>
        </w:rPr>
        <w:lastRenderedPageBreak/>
        <w:t>texture</w:t>
      </w:r>
      <w:del w:id="818" w:author="Carl Reed" w:date="2020-10-01T14:57:00Z">
        <w:r w:rsidRPr="003A6E5F" w:rsidDel="002C240A">
          <w:rPr>
            <w:rFonts w:ascii="Times New Roman" w:eastAsia="Times New Roman" w:hAnsi="Times New Roman" w:cs="Times New Roman"/>
            <w:sz w:val="24"/>
            <w:szCs w:val="24"/>
          </w:rPr>
          <w:delText xml:space="preserve">, i.e. </w:delText>
        </w:r>
      </w:del>
      <w:ins w:id="819" w:author="Carl Reed" w:date="2020-10-01T14:57:00Z">
        <w:r w:rsidR="002C240A">
          <w:rPr>
            <w:rFonts w:ascii="Times New Roman" w:eastAsia="Times New Roman" w:hAnsi="Times New Roman" w:cs="Times New Roman"/>
            <w:sz w:val="24"/>
            <w:szCs w:val="24"/>
          </w:rPr>
          <w:t>(</w:t>
        </w:r>
      </w:ins>
      <w:r w:rsidRPr="003A6E5F">
        <w:rPr>
          <w:rFonts w:ascii="Times New Roman" w:eastAsia="Times New Roman" w:hAnsi="Times New Roman" w:cs="Times New Roman"/>
          <w:sz w:val="24"/>
          <w:szCs w:val="24"/>
        </w:rPr>
        <w:t>a texture that uses texture coordinates</w:t>
      </w:r>
      <w:ins w:id="820" w:author="Carl Reed" w:date="2020-10-01T14:58:00Z">
        <w:r w:rsidR="002C240A">
          <w:rPr>
            <w:rFonts w:ascii="Times New Roman" w:eastAsia="Times New Roman" w:hAnsi="Times New Roman" w:cs="Times New Roman"/>
            <w:sz w:val="24"/>
            <w:szCs w:val="24"/>
          </w:rPr>
          <w:t>)</w:t>
        </w:r>
      </w:ins>
      <w:r w:rsidRPr="003A6E5F">
        <w:rPr>
          <w:rFonts w:ascii="Times New Roman" w:eastAsia="Times New Roman" w:hAnsi="Times New Roman" w:cs="Times New Roman"/>
          <w:sz w:val="24"/>
          <w:szCs w:val="24"/>
        </w:rPr>
        <w:t xml:space="preserve"> or a transformation matrix for parameterization, or a georeferenced texture</w:t>
      </w:r>
      <w:ins w:id="821" w:author="Carl Reed" w:date="2020-10-01T14:58:00Z">
        <w:r w:rsidR="002C240A">
          <w:rPr>
            <w:rFonts w:ascii="Times New Roman" w:eastAsia="Times New Roman" w:hAnsi="Times New Roman" w:cs="Times New Roman"/>
            <w:sz w:val="24"/>
            <w:szCs w:val="24"/>
          </w:rPr>
          <w:t xml:space="preserve"> </w:t>
        </w:r>
      </w:ins>
      <w:del w:id="822" w:author="Carl Reed" w:date="2020-10-01T14:58:00Z">
        <w:r w:rsidRPr="003A6E5F" w:rsidDel="002C240A">
          <w:rPr>
            <w:rFonts w:ascii="Times New Roman" w:eastAsia="Times New Roman" w:hAnsi="Times New Roman" w:cs="Times New Roman"/>
            <w:sz w:val="24"/>
            <w:szCs w:val="24"/>
          </w:rPr>
          <w:delText xml:space="preserve">, i.e. </w:delText>
        </w:r>
      </w:del>
      <w:ins w:id="823" w:author="Carl Reed" w:date="2020-10-01T14:58:00Z">
        <w:r w:rsidR="002C240A">
          <w:rPr>
            <w:rFonts w:ascii="Times New Roman" w:eastAsia="Times New Roman" w:hAnsi="Times New Roman" w:cs="Times New Roman"/>
            <w:sz w:val="24"/>
            <w:szCs w:val="24"/>
          </w:rPr>
          <w:t>(</w:t>
        </w:r>
      </w:ins>
      <w:r w:rsidRPr="003A6E5F">
        <w:rPr>
          <w:rFonts w:ascii="Times New Roman" w:eastAsia="Times New Roman" w:hAnsi="Times New Roman" w:cs="Times New Roman"/>
          <w:sz w:val="24"/>
          <w:szCs w:val="24"/>
        </w:rPr>
        <w:t>a texture that uses a planimetric projection</w:t>
      </w:r>
      <w:ins w:id="824" w:author="Carl Reed" w:date="2020-10-01T14:58:00Z">
        <w:r w:rsidR="002C240A">
          <w:rPr>
            <w:rFonts w:ascii="Times New Roman" w:eastAsia="Times New Roman" w:hAnsi="Times New Roman" w:cs="Times New Roman"/>
            <w:sz w:val="24"/>
            <w:szCs w:val="24"/>
          </w:rPr>
          <w:t>)</w:t>
        </w:r>
      </w:ins>
      <w:r w:rsidRPr="003A6E5F">
        <w:rPr>
          <w:rFonts w:ascii="Times New Roman" w:eastAsia="Times New Roman" w:hAnsi="Times New Roman" w:cs="Times New Roman"/>
          <w:sz w:val="24"/>
          <w:szCs w:val="24"/>
        </w:rPr>
        <w:t>.</w:t>
      </w:r>
    </w:p>
    <w:p w14:paraId="57E561D9"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Each surface geometry object can have both, a material and a texture per theme and side. This allows for providing a constant approximation and a complex measurement of a surface’s property simultaneously.</w:t>
      </w:r>
    </w:p>
    <w:p w14:paraId="15E79707"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UML diagram of the Appearance module is illustrated in </w:t>
      </w:r>
      <w:hyperlink r:id="rId198" w:anchor="appearance-uml" w:history="1">
        <w:r w:rsidRPr="003A6E5F">
          <w:rPr>
            <w:rFonts w:ascii="Times New Roman" w:eastAsia="Times New Roman" w:hAnsi="Times New Roman" w:cs="Times New Roman"/>
            <w:color w:val="0000FF"/>
            <w:sz w:val="24"/>
            <w:szCs w:val="24"/>
            <w:u w:val="single"/>
          </w:rPr>
          <w:t>Figure 22</w:t>
        </w:r>
      </w:hyperlink>
      <w:r w:rsidRPr="003A6E5F">
        <w:rPr>
          <w:rFonts w:ascii="Times New Roman" w:eastAsia="Times New Roman" w:hAnsi="Times New Roman" w:cs="Times New Roman"/>
          <w:sz w:val="24"/>
          <w:szCs w:val="24"/>
        </w:rPr>
        <w:t xml:space="preserve">. A detailed discussion of this Requirements Class can be found in the </w:t>
      </w:r>
      <w:hyperlink r:id="rId199" w:history="1">
        <w:r w:rsidRPr="003A6E5F">
          <w:rPr>
            <w:rFonts w:ascii="Times New Roman" w:eastAsia="Times New Roman" w:hAnsi="Times New Roman" w:cs="Times New Roman"/>
            <w:color w:val="0000FF"/>
            <w:sz w:val="24"/>
            <w:szCs w:val="24"/>
            <w:u w:val="single"/>
          </w:rPr>
          <w:t>CityGML 3.0 Users Guide</w:t>
        </w:r>
      </w:hyperlink>
      <w:r w:rsidRPr="003A6E5F">
        <w:rPr>
          <w:rFonts w:ascii="Times New Roman" w:eastAsia="Times New Roman" w:hAnsi="Times New Roman" w:cs="Times New Roman"/>
          <w:sz w:val="24"/>
          <w:szCs w:val="24"/>
        </w:rPr>
        <w:t>.</w:t>
      </w:r>
    </w:p>
    <w:p w14:paraId="7099AF2C" w14:textId="77777777" w:rsidR="003A6E5F" w:rsidRPr="003A6E5F" w:rsidRDefault="003A6E5F" w:rsidP="003A6E5F">
      <w:pPr>
        <w:spacing w:after="0" w:line="240" w:lineRule="auto"/>
        <w:rPr>
          <w:rFonts w:ascii="Times New Roman" w:eastAsia="Times New Roman" w:hAnsi="Times New Roman" w:cs="Times New Roman"/>
          <w:sz w:val="24"/>
          <w:szCs w:val="24"/>
        </w:rPr>
      </w:pPr>
    </w:p>
    <w:p w14:paraId="52E21DB3" w14:textId="77777777" w:rsidR="003A6E5F" w:rsidRPr="003A6E5F" w:rsidRDefault="003A6E5F" w:rsidP="003A6E5F">
      <w:pPr>
        <w:spacing w:after="0"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Figure 22. UML diagram of </w:t>
      </w:r>
      <w:proofErr w:type="spellStart"/>
      <w:r w:rsidRPr="003A6E5F">
        <w:rPr>
          <w:rFonts w:ascii="Times New Roman" w:eastAsia="Times New Roman" w:hAnsi="Times New Roman" w:cs="Times New Roman"/>
          <w:sz w:val="24"/>
          <w:szCs w:val="24"/>
        </w:rPr>
        <w:t>CityGML’s</w:t>
      </w:r>
      <w:proofErr w:type="spellEnd"/>
      <w:r w:rsidRPr="003A6E5F">
        <w:rPr>
          <w:rFonts w:ascii="Times New Roman" w:eastAsia="Times New Roman" w:hAnsi="Times New Roman" w:cs="Times New Roman"/>
          <w:sz w:val="24"/>
          <w:szCs w:val="24"/>
        </w:rPr>
        <w:t xml:space="preserve"> Appearance model.</w:t>
      </w:r>
    </w:p>
    <w:p w14:paraId="479A3976" w14:textId="77777777" w:rsidR="003A6E5F" w:rsidRPr="003A6E5F" w:rsidRDefault="003A6E5F" w:rsidP="003A6E5F">
      <w:pPr>
        <w:spacing w:before="100" w:beforeAutospacing="1" w:after="100" w:afterAutospacing="1"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 xml:space="preserve">The ADE data types provided for the Appearance module are illustrated in the figure </w:t>
      </w:r>
      <w:hyperlink r:id="rId200" w:anchor="appearance-uml-ade-types" w:history="1">
        <w:proofErr w:type="spellStart"/>
        <w:r w:rsidRPr="003A6E5F">
          <w:rPr>
            <w:rFonts w:ascii="Times New Roman" w:eastAsia="Times New Roman" w:hAnsi="Times New Roman" w:cs="Times New Roman"/>
            <w:color w:val="0000FF"/>
            <w:sz w:val="24"/>
            <w:szCs w:val="24"/>
            <w:u w:val="single"/>
          </w:rPr>
          <w:t>Figure</w:t>
        </w:r>
        <w:proofErr w:type="spellEnd"/>
        <w:r w:rsidRPr="003A6E5F">
          <w:rPr>
            <w:rFonts w:ascii="Times New Roman" w:eastAsia="Times New Roman" w:hAnsi="Times New Roman" w:cs="Times New Roman"/>
            <w:color w:val="0000FF"/>
            <w:sz w:val="24"/>
            <w:szCs w:val="24"/>
            <w:u w:val="single"/>
          </w:rPr>
          <w:t xml:space="preserve"> 23</w:t>
        </w:r>
      </w:hyperlink>
      <w:r w:rsidRPr="003A6E5F">
        <w:rPr>
          <w:rFonts w:ascii="Times New Roman" w:eastAsia="Times New Roman" w:hAnsi="Times New Roman" w:cs="Times New Roman"/>
          <w:sz w:val="24"/>
          <w:szCs w:val="24"/>
        </w:rPr>
        <w:t>.</w:t>
      </w:r>
    </w:p>
    <w:p w14:paraId="029B511E" w14:textId="77777777" w:rsidR="003A6E5F" w:rsidRPr="003A6E5F" w:rsidRDefault="003A6E5F" w:rsidP="003A6E5F">
      <w:pPr>
        <w:spacing w:after="0" w:line="240" w:lineRule="auto"/>
        <w:rPr>
          <w:rFonts w:ascii="Times New Roman" w:eastAsia="Times New Roman" w:hAnsi="Times New Roman" w:cs="Times New Roman"/>
          <w:sz w:val="24"/>
          <w:szCs w:val="24"/>
        </w:rPr>
      </w:pPr>
    </w:p>
    <w:p w14:paraId="1B8398EF" w14:textId="77777777" w:rsidR="003A6E5F" w:rsidRPr="003A6E5F" w:rsidRDefault="003A6E5F" w:rsidP="003A6E5F">
      <w:pPr>
        <w:spacing w:after="0" w:line="240" w:lineRule="auto"/>
        <w:rPr>
          <w:rFonts w:ascii="Times New Roman" w:eastAsia="Times New Roman" w:hAnsi="Times New Roman" w:cs="Times New Roman"/>
          <w:sz w:val="24"/>
          <w:szCs w:val="24"/>
        </w:rPr>
      </w:pPr>
      <w:r w:rsidRPr="003A6E5F">
        <w:rPr>
          <w:rFonts w:ascii="Times New Roman" w:eastAsia="Times New Roman" w:hAnsi="Times New Roman" w:cs="Times New Roman"/>
          <w:sz w:val="24"/>
          <w:szCs w:val="24"/>
        </w:rPr>
        <w:t>Figure 23. ADE classes of the CityGML Appearance Module.</w:t>
      </w:r>
    </w:p>
    <w:p w14:paraId="228EC2AC" w14:textId="77777777" w:rsidR="003A6E5F" w:rsidRDefault="003A6E5F"/>
    <w:p w14:paraId="59CF13A7" w14:textId="77777777" w:rsidR="00CD5F4B" w:rsidRPr="00CD5F4B" w:rsidRDefault="00CD5F4B" w:rsidP="00CD5F4B">
      <w:pPr>
        <w:spacing w:before="100" w:beforeAutospacing="1" w:after="100" w:afterAutospacing="1" w:line="240" w:lineRule="auto"/>
        <w:outlineLvl w:val="3"/>
        <w:rPr>
          <w:rFonts w:ascii="Times New Roman" w:eastAsia="Times New Roman" w:hAnsi="Times New Roman" w:cs="Times New Roman"/>
          <w:b/>
          <w:bCs/>
          <w:sz w:val="24"/>
          <w:szCs w:val="24"/>
        </w:rPr>
      </w:pPr>
      <w:r w:rsidRPr="00CD5F4B">
        <w:rPr>
          <w:rFonts w:ascii="Times New Roman" w:eastAsia="Times New Roman" w:hAnsi="Times New Roman" w:cs="Times New Roman"/>
          <w:b/>
          <w:bCs/>
          <w:sz w:val="24"/>
          <w:szCs w:val="24"/>
        </w:rPr>
        <w:t>8.3.1. Requirements</w:t>
      </w:r>
    </w:p>
    <w:p w14:paraId="7831DF55"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The following requirement defines the rules governing implementation of the CityGML Appearance Module as an Implementation Specification</w:t>
      </w:r>
      <w:ins w:id="825" w:author="Carl Reed" w:date="2020-10-01T16:55:00Z">
        <w:r w:rsidR="00B36AAE">
          <w:rPr>
            <w:rFonts w:ascii="Times New Roman" w:eastAsia="Times New Roman" w:hAnsi="Times New Roman" w:cs="Times New Roman"/>
            <w:sz w:val="24"/>
            <w:szCs w:val="24"/>
          </w:rPr>
          <w:t xml:space="preserve"> (IS)</w:t>
        </w:r>
      </w:ins>
      <w:r w:rsidRPr="00CD5F4B">
        <w:rPr>
          <w:rFonts w:ascii="Times New Roman" w:eastAsia="Times New Roman" w:hAnsi="Times New Roman" w:cs="Times New Roman"/>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1"/>
        <w:gridCol w:w="7024"/>
      </w:tblGrid>
      <w:tr w:rsidR="00CD5F4B" w:rsidRPr="00CD5F4B" w14:paraId="33F5519F" w14:textId="77777777" w:rsidTr="00CD5F4B">
        <w:trPr>
          <w:tblCellSpacing w:w="15" w:type="dxa"/>
        </w:trPr>
        <w:tc>
          <w:tcPr>
            <w:tcW w:w="0" w:type="auto"/>
            <w:shd w:val="clear" w:color="auto" w:fill="FFFFFF"/>
            <w:vAlign w:val="center"/>
            <w:hideMark/>
          </w:tcPr>
          <w:p w14:paraId="2C51AEC6"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Requirement 5</w:t>
            </w:r>
          </w:p>
        </w:tc>
        <w:tc>
          <w:tcPr>
            <w:tcW w:w="0" w:type="auto"/>
            <w:shd w:val="clear" w:color="auto" w:fill="FFFFFF"/>
            <w:vAlign w:val="center"/>
            <w:hideMark/>
          </w:tcPr>
          <w:p w14:paraId="54AAB52D"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/req/appearance/classes</w:t>
            </w:r>
          </w:p>
        </w:tc>
      </w:tr>
      <w:tr w:rsidR="00CD5F4B" w:rsidRPr="00CD5F4B" w14:paraId="3D583C9B" w14:textId="77777777" w:rsidTr="00CD5F4B">
        <w:trPr>
          <w:tblCellSpacing w:w="15" w:type="dxa"/>
        </w:trPr>
        <w:tc>
          <w:tcPr>
            <w:tcW w:w="0" w:type="auto"/>
            <w:gridSpan w:val="2"/>
            <w:shd w:val="clear" w:color="auto" w:fill="FFFFFF"/>
            <w:vAlign w:val="center"/>
            <w:hideMark/>
          </w:tcPr>
          <w:p w14:paraId="6549052B"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For each UML class defined or referenced in the Appearance Package:</w:t>
            </w:r>
          </w:p>
        </w:tc>
      </w:tr>
      <w:tr w:rsidR="00CD5F4B" w:rsidRPr="00CD5F4B" w14:paraId="6346610A" w14:textId="77777777" w:rsidTr="00CD5F4B">
        <w:trPr>
          <w:tblCellSpacing w:w="15" w:type="dxa"/>
        </w:trPr>
        <w:tc>
          <w:tcPr>
            <w:tcW w:w="0" w:type="auto"/>
            <w:shd w:val="clear" w:color="auto" w:fill="FFFFFF"/>
            <w:vAlign w:val="center"/>
            <w:hideMark/>
          </w:tcPr>
          <w:p w14:paraId="7D19D50E"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w:t>
            </w:r>
          </w:p>
        </w:tc>
        <w:tc>
          <w:tcPr>
            <w:tcW w:w="0" w:type="auto"/>
            <w:shd w:val="clear" w:color="auto" w:fill="FFFFFF"/>
            <w:vAlign w:val="center"/>
            <w:hideMark/>
          </w:tcPr>
          <w:p w14:paraId="630F769D"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826" w:author="Carl Reed" w:date="2020-10-01T16:55:00Z">
              <w:r w:rsidRPr="00CD5F4B" w:rsidDel="00B36AAE">
                <w:rPr>
                  <w:rFonts w:ascii="Times New Roman" w:eastAsia="Times New Roman" w:hAnsi="Times New Roman" w:cs="Times New Roman"/>
                  <w:sz w:val="24"/>
                  <w:szCs w:val="24"/>
                </w:rPr>
                <w:delText>Implementation Specification</w:delText>
              </w:r>
            </w:del>
            <w:ins w:id="827" w:author="Carl Reed" w:date="2020-10-01T16:55: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contain an element which represents the same concept as that defined for the UML class.</w:t>
            </w:r>
          </w:p>
        </w:tc>
      </w:tr>
      <w:tr w:rsidR="00CD5F4B" w:rsidRPr="00CD5F4B" w14:paraId="5A3A526F" w14:textId="77777777" w:rsidTr="00CD5F4B">
        <w:trPr>
          <w:tblCellSpacing w:w="15" w:type="dxa"/>
        </w:trPr>
        <w:tc>
          <w:tcPr>
            <w:tcW w:w="0" w:type="auto"/>
            <w:shd w:val="clear" w:color="auto" w:fill="FFFFFF"/>
            <w:vAlign w:val="center"/>
            <w:hideMark/>
          </w:tcPr>
          <w:p w14:paraId="1E05AE14"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B</w:t>
            </w:r>
          </w:p>
        </w:tc>
        <w:tc>
          <w:tcPr>
            <w:tcW w:w="0" w:type="auto"/>
            <w:shd w:val="clear" w:color="auto" w:fill="FFFFFF"/>
            <w:vAlign w:val="center"/>
            <w:hideMark/>
          </w:tcPr>
          <w:p w14:paraId="5AF3E8E4"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828" w:author="Carl Reed" w:date="2020-10-01T16:55:00Z">
              <w:r w:rsidRPr="00CD5F4B" w:rsidDel="00B36AAE">
                <w:rPr>
                  <w:rFonts w:ascii="Times New Roman" w:eastAsia="Times New Roman" w:hAnsi="Times New Roman" w:cs="Times New Roman"/>
                  <w:sz w:val="24"/>
                  <w:szCs w:val="24"/>
                </w:rPr>
                <w:delText>Implementation Specification</w:delText>
              </w:r>
            </w:del>
            <w:ins w:id="829" w:author="Carl Reed" w:date="2020-10-01T16:55: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represent associations with the same source, target, direction, roles, and multiplicities as those of the UML class.</w:t>
            </w:r>
          </w:p>
        </w:tc>
      </w:tr>
      <w:tr w:rsidR="00CD5F4B" w:rsidRPr="00CD5F4B" w14:paraId="581B728D" w14:textId="77777777" w:rsidTr="00CD5F4B">
        <w:trPr>
          <w:tblCellSpacing w:w="15" w:type="dxa"/>
        </w:trPr>
        <w:tc>
          <w:tcPr>
            <w:tcW w:w="0" w:type="auto"/>
            <w:shd w:val="clear" w:color="auto" w:fill="FFFFFF"/>
            <w:vAlign w:val="center"/>
            <w:hideMark/>
          </w:tcPr>
          <w:p w14:paraId="0A7963D7"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C</w:t>
            </w:r>
          </w:p>
        </w:tc>
        <w:tc>
          <w:tcPr>
            <w:tcW w:w="0" w:type="auto"/>
            <w:shd w:val="clear" w:color="auto" w:fill="FFFFFF"/>
            <w:vAlign w:val="center"/>
            <w:hideMark/>
          </w:tcPr>
          <w:p w14:paraId="6DF7D7B7"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830" w:author="Carl Reed" w:date="2020-10-01T16:56:00Z">
              <w:r w:rsidRPr="00CD5F4B" w:rsidDel="00B36AAE">
                <w:rPr>
                  <w:rFonts w:ascii="Times New Roman" w:eastAsia="Times New Roman" w:hAnsi="Times New Roman" w:cs="Times New Roman"/>
                  <w:sz w:val="24"/>
                  <w:szCs w:val="24"/>
                </w:rPr>
                <w:delText>implementation Specification</w:delText>
              </w:r>
            </w:del>
            <w:ins w:id="831" w:author="Carl Reed" w:date="2020-10-01T16:56: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represent the attributes of the UML class including the name, definition, type, and multiplicity.</w:t>
            </w:r>
          </w:p>
        </w:tc>
      </w:tr>
      <w:tr w:rsidR="00CD5F4B" w:rsidRPr="00CD5F4B" w14:paraId="662AAABA" w14:textId="77777777" w:rsidTr="00CD5F4B">
        <w:trPr>
          <w:tblCellSpacing w:w="15" w:type="dxa"/>
        </w:trPr>
        <w:tc>
          <w:tcPr>
            <w:tcW w:w="0" w:type="auto"/>
            <w:shd w:val="clear" w:color="auto" w:fill="FFFFFF"/>
            <w:vAlign w:val="center"/>
            <w:hideMark/>
          </w:tcPr>
          <w:p w14:paraId="30067ACB"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D</w:t>
            </w:r>
          </w:p>
        </w:tc>
        <w:tc>
          <w:tcPr>
            <w:tcW w:w="0" w:type="auto"/>
            <w:shd w:val="clear" w:color="auto" w:fill="FFFFFF"/>
            <w:vAlign w:val="center"/>
            <w:hideMark/>
          </w:tcPr>
          <w:p w14:paraId="03A182FC"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832" w:author="Carl Reed" w:date="2020-10-01T16:56:00Z">
              <w:r w:rsidRPr="00CD5F4B" w:rsidDel="00B36AAE">
                <w:rPr>
                  <w:rFonts w:ascii="Times New Roman" w:eastAsia="Times New Roman" w:hAnsi="Times New Roman" w:cs="Times New Roman"/>
                  <w:sz w:val="24"/>
                  <w:szCs w:val="24"/>
                </w:rPr>
                <w:delText>implementation Specification</w:delText>
              </w:r>
            </w:del>
            <w:ins w:id="833" w:author="Carl Reed" w:date="2020-10-01T16:56: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represent the attributes of all </w:t>
            </w:r>
            <w:proofErr w:type="spellStart"/>
            <w:r w:rsidRPr="00CD5F4B">
              <w:rPr>
                <w:rFonts w:ascii="Times New Roman" w:eastAsia="Times New Roman" w:hAnsi="Times New Roman" w:cs="Times New Roman"/>
                <w:sz w:val="24"/>
                <w:szCs w:val="24"/>
              </w:rPr>
              <w:t>superclasses</w:t>
            </w:r>
            <w:proofErr w:type="spellEnd"/>
            <w:r w:rsidRPr="00CD5F4B">
              <w:rPr>
                <w:rFonts w:ascii="Times New Roman" w:eastAsia="Times New Roman" w:hAnsi="Times New Roman" w:cs="Times New Roman"/>
                <w:sz w:val="24"/>
                <w:szCs w:val="24"/>
              </w:rPr>
              <w:t xml:space="preserve"> of the UML class including the name, definition, type, and </w:t>
            </w:r>
            <w:proofErr w:type="spellStart"/>
            <w:r w:rsidRPr="00CD5F4B">
              <w:rPr>
                <w:rFonts w:ascii="Times New Roman" w:eastAsia="Times New Roman" w:hAnsi="Times New Roman" w:cs="Times New Roman"/>
                <w:sz w:val="24"/>
                <w:szCs w:val="24"/>
              </w:rPr>
              <w:t>mutiplicity</w:t>
            </w:r>
            <w:proofErr w:type="spellEnd"/>
            <w:r w:rsidRPr="00CD5F4B">
              <w:rPr>
                <w:rFonts w:ascii="Times New Roman" w:eastAsia="Times New Roman" w:hAnsi="Times New Roman" w:cs="Times New Roman"/>
                <w:sz w:val="24"/>
                <w:szCs w:val="24"/>
              </w:rPr>
              <w:t>.</w:t>
            </w:r>
          </w:p>
        </w:tc>
      </w:tr>
      <w:tr w:rsidR="00CD5F4B" w:rsidRPr="00CD5F4B" w14:paraId="4A370FAF" w14:textId="77777777" w:rsidTr="00CD5F4B">
        <w:trPr>
          <w:tblCellSpacing w:w="15" w:type="dxa"/>
        </w:trPr>
        <w:tc>
          <w:tcPr>
            <w:tcW w:w="0" w:type="auto"/>
            <w:shd w:val="clear" w:color="auto" w:fill="FFFFFF"/>
            <w:vAlign w:val="center"/>
            <w:hideMark/>
          </w:tcPr>
          <w:p w14:paraId="0DE48FB8"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E</w:t>
            </w:r>
          </w:p>
        </w:tc>
        <w:tc>
          <w:tcPr>
            <w:tcW w:w="0" w:type="auto"/>
            <w:shd w:val="clear" w:color="auto" w:fill="FFFFFF"/>
            <w:vAlign w:val="center"/>
            <w:hideMark/>
          </w:tcPr>
          <w:p w14:paraId="146A39C6"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834" w:author="Carl Reed" w:date="2020-10-01T16:56:00Z">
              <w:r w:rsidRPr="00CD5F4B" w:rsidDel="00B36AAE">
                <w:rPr>
                  <w:rFonts w:ascii="Times New Roman" w:eastAsia="Times New Roman" w:hAnsi="Times New Roman" w:cs="Times New Roman"/>
                  <w:sz w:val="24"/>
                  <w:szCs w:val="24"/>
                </w:rPr>
                <w:delText>implementation Specification</w:delText>
              </w:r>
            </w:del>
            <w:ins w:id="835" w:author="Carl Reed" w:date="2020-10-01T16:56: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represent the associations of all </w:t>
            </w:r>
            <w:proofErr w:type="spellStart"/>
            <w:r w:rsidRPr="00CD5F4B">
              <w:rPr>
                <w:rFonts w:ascii="Times New Roman" w:eastAsia="Times New Roman" w:hAnsi="Times New Roman" w:cs="Times New Roman"/>
                <w:sz w:val="24"/>
                <w:szCs w:val="24"/>
              </w:rPr>
              <w:t>superclasses</w:t>
            </w:r>
            <w:proofErr w:type="spellEnd"/>
            <w:r w:rsidRPr="00CD5F4B">
              <w:rPr>
                <w:rFonts w:ascii="Times New Roman" w:eastAsia="Times New Roman" w:hAnsi="Times New Roman" w:cs="Times New Roman"/>
                <w:sz w:val="24"/>
                <w:szCs w:val="24"/>
              </w:rPr>
              <w:t xml:space="preserve"> of the UML class including the source, target, direction, roles, and multiplicity.</w:t>
            </w:r>
          </w:p>
        </w:tc>
      </w:tr>
      <w:tr w:rsidR="00CD5F4B" w:rsidRPr="00CD5F4B" w14:paraId="332224DC" w14:textId="77777777" w:rsidTr="00CD5F4B">
        <w:trPr>
          <w:tblCellSpacing w:w="15" w:type="dxa"/>
        </w:trPr>
        <w:tc>
          <w:tcPr>
            <w:tcW w:w="0" w:type="auto"/>
            <w:shd w:val="clear" w:color="auto" w:fill="FFFFFF"/>
            <w:vAlign w:val="center"/>
            <w:hideMark/>
          </w:tcPr>
          <w:p w14:paraId="3D61939A"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F</w:t>
            </w:r>
          </w:p>
        </w:tc>
        <w:tc>
          <w:tcPr>
            <w:tcW w:w="0" w:type="auto"/>
            <w:shd w:val="clear" w:color="auto" w:fill="FFFFFF"/>
            <w:vAlign w:val="center"/>
            <w:hideMark/>
          </w:tcPr>
          <w:p w14:paraId="63684B6B"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The </w:t>
            </w:r>
            <w:del w:id="836" w:author="Carl Reed" w:date="2020-10-01T16:56:00Z">
              <w:r w:rsidRPr="00CD5F4B" w:rsidDel="00B36AAE">
                <w:rPr>
                  <w:rFonts w:ascii="Times New Roman" w:eastAsia="Times New Roman" w:hAnsi="Times New Roman" w:cs="Times New Roman"/>
                  <w:sz w:val="24"/>
                  <w:szCs w:val="24"/>
                </w:rPr>
                <w:delText>Implementation Specification</w:delText>
              </w:r>
            </w:del>
            <w:ins w:id="837" w:author="Carl Reed" w:date="2020-10-01T16:56:00Z">
              <w:r w:rsidR="00B36AAE">
                <w:rPr>
                  <w:rFonts w:ascii="Times New Roman" w:eastAsia="Times New Roman" w:hAnsi="Times New Roman" w:cs="Times New Roman"/>
                  <w:sz w:val="24"/>
                  <w:szCs w:val="24"/>
                </w:rPr>
                <w:t>IS</w:t>
              </w:r>
            </w:ins>
            <w:r w:rsidRPr="00CD5F4B">
              <w:rPr>
                <w:rFonts w:ascii="Times New Roman" w:eastAsia="Times New Roman" w:hAnsi="Times New Roman" w:cs="Times New Roman"/>
                <w:sz w:val="24"/>
                <w:szCs w:val="24"/>
              </w:rPr>
              <w:t xml:space="preserve"> SHALL specify how it observes all constraints the Conceptual Model imposes on the UML class.</w:t>
            </w:r>
          </w:p>
        </w:tc>
      </w:tr>
    </w:tbl>
    <w:p w14:paraId="3FECCF5C"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lastRenderedPageBreak/>
        <w:t>The use of extension capabilities by Appearance elements is constrained by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198"/>
        <w:gridCol w:w="5307"/>
      </w:tblGrid>
      <w:tr w:rsidR="00CD5F4B" w:rsidRPr="00CD5F4B" w14:paraId="52E563EE" w14:textId="77777777" w:rsidTr="00CD5F4B">
        <w:trPr>
          <w:tblCellSpacing w:w="15" w:type="dxa"/>
        </w:trPr>
        <w:tc>
          <w:tcPr>
            <w:tcW w:w="0" w:type="auto"/>
            <w:shd w:val="clear" w:color="auto" w:fill="FFFFFF"/>
            <w:vAlign w:val="center"/>
            <w:hideMark/>
          </w:tcPr>
          <w:p w14:paraId="7ADBC22D"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Requirement 6</w:t>
            </w:r>
          </w:p>
        </w:tc>
        <w:tc>
          <w:tcPr>
            <w:tcW w:w="0" w:type="auto"/>
            <w:shd w:val="clear" w:color="auto" w:fill="FFFFFF"/>
            <w:vAlign w:val="center"/>
            <w:hideMark/>
          </w:tcPr>
          <w:p w14:paraId="5BB53CAB"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/req/appearance/</w:t>
            </w:r>
            <w:proofErr w:type="spellStart"/>
            <w:r w:rsidRPr="00CD5F4B">
              <w:rPr>
                <w:rFonts w:ascii="Times New Roman" w:eastAsia="Times New Roman" w:hAnsi="Times New Roman" w:cs="Times New Roman"/>
                <w:b/>
                <w:bCs/>
                <w:sz w:val="24"/>
                <w:szCs w:val="24"/>
              </w:rPr>
              <w:t>ade</w:t>
            </w:r>
            <w:proofErr w:type="spellEnd"/>
            <w:r w:rsidRPr="00CD5F4B">
              <w:rPr>
                <w:rFonts w:ascii="Times New Roman" w:eastAsia="Times New Roman" w:hAnsi="Times New Roman" w:cs="Times New Roman"/>
                <w:b/>
                <w:bCs/>
                <w:sz w:val="24"/>
                <w:szCs w:val="24"/>
              </w:rPr>
              <w:t>/use</w:t>
            </w:r>
          </w:p>
        </w:tc>
      </w:tr>
      <w:tr w:rsidR="00CD5F4B" w:rsidRPr="00CD5F4B" w14:paraId="7F0E8D49" w14:textId="77777777" w:rsidTr="00CD5F4B">
        <w:trPr>
          <w:tblCellSpacing w:w="15" w:type="dxa"/>
        </w:trPr>
        <w:tc>
          <w:tcPr>
            <w:tcW w:w="0" w:type="auto"/>
            <w:gridSpan w:val="2"/>
            <w:shd w:val="clear" w:color="auto" w:fill="FFFFFF"/>
            <w:vAlign w:val="center"/>
            <w:hideMark/>
          </w:tcPr>
          <w:p w14:paraId="45378C4F"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ADE element and property extensions SHALL NOT be used unless conformance with the ADE Requirements Class can be demonstrated.</w:t>
            </w:r>
          </w:p>
        </w:tc>
      </w:tr>
    </w:tbl>
    <w:p w14:paraId="6C4F1A82" w14:textId="77777777" w:rsidR="00CD5F4B" w:rsidRPr="00CD5F4B" w:rsidRDefault="00CD5F4B" w:rsidP="00CD5F4B">
      <w:pPr>
        <w:spacing w:before="100" w:beforeAutospacing="1" w:after="100" w:afterAutospacing="1" w:line="240" w:lineRule="auto"/>
        <w:outlineLvl w:val="3"/>
        <w:rPr>
          <w:rFonts w:ascii="Times New Roman" w:eastAsia="Times New Roman" w:hAnsi="Times New Roman" w:cs="Times New Roman"/>
          <w:b/>
          <w:bCs/>
          <w:sz w:val="24"/>
          <w:szCs w:val="24"/>
        </w:rPr>
      </w:pPr>
      <w:r w:rsidRPr="00CD5F4B">
        <w:rPr>
          <w:rFonts w:ascii="Times New Roman" w:eastAsia="Times New Roman" w:hAnsi="Times New Roman" w:cs="Times New Roman"/>
          <w:b/>
          <w:bCs/>
          <w:sz w:val="24"/>
          <w:szCs w:val="24"/>
        </w:rPr>
        <w:t>8.3.2. Class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4"/>
        <w:gridCol w:w="7216"/>
      </w:tblGrid>
      <w:tr w:rsidR="00CD5F4B" w:rsidRPr="00CD5F4B" w14:paraId="1DFAEC67" w14:textId="77777777" w:rsidTr="00CD5F4B">
        <w:trPr>
          <w:tblCellSpacing w:w="15" w:type="dxa"/>
        </w:trPr>
        <w:tc>
          <w:tcPr>
            <w:tcW w:w="0" w:type="auto"/>
            <w:gridSpan w:val="2"/>
            <w:tcBorders>
              <w:top w:val="nil"/>
              <w:left w:val="nil"/>
              <w:bottom w:val="nil"/>
              <w:right w:val="nil"/>
            </w:tcBorders>
            <w:shd w:val="clear" w:color="auto" w:fill="FFFFFF"/>
            <w:vAlign w:val="center"/>
            <w:hideMark/>
          </w:tcPr>
          <w:p w14:paraId="31B8EA22" w14:textId="77777777" w:rsidR="00CD5F4B" w:rsidRPr="00CD5F4B" w:rsidRDefault="00CD5F4B" w:rsidP="00CD5F4B">
            <w:pPr>
              <w:spacing w:after="0" w:line="240" w:lineRule="auto"/>
              <w:jc w:val="center"/>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Table 15. Classes used in Appearance</w:t>
            </w:r>
          </w:p>
        </w:tc>
      </w:tr>
      <w:tr w:rsidR="00CD5F4B" w:rsidRPr="00CD5F4B" w14:paraId="343CB378" w14:textId="77777777" w:rsidTr="00CD5F4B">
        <w:trPr>
          <w:tblCellSpacing w:w="15" w:type="dxa"/>
        </w:trPr>
        <w:tc>
          <w:tcPr>
            <w:tcW w:w="0" w:type="auto"/>
            <w:shd w:val="clear" w:color="auto" w:fill="FFFFFF"/>
            <w:vAlign w:val="center"/>
            <w:hideMark/>
          </w:tcPr>
          <w:p w14:paraId="3E4BDAEC"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Class</w:t>
            </w:r>
          </w:p>
        </w:tc>
        <w:tc>
          <w:tcPr>
            <w:tcW w:w="0" w:type="auto"/>
            <w:shd w:val="clear" w:color="auto" w:fill="FFFFFF"/>
            <w:vAlign w:val="center"/>
            <w:hideMark/>
          </w:tcPr>
          <w:p w14:paraId="7F1A6FB7"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Description</w:t>
            </w:r>
          </w:p>
        </w:tc>
      </w:tr>
      <w:tr w:rsidR="00CD5F4B" w:rsidRPr="00CD5F4B" w14:paraId="68C3A0F7" w14:textId="77777777" w:rsidTr="00CD5F4B">
        <w:trPr>
          <w:tblCellSpacing w:w="15" w:type="dxa"/>
        </w:trPr>
        <w:tc>
          <w:tcPr>
            <w:tcW w:w="0" w:type="auto"/>
            <w:shd w:val="clear" w:color="auto" w:fill="FFFFFF"/>
            <w:vAlign w:val="center"/>
            <w:hideMark/>
          </w:tcPr>
          <w:p w14:paraId="17BDE354"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01" w:anchor="AbstractSurfaceData-section" w:history="1">
              <w:proofErr w:type="spellStart"/>
              <w:r w:rsidR="00CD5F4B" w:rsidRPr="00CD5F4B">
                <w:rPr>
                  <w:rFonts w:ascii="Times New Roman" w:eastAsia="Times New Roman" w:hAnsi="Times New Roman" w:cs="Times New Roman"/>
                  <w:color w:val="0000FF"/>
                  <w:sz w:val="24"/>
                  <w:szCs w:val="24"/>
                  <w:u w:val="single"/>
                </w:rPr>
                <w:t>AbstractSurfaceData</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FeatureType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6AC6D419"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AbstractSurfaceData</w:t>
            </w:r>
            <w:proofErr w:type="spellEnd"/>
            <w:r w:rsidRPr="00CD5F4B">
              <w:rPr>
                <w:rFonts w:ascii="Times New Roman" w:eastAsia="Times New Roman" w:hAnsi="Times New Roman" w:cs="Times New Roman"/>
                <w:sz w:val="24"/>
                <w:szCs w:val="24"/>
              </w:rPr>
              <w:t xml:space="preserve"> is the abstract superclass for different kinds of textures and material.</w:t>
            </w:r>
          </w:p>
        </w:tc>
      </w:tr>
      <w:tr w:rsidR="00CD5F4B" w:rsidRPr="00CD5F4B" w14:paraId="3B7B010D" w14:textId="77777777" w:rsidTr="00CD5F4B">
        <w:trPr>
          <w:tblCellSpacing w:w="15" w:type="dxa"/>
        </w:trPr>
        <w:tc>
          <w:tcPr>
            <w:tcW w:w="0" w:type="auto"/>
            <w:shd w:val="clear" w:color="auto" w:fill="FFFFFF"/>
            <w:vAlign w:val="center"/>
            <w:hideMark/>
          </w:tcPr>
          <w:p w14:paraId="34031480"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02" w:anchor="AbstractTexture-section" w:history="1">
              <w:proofErr w:type="spellStart"/>
              <w:r w:rsidR="00CD5F4B" w:rsidRPr="00CD5F4B">
                <w:rPr>
                  <w:rFonts w:ascii="Times New Roman" w:eastAsia="Times New Roman" w:hAnsi="Times New Roman" w:cs="Times New Roman"/>
                  <w:color w:val="0000FF"/>
                  <w:sz w:val="24"/>
                  <w:szCs w:val="24"/>
                  <w:u w:val="single"/>
                </w:rPr>
                <w:t>AbstractTexture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FeatureType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75363422"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AbstractTexture</w:t>
            </w:r>
            <w:proofErr w:type="spellEnd"/>
            <w:r w:rsidRPr="00CD5F4B">
              <w:rPr>
                <w:rFonts w:ascii="Times New Roman" w:eastAsia="Times New Roman" w:hAnsi="Times New Roman" w:cs="Times New Roman"/>
                <w:sz w:val="24"/>
                <w:szCs w:val="24"/>
              </w:rPr>
              <w:t xml:space="preserve"> is the abstract superclass to represent the common attributes of the classes </w:t>
            </w:r>
            <w:proofErr w:type="spellStart"/>
            <w:r w:rsidRPr="00CD5F4B">
              <w:rPr>
                <w:rFonts w:ascii="Times New Roman" w:eastAsia="Times New Roman" w:hAnsi="Times New Roman" w:cs="Times New Roman"/>
                <w:sz w:val="24"/>
                <w:szCs w:val="24"/>
              </w:rPr>
              <w:t>ParameterizedTexture</w:t>
            </w:r>
            <w:proofErr w:type="spellEnd"/>
            <w:r w:rsidRPr="00CD5F4B">
              <w:rPr>
                <w:rFonts w:ascii="Times New Roman" w:eastAsia="Times New Roman" w:hAnsi="Times New Roman" w:cs="Times New Roman"/>
                <w:sz w:val="24"/>
                <w:szCs w:val="24"/>
              </w:rPr>
              <w:t xml:space="preserve"> and </w:t>
            </w:r>
            <w:proofErr w:type="spellStart"/>
            <w:r w:rsidRPr="00CD5F4B">
              <w:rPr>
                <w:rFonts w:ascii="Times New Roman" w:eastAsia="Times New Roman" w:hAnsi="Times New Roman" w:cs="Times New Roman"/>
                <w:sz w:val="24"/>
                <w:szCs w:val="24"/>
              </w:rPr>
              <w:t>GeoreferencedTexture</w:t>
            </w:r>
            <w:proofErr w:type="spellEnd"/>
            <w:r w:rsidRPr="00CD5F4B">
              <w:rPr>
                <w:rFonts w:ascii="Times New Roman" w:eastAsia="Times New Roman" w:hAnsi="Times New Roman" w:cs="Times New Roman"/>
                <w:sz w:val="24"/>
                <w:szCs w:val="24"/>
              </w:rPr>
              <w:t>.</w:t>
            </w:r>
          </w:p>
        </w:tc>
      </w:tr>
      <w:tr w:rsidR="00CD5F4B" w:rsidRPr="00CD5F4B" w14:paraId="1A165095" w14:textId="77777777" w:rsidTr="00CD5F4B">
        <w:trPr>
          <w:tblCellSpacing w:w="15" w:type="dxa"/>
        </w:trPr>
        <w:tc>
          <w:tcPr>
            <w:tcW w:w="0" w:type="auto"/>
            <w:shd w:val="clear" w:color="auto" w:fill="FFFFFF"/>
            <w:vAlign w:val="center"/>
            <w:hideMark/>
          </w:tcPr>
          <w:p w14:paraId="78E41D92"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03" w:anchor="Appearance-section" w:history="1">
              <w:r w:rsidR="00CD5F4B" w:rsidRPr="00CD5F4B">
                <w:rPr>
                  <w:rFonts w:ascii="Times New Roman" w:eastAsia="Times New Roman" w:hAnsi="Times New Roman" w:cs="Times New Roman"/>
                  <w:color w:val="0000FF"/>
                  <w:sz w:val="24"/>
                  <w:szCs w:val="24"/>
                  <w:u w:val="single"/>
                </w:rPr>
                <w:t>Appearance</w:t>
              </w:r>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FeatureType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624F5FAD"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An Appearance is a collection of surface data, i.e. observable properties for surface geometry objects in the form of textures and material.</w:t>
            </w:r>
          </w:p>
        </w:tc>
      </w:tr>
      <w:tr w:rsidR="00CD5F4B" w:rsidRPr="00CD5F4B" w14:paraId="6DAAFEB1" w14:textId="77777777" w:rsidTr="00CD5F4B">
        <w:trPr>
          <w:tblCellSpacing w:w="15" w:type="dxa"/>
        </w:trPr>
        <w:tc>
          <w:tcPr>
            <w:tcW w:w="0" w:type="auto"/>
            <w:shd w:val="clear" w:color="auto" w:fill="FFFFFF"/>
            <w:vAlign w:val="center"/>
            <w:hideMark/>
          </w:tcPr>
          <w:p w14:paraId="651E2AB6"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04" w:anchor="GeoreferencedTexture-section" w:history="1">
              <w:proofErr w:type="spellStart"/>
              <w:r w:rsidR="00CD5F4B" w:rsidRPr="00CD5F4B">
                <w:rPr>
                  <w:rFonts w:ascii="Times New Roman" w:eastAsia="Times New Roman" w:hAnsi="Times New Roman" w:cs="Times New Roman"/>
                  <w:color w:val="0000FF"/>
                  <w:sz w:val="24"/>
                  <w:szCs w:val="24"/>
                  <w:u w:val="single"/>
                </w:rPr>
                <w:t>GeoreferencedTexture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FeatureType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51596600"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A </w:t>
            </w:r>
            <w:proofErr w:type="spellStart"/>
            <w:r w:rsidRPr="00CD5F4B">
              <w:rPr>
                <w:rFonts w:ascii="Times New Roman" w:eastAsia="Times New Roman" w:hAnsi="Times New Roman" w:cs="Times New Roman"/>
                <w:sz w:val="24"/>
                <w:szCs w:val="24"/>
              </w:rPr>
              <w:t>GeoreferencedTexture</w:t>
            </w:r>
            <w:proofErr w:type="spellEnd"/>
            <w:r w:rsidRPr="00CD5F4B">
              <w:rPr>
                <w:rFonts w:ascii="Times New Roman" w:eastAsia="Times New Roman" w:hAnsi="Times New Roman" w:cs="Times New Roman"/>
                <w:sz w:val="24"/>
                <w:szCs w:val="24"/>
              </w:rPr>
              <w:t xml:space="preserve"> is a texture that uses a planimetric projection. </w:t>
            </w:r>
            <w:commentRangeStart w:id="838"/>
            <w:r w:rsidRPr="00CD5F4B">
              <w:rPr>
                <w:rFonts w:ascii="Times New Roman" w:eastAsia="Times New Roman" w:hAnsi="Times New Roman" w:cs="Times New Roman"/>
                <w:sz w:val="24"/>
                <w:szCs w:val="24"/>
              </w:rPr>
              <w:t>It</w:t>
            </w:r>
            <w:commentRangeEnd w:id="838"/>
            <w:r w:rsidR="00B36AAE">
              <w:rPr>
                <w:rStyle w:val="CommentReference"/>
              </w:rPr>
              <w:commentReference w:id="838"/>
            </w:r>
            <w:r w:rsidRPr="00CD5F4B">
              <w:rPr>
                <w:rFonts w:ascii="Times New Roman" w:eastAsia="Times New Roman" w:hAnsi="Times New Roman" w:cs="Times New Roman"/>
                <w:sz w:val="24"/>
                <w:szCs w:val="24"/>
              </w:rPr>
              <w:t xml:space="preserve"> contains an implicit parameterization that is either stored within the image file, an accompanying world file or specified using the orientation and </w:t>
            </w:r>
            <w:proofErr w:type="spellStart"/>
            <w:r w:rsidRPr="00CD5F4B">
              <w:rPr>
                <w:rFonts w:ascii="Times New Roman" w:eastAsia="Times New Roman" w:hAnsi="Times New Roman" w:cs="Times New Roman"/>
                <w:sz w:val="24"/>
                <w:szCs w:val="24"/>
              </w:rPr>
              <w:t>referencePoint</w:t>
            </w:r>
            <w:proofErr w:type="spellEnd"/>
            <w:r w:rsidRPr="00CD5F4B">
              <w:rPr>
                <w:rFonts w:ascii="Times New Roman" w:eastAsia="Times New Roman" w:hAnsi="Times New Roman" w:cs="Times New Roman"/>
                <w:sz w:val="24"/>
                <w:szCs w:val="24"/>
              </w:rPr>
              <w:t xml:space="preserve"> elements.</w:t>
            </w:r>
          </w:p>
        </w:tc>
      </w:tr>
      <w:tr w:rsidR="00CD5F4B" w:rsidRPr="00CD5F4B" w14:paraId="17C72884" w14:textId="77777777" w:rsidTr="00CD5F4B">
        <w:trPr>
          <w:tblCellSpacing w:w="15" w:type="dxa"/>
        </w:trPr>
        <w:tc>
          <w:tcPr>
            <w:tcW w:w="0" w:type="auto"/>
            <w:shd w:val="clear" w:color="auto" w:fill="FFFFFF"/>
            <w:vAlign w:val="center"/>
            <w:hideMark/>
          </w:tcPr>
          <w:p w14:paraId="53F9AD55"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05" w:anchor="ParameterizedTexture-section" w:history="1">
              <w:proofErr w:type="spellStart"/>
              <w:r w:rsidR="00CD5F4B" w:rsidRPr="00CD5F4B">
                <w:rPr>
                  <w:rFonts w:ascii="Times New Roman" w:eastAsia="Times New Roman" w:hAnsi="Times New Roman" w:cs="Times New Roman"/>
                  <w:color w:val="0000FF"/>
                  <w:sz w:val="24"/>
                  <w:szCs w:val="24"/>
                  <w:u w:val="single"/>
                </w:rPr>
                <w:t>ParameterizedTexture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FeatureType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2C7B7869"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A </w:t>
            </w:r>
            <w:proofErr w:type="spellStart"/>
            <w:r w:rsidRPr="00CD5F4B">
              <w:rPr>
                <w:rFonts w:ascii="Times New Roman" w:eastAsia="Times New Roman" w:hAnsi="Times New Roman" w:cs="Times New Roman"/>
                <w:sz w:val="24"/>
                <w:szCs w:val="24"/>
              </w:rPr>
              <w:t>ParameterizedTexture</w:t>
            </w:r>
            <w:proofErr w:type="spellEnd"/>
            <w:r w:rsidRPr="00CD5F4B">
              <w:rPr>
                <w:rFonts w:ascii="Times New Roman" w:eastAsia="Times New Roman" w:hAnsi="Times New Roman" w:cs="Times New Roman"/>
                <w:sz w:val="24"/>
                <w:szCs w:val="24"/>
              </w:rPr>
              <w:t xml:space="preserve"> is a texture that uses texture coordinates or a transformation matrix for parameterization.</w:t>
            </w:r>
          </w:p>
        </w:tc>
      </w:tr>
      <w:tr w:rsidR="00CD5F4B" w:rsidRPr="00CD5F4B" w14:paraId="2EEF22B9" w14:textId="77777777" w:rsidTr="00CD5F4B">
        <w:trPr>
          <w:tblCellSpacing w:w="15" w:type="dxa"/>
        </w:trPr>
        <w:tc>
          <w:tcPr>
            <w:tcW w:w="0" w:type="auto"/>
            <w:shd w:val="clear" w:color="auto" w:fill="FFFFFF"/>
            <w:vAlign w:val="center"/>
            <w:hideMark/>
          </w:tcPr>
          <w:p w14:paraId="4E6A17A9"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06" w:anchor="X3DMaterial-section" w:history="1">
              <w:r w:rsidR="00CD5F4B" w:rsidRPr="00CD5F4B">
                <w:rPr>
                  <w:rFonts w:ascii="Times New Roman" w:eastAsia="Times New Roman" w:hAnsi="Times New Roman" w:cs="Times New Roman"/>
                  <w:color w:val="0000FF"/>
                  <w:sz w:val="24"/>
                  <w:szCs w:val="24"/>
                  <w:u w:val="single"/>
                </w:rPr>
                <w:t>X3DMaterial</w:t>
              </w:r>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FeatureType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571A81B7" w14:textId="77777777" w:rsidR="00CD5F4B" w:rsidRPr="00CD5F4B" w:rsidRDefault="00CD5F4B" w:rsidP="00B36AAE">
            <w:pPr>
              <w:spacing w:before="100" w:beforeAutospacing="1" w:after="100" w:afterAutospacing="1" w:line="240" w:lineRule="auto"/>
              <w:rPr>
                <w:rFonts w:ascii="Times New Roman" w:eastAsia="Times New Roman" w:hAnsi="Times New Roman" w:cs="Times New Roman"/>
                <w:sz w:val="24"/>
                <w:szCs w:val="24"/>
              </w:rPr>
            </w:pPr>
            <w:commentRangeStart w:id="839"/>
            <w:r w:rsidRPr="00CD5F4B">
              <w:rPr>
                <w:rFonts w:ascii="Times New Roman" w:eastAsia="Times New Roman" w:hAnsi="Times New Roman" w:cs="Times New Roman"/>
                <w:sz w:val="24"/>
                <w:szCs w:val="24"/>
              </w:rPr>
              <w:t xml:space="preserve">X3DMaterial defines properties for surface geometry objects based on the material definitions from the </w:t>
            </w:r>
            <w:del w:id="840" w:author="Carl Reed" w:date="2020-10-01T16:57:00Z">
              <w:r w:rsidRPr="00CD5F4B" w:rsidDel="00B36AAE">
                <w:rPr>
                  <w:rFonts w:ascii="Times New Roman" w:eastAsia="Times New Roman" w:hAnsi="Times New Roman" w:cs="Times New Roman"/>
                  <w:sz w:val="24"/>
                  <w:szCs w:val="24"/>
                </w:rPr>
                <w:delText xml:space="preserve">standards </w:delText>
              </w:r>
            </w:del>
            <w:r w:rsidRPr="00CD5F4B">
              <w:rPr>
                <w:rFonts w:ascii="Times New Roman" w:eastAsia="Times New Roman" w:hAnsi="Times New Roman" w:cs="Times New Roman"/>
                <w:sz w:val="24"/>
                <w:szCs w:val="24"/>
              </w:rPr>
              <w:t>X3D and COLLADA</w:t>
            </w:r>
            <w:ins w:id="841" w:author="Carl Reed" w:date="2020-10-01T16:57:00Z">
              <w:r w:rsidR="00B36AAE" w:rsidRPr="00CD5F4B">
                <w:rPr>
                  <w:rFonts w:ascii="Times New Roman" w:eastAsia="Times New Roman" w:hAnsi="Times New Roman" w:cs="Times New Roman"/>
                  <w:sz w:val="24"/>
                  <w:szCs w:val="24"/>
                </w:rPr>
                <w:t xml:space="preserve"> standards</w:t>
              </w:r>
            </w:ins>
            <w:r w:rsidRPr="00CD5F4B">
              <w:rPr>
                <w:rFonts w:ascii="Times New Roman" w:eastAsia="Times New Roman" w:hAnsi="Times New Roman" w:cs="Times New Roman"/>
                <w:sz w:val="24"/>
                <w:szCs w:val="24"/>
              </w:rPr>
              <w:t>.</w:t>
            </w:r>
            <w:commentRangeEnd w:id="839"/>
            <w:r w:rsidR="00CB3A72">
              <w:rPr>
                <w:rStyle w:val="CommentReference"/>
              </w:rPr>
              <w:commentReference w:id="839"/>
            </w:r>
          </w:p>
        </w:tc>
      </w:tr>
      <w:tr w:rsidR="00CD5F4B" w:rsidRPr="00CD5F4B" w14:paraId="6EA47A94" w14:textId="77777777" w:rsidTr="00CD5F4B">
        <w:trPr>
          <w:tblCellSpacing w:w="15" w:type="dxa"/>
        </w:trPr>
        <w:tc>
          <w:tcPr>
            <w:tcW w:w="0" w:type="auto"/>
            <w:shd w:val="clear" w:color="auto" w:fill="FFFFFF"/>
            <w:vAlign w:val="center"/>
            <w:hideMark/>
          </w:tcPr>
          <w:p w14:paraId="2713D37F"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07" w:anchor="TextureAssociation-section" w:history="1">
              <w:proofErr w:type="spellStart"/>
              <w:r w:rsidR="00CD5F4B" w:rsidRPr="00CD5F4B">
                <w:rPr>
                  <w:rFonts w:ascii="Times New Roman" w:eastAsia="Times New Roman" w:hAnsi="Times New Roman" w:cs="Times New Roman"/>
                  <w:color w:val="0000FF"/>
                  <w:sz w:val="24"/>
                  <w:szCs w:val="24"/>
                  <w:u w:val="single"/>
                </w:rPr>
                <w:t>TextureAssociation</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ObjectType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3EA58322"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TextureAssociation</w:t>
            </w:r>
            <w:proofErr w:type="spellEnd"/>
            <w:r w:rsidRPr="00CD5F4B">
              <w:rPr>
                <w:rFonts w:ascii="Times New Roman" w:eastAsia="Times New Roman" w:hAnsi="Times New Roman" w:cs="Times New Roman"/>
                <w:sz w:val="24"/>
                <w:szCs w:val="24"/>
              </w:rPr>
              <w:t xml:space="preserve"> denotes the relation of a texture to a surface geometry object.</w:t>
            </w:r>
          </w:p>
        </w:tc>
      </w:tr>
    </w:tbl>
    <w:p w14:paraId="36FF67B1" w14:textId="77777777" w:rsidR="00CD5F4B" w:rsidRPr="00CD5F4B" w:rsidRDefault="00CD5F4B" w:rsidP="00CD5F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1"/>
        <w:gridCol w:w="6189"/>
      </w:tblGrid>
      <w:tr w:rsidR="00CD5F4B" w:rsidRPr="00CD5F4B" w14:paraId="66D6F9E3" w14:textId="77777777" w:rsidTr="00CD5F4B">
        <w:trPr>
          <w:tblCellSpacing w:w="15" w:type="dxa"/>
        </w:trPr>
        <w:tc>
          <w:tcPr>
            <w:tcW w:w="0" w:type="auto"/>
            <w:gridSpan w:val="2"/>
            <w:tcBorders>
              <w:top w:val="nil"/>
              <w:left w:val="nil"/>
              <w:bottom w:val="nil"/>
              <w:right w:val="nil"/>
            </w:tcBorders>
            <w:shd w:val="clear" w:color="auto" w:fill="FFFFFF"/>
            <w:vAlign w:val="center"/>
            <w:hideMark/>
          </w:tcPr>
          <w:p w14:paraId="7F39C8BD" w14:textId="77777777" w:rsidR="00CD5F4B" w:rsidRPr="00CD5F4B" w:rsidRDefault="00CD5F4B" w:rsidP="00CD5F4B">
            <w:pPr>
              <w:spacing w:after="0" w:line="240" w:lineRule="auto"/>
              <w:jc w:val="center"/>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Table 16. Data Types used in Appearance</w:t>
            </w:r>
          </w:p>
        </w:tc>
      </w:tr>
      <w:tr w:rsidR="00CD5F4B" w:rsidRPr="00CD5F4B" w14:paraId="1E308B10" w14:textId="77777777" w:rsidTr="00CD5F4B">
        <w:trPr>
          <w:tblCellSpacing w:w="15" w:type="dxa"/>
        </w:trPr>
        <w:tc>
          <w:tcPr>
            <w:tcW w:w="0" w:type="auto"/>
            <w:shd w:val="clear" w:color="auto" w:fill="FFFFFF"/>
            <w:vAlign w:val="center"/>
            <w:hideMark/>
          </w:tcPr>
          <w:p w14:paraId="603D63C9"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Name</w:t>
            </w:r>
          </w:p>
        </w:tc>
        <w:tc>
          <w:tcPr>
            <w:tcW w:w="0" w:type="auto"/>
            <w:shd w:val="clear" w:color="auto" w:fill="FFFFFF"/>
            <w:vAlign w:val="center"/>
            <w:hideMark/>
          </w:tcPr>
          <w:p w14:paraId="2E2A0C8F"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Description</w:t>
            </w:r>
          </w:p>
        </w:tc>
      </w:tr>
      <w:tr w:rsidR="00CD5F4B" w:rsidRPr="00CD5F4B" w14:paraId="2434DBA2" w14:textId="77777777" w:rsidTr="00CD5F4B">
        <w:trPr>
          <w:tblCellSpacing w:w="15" w:type="dxa"/>
        </w:trPr>
        <w:tc>
          <w:tcPr>
            <w:tcW w:w="0" w:type="auto"/>
            <w:shd w:val="clear" w:color="auto" w:fill="FFFFFF"/>
            <w:vAlign w:val="center"/>
            <w:hideMark/>
          </w:tcPr>
          <w:p w14:paraId="4753B8BB"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08" w:anchor="AbstractTextureParameterization-section" w:history="1">
              <w:proofErr w:type="spellStart"/>
              <w:r w:rsidR="00CD5F4B" w:rsidRPr="00CD5F4B">
                <w:rPr>
                  <w:rFonts w:ascii="Times New Roman" w:eastAsia="Times New Roman" w:hAnsi="Times New Roman" w:cs="Times New Roman"/>
                  <w:color w:val="0000FF"/>
                  <w:sz w:val="24"/>
                  <w:szCs w:val="24"/>
                  <w:u w:val="single"/>
                </w:rPr>
                <w:t>AbstractTextureParameterization</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71E2C88E"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AbstractTextureParameterization</w:t>
            </w:r>
            <w:proofErr w:type="spellEnd"/>
            <w:r w:rsidRPr="00CD5F4B">
              <w:rPr>
                <w:rFonts w:ascii="Times New Roman" w:eastAsia="Times New Roman" w:hAnsi="Times New Roman" w:cs="Times New Roman"/>
                <w:sz w:val="24"/>
                <w:szCs w:val="24"/>
              </w:rPr>
              <w:t xml:space="preserve"> is the abstract superclass for different kinds of texture parameterizations.</w:t>
            </w:r>
          </w:p>
        </w:tc>
      </w:tr>
      <w:tr w:rsidR="00CD5F4B" w:rsidRPr="00CD5F4B" w14:paraId="676647C8" w14:textId="77777777" w:rsidTr="00CD5F4B">
        <w:trPr>
          <w:tblCellSpacing w:w="15" w:type="dxa"/>
        </w:trPr>
        <w:tc>
          <w:tcPr>
            <w:tcW w:w="0" w:type="auto"/>
            <w:shd w:val="clear" w:color="auto" w:fill="FFFFFF"/>
            <w:vAlign w:val="center"/>
            <w:hideMark/>
          </w:tcPr>
          <w:p w14:paraId="1ADAACFF"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09" w:anchor="ADEOfAbstractSurfaceData-section" w:history="1">
              <w:proofErr w:type="spellStart"/>
              <w:r w:rsidR="00CD5F4B" w:rsidRPr="00CD5F4B">
                <w:rPr>
                  <w:rFonts w:ascii="Times New Roman" w:eastAsia="Times New Roman" w:hAnsi="Times New Roman" w:cs="Times New Roman"/>
                  <w:color w:val="0000FF"/>
                  <w:sz w:val="24"/>
                  <w:szCs w:val="24"/>
                  <w:u w:val="single"/>
                </w:rPr>
                <w:t>ADEOfAbstractSurfaceData</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522B6FA1"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ADEOfAbstractSurfaceData</w:t>
            </w:r>
            <w:proofErr w:type="spellEnd"/>
            <w:r w:rsidRPr="00CD5F4B">
              <w:rPr>
                <w:rFonts w:ascii="Times New Roman" w:eastAsia="Times New Roman" w:hAnsi="Times New Roman" w:cs="Times New Roman"/>
                <w:sz w:val="24"/>
                <w:szCs w:val="24"/>
              </w:rPr>
              <w:t xml:space="preserve"> acts as a hook to define properties within an ADE that are to be added to </w:t>
            </w:r>
            <w:proofErr w:type="spellStart"/>
            <w:r w:rsidRPr="00CD5F4B">
              <w:rPr>
                <w:rFonts w:ascii="Times New Roman" w:eastAsia="Times New Roman" w:hAnsi="Times New Roman" w:cs="Times New Roman"/>
                <w:sz w:val="24"/>
                <w:szCs w:val="24"/>
              </w:rPr>
              <w:t>AbstractSurfaceData</w:t>
            </w:r>
            <w:proofErr w:type="spellEnd"/>
            <w:r w:rsidRPr="00CD5F4B">
              <w:rPr>
                <w:rFonts w:ascii="Times New Roman" w:eastAsia="Times New Roman" w:hAnsi="Times New Roman" w:cs="Times New Roman"/>
                <w:sz w:val="24"/>
                <w:szCs w:val="24"/>
              </w:rPr>
              <w:t>.</w:t>
            </w:r>
          </w:p>
        </w:tc>
      </w:tr>
      <w:tr w:rsidR="00CD5F4B" w:rsidRPr="00CD5F4B" w14:paraId="7FC32F3C" w14:textId="77777777" w:rsidTr="00CD5F4B">
        <w:trPr>
          <w:tblCellSpacing w:w="15" w:type="dxa"/>
        </w:trPr>
        <w:tc>
          <w:tcPr>
            <w:tcW w:w="0" w:type="auto"/>
            <w:shd w:val="clear" w:color="auto" w:fill="FFFFFF"/>
            <w:vAlign w:val="center"/>
            <w:hideMark/>
          </w:tcPr>
          <w:p w14:paraId="59DCAAC2"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10" w:anchor="ADEOfAbstractTexture-section" w:history="1">
              <w:proofErr w:type="spellStart"/>
              <w:r w:rsidR="00CD5F4B" w:rsidRPr="00CD5F4B">
                <w:rPr>
                  <w:rFonts w:ascii="Times New Roman" w:eastAsia="Times New Roman" w:hAnsi="Times New Roman" w:cs="Times New Roman"/>
                  <w:color w:val="0000FF"/>
                  <w:sz w:val="24"/>
                  <w:szCs w:val="24"/>
                  <w:u w:val="single"/>
                </w:rPr>
                <w:t>ADEOfAbstractTexture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018FABEC"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ADEOfAbstractTexture</w:t>
            </w:r>
            <w:proofErr w:type="spellEnd"/>
            <w:r w:rsidRPr="00CD5F4B">
              <w:rPr>
                <w:rFonts w:ascii="Times New Roman" w:eastAsia="Times New Roman" w:hAnsi="Times New Roman" w:cs="Times New Roman"/>
                <w:sz w:val="24"/>
                <w:szCs w:val="24"/>
              </w:rPr>
              <w:t xml:space="preserve"> acts as a hook to define properties within an ADE that are to be added to </w:t>
            </w:r>
            <w:proofErr w:type="spellStart"/>
            <w:r w:rsidRPr="00CD5F4B">
              <w:rPr>
                <w:rFonts w:ascii="Times New Roman" w:eastAsia="Times New Roman" w:hAnsi="Times New Roman" w:cs="Times New Roman"/>
                <w:sz w:val="24"/>
                <w:szCs w:val="24"/>
              </w:rPr>
              <w:t>AbstractTexture</w:t>
            </w:r>
            <w:proofErr w:type="spellEnd"/>
            <w:r w:rsidRPr="00CD5F4B">
              <w:rPr>
                <w:rFonts w:ascii="Times New Roman" w:eastAsia="Times New Roman" w:hAnsi="Times New Roman" w:cs="Times New Roman"/>
                <w:sz w:val="24"/>
                <w:szCs w:val="24"/>
              </w:rPr>
              <w:t>.</w:t>
            </w:r>
          </w:p>
        </w:tc>
      </w:tr>
      <w:tr w:rsidR="00CD5F4B" w:rsidRPr="00CD5F4B" w14:paraId="6E06D60C" w14:textId="77777777" w:rsidTr="00CD5F4B">
        <w:trPr>
          <w:tblCellSpacing w:w="15" w:type="dxa"/>
        </w:trPr>
        <w:tc>
          <w:tcPr>
            <w:tcW w:w="0" w:type="auto"/>
            <w:shd w:val="clear" w:color="auto" w:fill="FFFFFF"/>
            <w:vAlign w:val="center"/>
            <w:hideMark/>
          </w:tcPr>
          <w:p w14:paraId="7DF7FAF8"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11" w:anchor="ADEOfAppearance-section" w:history="1">
              <w:proofErr w:type="spellStart"/>
              <w:r w:rsidR="00CD5F4B" w:rsidRPr="00CD5F4B">
                <w:rPr>
                  <w:rFonts w:ascii="Times New Roman" w:eastAsia="Times New Roman" w:hAnsi="Times New Roman" w:cs="Times New Roman"/>
                  <w:color w:val="0000FF"/>
                  <w:sz w:val="24"/>
                  <w:szCs w:val="24"/>
                  <w:u w:val="single"/>
                </w:rPr>
                <w:t>ADEOfAppearance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2D63F04F"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ADEOfAppearance</w:t>
            </w:r>
            <w:proofErr w:type="spellEnd"/>
            <w:r w:rsidRPr="00CD5F4B">
              <w:rPr>
                <w:rFonts w:ascii="Times New Roman" w:eastAsia="Times New Roman" w:hAnsi="Times New Roman" w:cs="Times New Roman"/>
                <w:sz w:val="24"/>
                <w:szCs w:val="24"/>
              </w:rPr>
              <w:t xml:space="preserve"> acts as a hook to define properties within an ADE that are to be added to an Appearance.</w:t>
            </w:r>
          </w:p>
        </w:tc>
      </w:tr>
      <w:tr w:rsidR="00CD5F4B" w:rsidRPr="00CD5F4B" w14:paraId="17C351A7" w14:textId="77777777" w:rsidTr="00CD5F4B">
        <w:trPr>
          <w:tblCellSpacing w:w="15" w:type="dxa"/>
        </w:trPr>
        <w:tc>
          <w:tcPr>
            <w:tcW w:w="0" w:type="auto"/>
            <w:shd w:val="clear" w:color="auto" w:fill="FFFFFF"/>
            <w:vAlign w:val="center"/>
            <w:hideMark/>
          </w:tcPr>
          <w:p w14:paraId="174E71EA"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12" w:anchor="ADEOfGeoreferencedTexture-section" w:history="1">
              <w:proofErr w:type="spellStart"/>
              <w:r w:rsidR="00CD5F4B" w:rsidRPr="00CD5F4B">
                <w:rPr>
                  <w:rFonts w:ascii="Times New Roman" w:eastAsia="Times New Roman" w:hAnsi="Times New Roman" w:cs="Times New Roman"/>
                  <w:color w:val="0000FF"/>
                  <w:sz w:val="24"/>
                  <w:szCs w:val="24"/>
                  <w:u w:val="single"/>
                </w:rPr>
                <w:t>ADEOfGeoreferencedTexture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3774D2AF"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ADEOfGeoreferencedTexture</w:t>
            </w:r>
            <w:proofErr w:type="spellEnd"/>
            <w:r w:rsidRPr="00CD5F4B">
              <w:rPr>
                <w:rFonts w:ascii="Times New Roman" w:eastAsia="Times New Roman" w:hAnsi="Times New Roman" w:cs="Times New Roman"/>
                <w:sz w:val="24"/>
                <w:szCs w:val="24"/>
              </w:rPr>
              <w:t xml:space="preserve"> acts as a hook to define properties within an ADE that are to be added to a </w:t>
            </w:r>
            <w:proofErr w:type="spellStart"/>
            <w:r w:rsidRPr="00CD5F4B">
              <w:rPr>
                <w:rFonts w:ascii="Times New Roman" w:eastAsia="Times New Roman" w:hAnsi="Times New Roman" w:cs="Times New Roman"/>
                <w:sz w:val="24"/>
                <w:szCs w:val="24"/>
              </w:rPr>
              <w:t>GeoreferencedTexture</w:t>
            </w:r>
            <w:proofErr w:type="spellEnd"/>
            <w:r w:rsidRPr="00CD5F4B">
              <w:rPr>
                <w:rFonts w:ascii="Times New Roman" w:eastAsia="Times New Roman" w:hAnsi="Times New Roman" w:cs="Times New Roman"/>
                <w:sz w:val="24"/>
                <w:szCs w:val="24"/>
              </w:rPr>
              <w:t>.</w:t>
            </w:r>
          </w:p>
        </w:tc>
      </w:tr>
      <w:tr w:rsidR="00CD5F4B" w:rsidRPr="00CD5F4B" w14:paraId="5E89AED6" w14:textId="77777777" w:rsidTr="00CD5F4B">
        <w:trPr>
          <w:tblCellSpacing w:w="15" w:type="dxa"/>
        </w:trPr>
        <w:tc>
          <w:tcPr>
            <w:tcW w:w="0" w:type="auto"/>
            <w:shd w:val="clear" w:color="auto" w:fill="FFFFFF"/>
            <w:vAlign w:val="center"/>
            <w:hideMark/>
          </w:tcPr>
          <w:p w14:paraId="3B20317C"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13" w:anchor="ADEOfParameterizedTexture-section" w:history="1">
              <w:proofErr w:type="spellStart"/>
              <w:r w:rsidR="00CD5F4B" w:rsidRPr="00CD5F4B">
                <w:rPr>
                  <w:rFonts w:ascii="Times New Roman" w:eastAsia="Times New Roman" w:hAnsi="Times New Roman" w:cs="Times New Roman"/>
                  <w:color w:val="0000FF"/>
                  <w:sz w:val="24"/>
                  <w:szCs w:val="24"/>
                  <w:u w:val="single"/>
                </w:rPr>
                <w:t>ADEOfParameterizedTexture</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5D173644"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ADEOfParameterizedTexture</w:t>
            </w:r>
            <w:proofErr w:type="spellEnd"/>
            <w:r w:rsidRPr="00CD5F4B">
              <w:rPr>
                <w:rFonts w:ascii="Times New Roman" w:eastAsia="Times New Roman" w:hAnsi="Times New Roman" w:cs="Times New Roman"/>
                <w:sz w:val="24"/>
                <w:szCs w:val="24"/>
              </w:rPr>
              <w:t xml:space="preserve"> acts as a hook to define properties within an ADE that are to be added to a </w:t>
            </w:r>
            <w:proofErr w:type="spellStart"/>
            <w:r w:rsidRPr="00CD5F4B">
              <w:rPr>
                <w:rFonts w:ascii="Times New Roman" w:eastAsia="Times New Roman" w:hAnsi="Times New Roman" w:cs="Times New Roman"/>
                <w:sz w:val="24"/>
                <w:szCs w:val="24"/>
              </w:rPr>
              <w:lastRenderedPageBreak/>
              <w:t>ParameterizedTexture</w:t>
            </w:r>
            <w:proofErr w:type="spellEnd"/>
            <w:r w:rsidRPr="00CD5F4B">
              <w:rPr>
                <w:rFonts w:ascii="Times New Roman" w:eastAsia="Times New Roman" w:hAnsi="Times New Roman" w:cs="Times New Roman"/>
                <w:sz w:val="24"/>
                <w:szCs w:val="24"/>
              </w:rPr>
              <w:t>.</w:t>
            </w:r>
          </w:p>
        </w:tc>
      </w:tr>
      <w:tr w:rsidR="00CD5F4B" w:rsidRPr="00CD5F4B" w14:paraId="3E256F59" w14:textId="77777777" w:rsidTr="00CD5F4B">
        <w:trPr>
          <w:tblCellSpacing w:w="15" w:type="dxa"/>
        </w:trPr>
        <w:tc>
          <w:tcPr>
            <w:tcW w:w="0" w:type="auto"/>
            <w:shd w:val="clear" w:color="auto" w:fill="FFFFFF"/>
            <w:vAlign w:val="center"/>
            <w:hideMark/>
          </w:tcPr>
          <w:p w14:paraId="6305234E"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14" w:anchor="ADEOfX3DMaterial-section" w:history="1">
              <w:r w:rsidR="00CD5F4B" w:rsidRPr="00CD5F4B">
                <w:rPr>
                  <w:rFonts w:ascii="Times New Roman" w:eastAsia="Times New Roman" w:hAnsi="Times New Roman" w:cs="Times New Roman"/>
                  <w:color w:val="0000FF"/>
                  <w:sz w:val="24"/>
                  <w:szCs w:val="24"/>
                  <w:u w:val="single"/>
                </w:rPr>
                <w:t>ADEOfX3DMaterial</w:t>
              </w:r>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57283FD3"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ADEOfX3DMaterial acts as a hook to define properties within an ADE that are to be added to an X3DMaterial.</w:t>
            </w:r>
          </w:p>
        </w:tc>
      </w:tr>
      <w:tr w:rsidR="00CD5F4B" w:rsidRPr="00CD5F4B" w14:paraId="773B7ACB" w14:textId="77777777" w:rsidTr="00CD5F4B">
        <w:trPr>
          <w:tblCellSpacing w:w="15" w:type="dxa"/>
        </w:trPr>
        <w:tc>
          <w:tcPr>
            <w:tcW w:w="0" w:type="auto"/>
            <w:shd w:val="clear" w:color="auto" w:fill="FFFFFF"/>
            <w:vAlign w:val="center"/>
            <w:hideMark/>
          </w:tcPr>
          <w:p w14:paraId="3D2D802D"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15" w:anchor="TexCoordGen-section" w:history="1">
              <w:proofErr w:type="spellStart"/>
              <w:r w:rsidR="00CD5F4B" w:rsidRPr="00CD5F4B">
                <w:rPr>
                  <w:rFonts w:ascii="Times New Roman" w:eastAsia="Times New Roman" w:hAnsi="Times New Roman" w:cs="Times New Roman"/>
                  <w:color w:val="0000FF"/>
                  <w:sz w:val="24"/>
                  <w:szCs w:val="24"/>
                  <w:u w:val="single"/>
                </w:rPr>
                <w:t>TexCoordGen</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159B05D5"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TexCoordGen</w:t>
            </w:r>
            <w:proofErr w:type="spellEnd"/>
            <w:r w:rsidRPr="00CD5F4B">
              <w:rPr>
                <w:rFonts w:ascii="Times New Roman" w:eastAsia="Times New Roman" w:hAnsi="Times New Roman" w:cs="Times New Roman"/>
                <w:sz w:val="24"/>
                <w:szCs w:val="24"/>
              </w:rPr>
              <w:t xml:space="preserve"> defines texture parameterization using a transformation matrix.</w:t>
            </w:r>
          </w:p>
        </w:tc>
      </w:tr>
      <w:tr w:rsidR="00CD5F4B" w:rsidRPr="00CD5F4B" w14:paraId="70C0407B" w14:textId="77777777" w:rsidTr="00CD5F4B">
        <w:trPr>
          <w:tblCellSpacing w:w="15" w:type="dxa"/>
        </w:trPr>
        <w:tc>
          <w:tcPr>
            <w:tcW w:w="0" w:type="auto"/>
            <w:shd w:val="clear" w:color="auto" w:fill="FFFFFF"/>
            <w:vAlign w:val="center"/>
            <w:hideMark/>
          </w:tcPr>
          <w:p w14:paraId="3FE2A359"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16" w:anchor="TexCoordList-section" w:history="1">
              <w:proofErr w:type="spellStart"/>
              <w:r w:rsidR="00CD5F4B" w:rsidRPr="00CD5F4B">
                <w:rPr>
                  <w:rFonts w:ascii="Times New Roman" w:eastAsia="Times New Roman" w:hAnsi="Times New Roman" w:cs="Times New Roman"/>
                  <w:color w:val="0000FF"/>
                  <w:sz w:val="24"/>
                  <w:szCs w:val="24"/>
                  <w:u w:val="single"/>
                </w:rPr>
                <w:t>TexCoordList</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DataType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74A172DB"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TexCoordList</w:t>
            </w:r>
            <w:proofErr w:type="spellEnd"/>
            <w:r w:rsidRPr="00CD5F4B">
              <w:rPr>
                <w:rFonts w:ascii="Times New Roman" w:eastAsia="Times New Roman" w:hAnsi="Times New Roman" w:cs="Times New Roman"/>
                <w:sz w:val="24"/>
                <w:szCs w:val="24"/>
              </w:rPr>
              <w:t xml:space="preserve"> defines texture parameterization using texture coordinates.</w:t>
            </w:r>
          </w:p>
        </w:tc>
      </w:tr>
    </w:tbl>
    <w:p w14:paraId="1A769184" w14:textId="77777777" w:rsidR="00CD5F4B" w:rsidRPr="00CD5F4B" w:rsidRDefault="00CD5F4B" w:rsidP="00CD5F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5"/>
        <w:gridCol w:w="7655"/>
      </w:tblGrid>
      <w:tr w:rsidR="00CD5F4B" w:rsidRPr="00CD5F4B" w14:paraId="4AAF2ED6" w14:textId="77777777" w:rsidTr="00CD5F4B">
        <w:trPr>
          <w:tblCellSpacing w:w="15" w:type="dxa"/>
        </w:trPr>
        <w:tc>
          <w:tcPr>
            <w:tcW w:w="0" w:type="auto"/>
            <w:gridSpan w:val="2"/>
            <w:tcBorders>
              <w:top w:val="nil"/>
              <w:left w:val="nil"/>
              <w:bottom w:val="nil"/>
              <w:right w:val="nil"/>
            </w:tcBorders>
            <w:shd w:val="clear" w:color="auto" w:fill="FFFFFF"/>
            <w:vAlign w:val="center"/>
            <w:hideMark/>
          </w:tcPr>
          <w:p w14:paraId="51B93EE8" w14:textId="77777777" w:rsidR="00CD5F4B" w:rsidRPr="00CD5F4B" w:rsidRDefault="00CD5F4B" w:rsidP="00CD5F4B">
            <w:pPr>
              <w:spacing w:after="0" w:line="240" w:lineRule="auto"/>
              <w:jc w:val="center"/>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Table 17. Primitive Data Types used in Appearance</w:t>
            </w:r>
          </w:p>
        </w:tc>
      </w:tr>
      <w:tr w:rsidR="00CD5F4B" w:rsidRPr="00CD5F4B" w14:paraId="30FEF534" w14:textId="77777777" w:rsidTr="00CD5F4B">
        <w:trPr>
          <w:tblCellSpacing w:w="15" w:type="dxa"/>
        </w:trPr>
        <w:tc>
          <w:tcPr>
            <w:tcW w:w="0" w:type="auto"/>
            <w:shd w:val="clear" w:color="auto" w:fill="FFFFFF"/>
            <w:vAlign w:val="center"/>
            <w:hideMark/>
          </w:tcPr>
          <w:p w14:paraId="3DA49871"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Name</w:t>
            </w:r>
          </w:p>
        </w:tc>
        <w:tc>
          <w:tcPr>
            <w:tcW w:w="0" w:type="auto"/>
            <w:shd w:val="clear" w:color="auto" w:fill="FFFFFF"/>
            <w:vAlign w:val="center"/>
            <w:hideMark/>
          </w:tcPr>
          <w:p w14:paraId="6E78F293"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Description</w:t>
            </w:r>
          </w:p>
        </w:tc>
      </w:tr>
      <w:tr w:rsidR="00CD5F4B" w:rsidRPr="00CD5F4B" w14:paraId="6B3F7F40" w14:textId="77777777" w:rsidTr="00CD5F4B">
        <w:trPr>
          <w:tblCellSpacing w:w="15" w:type="dxa"/>
        </w:trPr>
        <w:tc>
          <w:tcPr>
            <w:tcW w:w="0" w:type="auto"/>
            <w:shd w:val="clear" w:color="auto" w:fill="FFFFFF"/>
            <w:vAlign w:val="center"/>
            <w:hideMark/>
          </w:tcPr>
          <w:p w14:paraId="401192D9"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17" w:anchor="Color-section" w:history="1">
              <w:r w:rsidR="00CD5F4B" w:rsidRPr="00CD5F4B">
                <w:rPr>
                  <w:rFonts w:ascii="Times New Roman" w:eastAsia="Times New Roman" w:hAnsi="Times New Roman" w:cs="Times New Roman"/>
                  <w:color w:val="0000FF"/>
                  <w:sz w:val="24"/>
                  <w:szCs w:val="24"/>
                  <w:u w:val="single"/>
                </w:rPr>
                <w:t>Color</w:t>
              </w:r>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BasicType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7D3B6931"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Color is a list of three double values between 0 and 1 defining an RGB color value.</w:t>
            </w:r>
          </w:p>
        </w:tc>
      </w:tr>
      <w:tr w:rsidR="00CD5F4B" w:rsidRPr="00CD5F4B" w14:paraId="6D212489" w14:textId="77777777" w:rsidTr="00CD5F4B">
        <w:trPr>
          <w:tblCellSpacing w:w="15" w:type="dxa"/>
        </w:trPr>
        <w:tc>
          <w:tcPr>
            <w:tcW w:w="0" w:type="auto"/>
            <w:shd w:val="clear" w:color="auto" w:fill="FFFFFF"/>
            <w:vAlign w:val="center"/>
            <w:hideMark/>
          </w:tcPr>
          <w:p w14:paraId="7E019D3A"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18" w:anchor="ColorPlusOpacity-section" w:history="1">
              <w:proofErr w:type="spellStart"/>
              <w:r w:rsidR="00CD5F4B" w:rsidRPr="00CD5F4B">
                <w:rPr>
                  <w:rFonts w:ascii="Times New Roman" w:eastAsia="Times New Roman" w:hAnsi="Times New Roman" w:cs="Times New Roman"/>
                  <w:color w:val="0000FF"/>
                  <w:sz w:val="24"/>
                  <w:szCs w:val="24"/>
                  <w:u w:val="single"/>
                </w:rPr>
                <w:t>ColorPlusOpacity</w:t>
              </w:r>
              <w:proofErr w:type="spellEnd"/>
            </w:hyperlink>
            <w:r w:rsidR="00CD5F4B" w:rsidRPr="00CD5F4B">
              <w:rPr>
                <w:rFonts w:ascii="Times New Roman" w:eastAsia="Times New Roman" w:hAnsi="Times New Roman" w:cs="Times New Roman"/>
                <w:sz w:val="24"/>
                <w:szCs w:val="24"/>
              </w:rPr>
              <w:br/>
              <w:t>«</w:t>
            </w:r>
            <w:proofErr w:type="spellStart"/>
            <w:r w:rsidR="00CD5F4B" w:rsidRPr="00CD5F4B">
              <w:rPr>
                <w:rFonts w:ascii="Times New Roman" w:eastAsia="Times New Roman" w:hAnsi="Times New Roman" w:cs="Times New Roman"/>
                <w:sz w:val="24"/>
                <w:szCs w:val="24"/>
              </w:rPr>
              <w:t>BasicType</w:t>
            </w:r>
            <w:proofErr w:type="spellEnd"/>
            <w:r w:rsidR="00CD5F4B" w:rsidRPr="00CD5F4B">
              <w:rPr>
                <w:rFonts w:ascii="Times New Roman" w:eastAsia="Times New Roman" w:hAnsi="Times New Roman" w:cs="Times New Roman"/>
                <w:sz w:val="24"/>
                <w:szCs w:val="24"/>
              </w:rPr>
              <w:t>»</w:t>
            </w:r>
          </w:p>
        </w:tc>
        <w:tc>
          <w:tcPr>
            <w:tcW w:w="0" w:type="auto"/>
            <w:shd w:val="clear" w:color="auto" w:fill="FFFFFF"/>
            <w:vAlign w:val="center"/>
            <w:hideMark/>
          </w:tcPr>
          <w:p w14:paraId="1EF9B854"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Color is a list of four double values between 0 and 1 defining an RGBA color value. Opacity value of 0 means transparent.</w:t>
            </w:r>
          </w:p>
        </w:tc>
      </w:tr>
    </w:tbl>
    <w:p w14:paraId="2B839A8D" w14:textId="77777777" w:rsidR="00CD5F4B" w:rsidRPr="00CD5F4B" w:rsidRDefault="00CD5F4B" w:rsidP="00CD5F4B">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5807"/>
      </w:tblGrid>
      <w:tr w:rsidR="00CD5F4B" w:rsidRPr="00CD5F4B" w14:paraId="36DDFC75" w14:textId="77777777" w:rsidTr="00CD5F4B">
        <w:trPr>
          <w:tblCellSpacing w:w="15" w:type="dxa"/>
        </w:trPr>
        <w:tc>
          <w:tcPr>
            <w:tcW w:w="0" w:type="auto"/>
            <w:gridSpan w:val="2"/>
            <w:tcBorders>
              <w:top w:val="nil"/>
              <w:left w:val="nil"/>
              <w:bottom w:val="nil"/>
              <w:right w:val="nil"/>
            </w:tcBorders>
            <w:shd w:val="clear" w:color="auto" w:fill="FFFFFF"/>
            <w:vAlign w:val="center"/>
            <w:hideMark/>
          </w:tcPr>
          <w:p w14:paraId="72CCD395" w14:textId="77777777" w:rsidR="00CD5F4B" w:rsidRPr="00CD5F4B" w:rsidRDefault="00CD5F4B" w:rsidP="00CD5F4B">
            <w:pPr>
              <w:spacing w:after="0" w:line="240" w:lineRule="auto"/>
              <w:jc w:val="center"/>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Table 18. Enumerated Classes used in Appearance</w:t>
            </w:r>
          </w:p>
        </w:tc>
      </w:tr>
      <w:tr w:rsidR="00CD5F4B" w:rsidRPr="00CD5F4B" w14:paraId="05F2133D" w14:textId="77777777" w:rsidTr="00CD5F4B">
        <w:trPr>
          <w:tblCellSpacing w:w="15" w:type="dxa"/>
        </w:trPr>
        <w:tc>
          <w:tcPr>
            <w:tcW w:w="0" w:type="auto"/>
            <w:shd w:val="clear" w:color="auto" w:fill="FFFFFF"/>
            <w:vAlign w:val="center"/>
            <w:hideMark/>
          </w:tcPr>
          <w:p w14:paraId="7D2ADBC2"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Name</w:t>
            </w:r>
          </w:p>
        </w:tc>
        <w:tc>
          <w:tcPr>
            <w:tcW w:w="0" w:type="auto"/>
            <w:shd w:val="clear" w:color="auto" w:fill="FFFFFF"/>
            <w:vAlign w:val="center"/>
            <w:hideMark/>
          </w:tcPr>
          <w:p w14:paraId="703D97B6"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b/>
                <w:bCs/>
                <w:sz w:val="24"/>
                <w:szCs w:val="24"/>
              </w:rPr>
              <w:t>Description</w:t>
            </w:r>
          </w:p>
        </w:tc>
      </w:tr>
      <w:tr w:rsidR="00CD5F4B" w:rsidRPr="00CD5F4B" w14:paraId="6EC175F8" w14:textId="77777777" w:rsidTr="00CD5F4B">
        <w:trPr>
          <w:tblCellSpacing w:w="15" w:type="dxa"/>
        </w:trPr>
        <w:tc>
          <w:tcPr>
            <w:tcW w:w="0" w:type="auto"/>
            <w:shd w:val="clear" w:color="auto" w:fill="FFFFFF"/>
            <w:vAlign w:val="center"/>
            <w:hideMark/>
          </w:tcPr>
          <w:p w14:paraId="32D8B0DA"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19" w:anchor="TextureType-section" w:history="1">
              <w:proofErr w:type="spellStart"/>
              <w:r w:rsidR="00CD5F4B" w:rsidRPr="00CD5F4B">
                <w:rPr>
                  <w:rFonts w:ascii="Times New Roman" w:eastAsia="Times New Roman" w:hAnsi="Times New Roman" w:cs="Times New Roman"/>
                  <w:color w:val="0000FF"/>
                  <w:sz w:val="24"/>
                  <w:szCs w:val="24"/>
                  <w:u w:val="single"/>
                </w:rPr>
                <w:t>TextureType</w:t>
              </w:r>
              <w:proofErr w:type="spellEnd"/>
            </w:hyperlink>
            <w:r w:rsidR="00CD5F4B" w:rsidRPr="00CD5F4B">
              <w:rPr>
                <w:rFonts w:ascii="Times New Roman" w:eastAsia="Times New Roman" w:hAnsi="Times New Roman" w:cs="Times New Roman"/>
                <w:sz w:val="24"/>
                <w:szCs w:val="24"/>
              </w:rPr>
              <w:br/>
              <w:t>«Enumeration»</w:t>
            </w:r>
          </w:p>
        </w:tc>
        <w:tc>
          <w:tcPr>
            <w:tcW w:w="0" w:type="auto"/>
            <w:shd w:val="clear" w:color="auto" w:fill="FFFFFF"/>
            <w:vAlign w:val="center"/>
            <w:hideMark/>
          </w:tcPr>
          <w:p w14:paraId="3E055CAF"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TextureType</w:t>
            </w:r>
            <w:proofErr w:type="spellEnd"/>
            <w:r w:rsidRPr="00CD5F4B">
              <w:rPr>
                <w:rFonts w:ascii="Times New Roman" w:eastAsia="Times New Roman" w:hAnsi="Times New Roman" w:cs="Times New Roman"/>
                <w:sz w:val="24"/>
                <w:szCs w:val="24"/>
              </w:rPr>
              <w:t xml:space="preserve"> enumerates the different texture types.</w:t>
            </w:r>
          </w:p>
        </w:tc>
      </w:tr>
      <w:tr w:rsidR="00CD5F4B" w:rsidRPr="00CD5F4B" w14:paraId="084E0F20" w14:textId="77777777" w:rsidTr="00CD5F4B">
        <w:trPr>
          <w:tblCellSpacing w:w="15" w:type="dxa"/>
        </w:trPr>
        <w:tc>
          <w:tcPr>
            <w:tcW w:w="0" w:type="auto"/>
            <w:shd w:val="clear" w:color="auto" w:fill="FFFFFF"/>
            <w:vAlign w:val="center"/>
            <w:hideMark/>
          </w:tcPr>
          <w:p w14:paraId="0ED7A77A" w14:textId="77777777" w:rsidR="00CD5F4B" w:rsidRPr="00CD5F4B" w:rsidRDefault="002C075C" w:rsidP="00CD5F4B">
            <w:pPr>
              <w:spacing w:before="100" w:beforeAutospacing="1" w:after="100" w:afterAutospacing="1" w:line="240" w:lineRule="auto"/>
              <w:rPr>
                <w:rFonts w:ascii="Times New Roman" w:eastAsia="Times New Roman" w:hAnsi="Times New Roman" w:cs="Times New Roman"/>
                <w:sz w:val="24"/>
                <w:szCs w:val="24"/>
              </w:rPr>
            </w:pPr>
            <w:hyperlink r:id="rId220" w:anchor="WrapMode-section" w:history="1">
              <w:proofErr w:type="spellStart"/>
              <w:r w:rsidR="00CD5F4B" w:rsidRPr="00CD5F4B">
                <w:rPr>
                  <w:rFonts w:ascii="Times New Roman" w:eastAsia="Times New Roman" w:hAnsi="Times New Roman" w:cs="Times New Roman"/>
                  <w:color w:val="0000FF"/>
                  <w:sz w:val="24"/>
                  <w:szCs w:val="24"/>
                  <w:u w:val="single"/>
                </w:rPr>
                <w:t>WrapMode</w:t>
              </w:r>
              <w:proofErr w:type="spellEnd"/>
            </w:hyperlink>
            <w:r w:rsidR="00CD5F4B" w:rsidRPr="00CD5F4B">
              <w:rPr>
                <w:rFonts w:ascii="Times New Roman" w:eastAsia="Times New Roman" w:hAnsi="Times New Roman" w:cs="Times New Roman"/>
                <w:sz w:val="24"/>
                <w:szCs w:val="24"/>
              </w:rPr>
              <w:br/>
              <w:t>«Enumeration»</w:t>
            </w:r>
          </w:p>
        </w:tc>
        <w:tc>
          <w:tcPr>
            <w:tcW w:w="0" w:type="auto"/>
            <w:shd w:val="clear" w:color="auto" w:fill="FFFFFF"/>
            <w:vAlign w:val="center"/>
            <w:hideMark/>
          </w:tcPr>
          <w:p w14:paraId="0240BAE2"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proofErr w:type="spellStart"/>
            <w:r w:rsidRPr="00CD5F4B">
              <w:rPr>
                <w:rFonts w:ascii="Times New Roman" w:eastAsia="Times New Roman" w:hAnsi="Times New Roman" w:cs="Times New Roman"/>
                <w:sz w:val="24"/>
                <w:szCs w:val="24"/>
              </w:rPr>
              <w:t>WrapMode</w:t>
            </w:r>
            <w:proofErr w:type="spellEnd"/>
            <w:r w:rsidRPr="00CD5F4B">
              <w:rPr>
                <w:rFonts w:ascii="Times New Roman" w:eastAsia="Times New Roman" w:hAnsi="Times New Roman" w:cs="Times New Roman"/>
                <w:sz w:val="24"/>
                <w:szCs w:val="24"/>
              </w:rPr>
              <w:t xml:space="preserve"> enumerates the different fill modes for textures.</w:t>
            </w:r>
          </w:p>
        </w:tc>
      </w:tr>
    </w:tbl>
    <w:p w14:paraId="35A6F9BF" w14:textId="77777777" w:rsidR="00CD5F4B" w:rsidRPr="00CD5F4B" w:rsidRDefault="00CD5F4B" w:rsidP="00CD5F4B">
      <w:pPr>
        <w:spacing w:before="100" w:beforeAutospacing="1" w:after="100" w:afterAutospacing="1" w:line="240" w:lineRule="auto"/>
        <w:outlineLvl w:val="3"/>
        <w:rPr>
          <w:rFonts w:ascii="Times New Roman" w:eastAsia="Times New Roman" w:hAnsi="Times New Roman" w:cs="Times New Roman"/>
          <w:b/>
          <w:bCs/>
          <w:sz w:val="24"/>
          <w:szCs w:val="24"/>
        </w:rPr>
      </w:pPr>
      <w:r w:rsidRPr="00CD5F4B">
        <w:rPr>
          <w:rFonts w:ascii="Times New Roman" w:eastAsia="Times New Roman" w:hAnsi="Times New Roman" w:cs="Times New Roman"/>
          <w:b/>
          <w:bCs/>
          <w:sz w:val="24"/>
          <w:szCs w:val="24"/>
        </w:rPr>
        <w:t>8.3.3. Additional Information</w:t>
      </w:r>
    </w:p>
    <w:p w14:paraId="61C7EAEB" w14:textId="77777777" w:rsidR="00CD5F4B" w:rsidRPr="00CD5F4B" w:rsidRDefault="00CD5F4B" w:rsidP="00CD5F4B">
      <w:pPr>
        <w:spacing w:before="100" w:beforeAutospacing="1" w:after="100" w:afterAutospacing="1" w:line="240" w:lineRule="auto"/>
        <w:rPr>
          <w:rFonts w:ascii="Times New Roman" w:eastAsia="Times New Roman" w:hAnsi="Times New Roman" w:cs="Times New Roman"/>
          <w:sz w:val="24"/>
          <w:szCs w:val="24"/>
        </w:rPr>
      </w:pPr>
      <w:r w:rsidRPr="00CD5F4B">
        <w:rPr>
          <w:rFonts w:ascii="Times New Roman" w:eastAsia="Times New Roman" w:hAnsi="Times New Roman" w:cs="Times New Roman"/>
          <w:sz w:val="24"/>
          <w:szCs w:val="24"/>
        </w:rPr>
        <w:t xml:space="preserve">Additional information about the Appearance Module can be found in the </w:t>
      </w:r>
      <w:hyperlink r:id="rId221" w:history="1">
        <w:r w:rsidRPr="00CD5F4B">
          <w:rPr>
            <w:rFonts w:ascii="Times New Roman" w:eastAsia="Times New Roman" w:hAnsi="Times New Roman" w:cs="Times New Roman"/>
            <w:color w:val="0000FF"/>
            <w:sz w:val="24"/>
            <w:szCs w:val="24"/>
            <w:u w:val="single"/>
          </w:rPr>
          <w:t>OGC CityGML 3.0 Users Guide</w:t>
        </w:r>
      </w:hyperlink>
    </w:p>
    <w:p w14:paraId="4D8C226C" w14:textId="77777777" w:rsidR="002C240A" w:rsidRDefault="00AF4014">
      <w:ins w:id="842" w:author="Carl Reed" w:date="2020-10-01T16:57:00Z">
        <w:r>
          <w:t>&lt;&lt;SNIP, SNIP&gt;&gt;</w:t>
        </w:r>
      </w:ins>
    </w:p>
    <w:p w14:paraId="1411560A" w14:textId="77777777" w:rsidR="00E95F38" w:rsidRPr="00E95F38" w:rsidRDefault="00E95F38" w:rsidP="00E95F38">
      <w:pPr>
        <w:spacing w:before="100" w:beforeAutospacing="1" w:after="100" w:afterAutospacing="1" w:line="240" w:lineRule="auto"/>
        <w:outlineLvl w:val="2"/>
        <w:rPr>
          <w:rFonts w:ascii="Times New Roman" w:eastAsia="Times New Roman" w:hAnsi="Times New Roman" w:cs="Times New Roman"/>
          <w:b/>
          <w:bCs/>
          <w:sz w:val="27"/>
          <w:szCs w:val="27"/>
        </w:rPr>
      </w:pPr>
      <w:r w:rsidRPr="00E95F38">
        <w:rPr>
          <w:rFonts w:ascii="Times New Roman" w:eastAsia="Times New Roman" w:hAnsi="Times New Roman" w:cs="Times New Roman"/>
          <w:b/>
          <w:bCs/>
          <w:sz w:val="27"/>
          <w:szCs w:val="27"/>
        </w:rPr>
        <w:t>8.4. City Furniture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E95F38" w:rsidRPr="00E95F38" w14:paraId="43F164D1" w14:textId="77777777" w:rsidTr="00E95F38">
        <w:trPr>
          <w:tblCellSpacing w:w="15" w:type="dxa"/>
        </w:trPr>
        <w:tc>
          <w:tcPr>
            <w:tcW w:w="0" w:type="auto"/>
            <w:gridSpan w:val="2"/>
            <w:shd w:val="clear" w:color="auto" w:fill="CACCCE"/>
            <w:vAlign w:val="center"/>
            <w:hideMark/>
          </w:tcPr>
          <w:p w14:paraId="781E7813" w14:textId="77777777"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b/>
                <w:bCs/>
                <w:sz w:val="24"/>
                <w:szCs w:val="24"/>
              </w:rPr>
              <w:t>Requirements Class</w:t>
            </w:r>
            <w:r w:rsidRPr="00E95F38">
              <w:rPr>
                <w:rFonts w:ascii="Times New Roman" w:eastAsia="Times New Roman" w:hAnsi="Times New Roman" w:cs="Times New Roman"/>
                <w:sz w:val="24"/>
                <w:szCs w:val="24"/>
              </w:rPr>
              <w:t xml:space="preserve"> </w:t>
            </w:r>
          </w:p>
        </w:tc>
      </w:tr>
      <w:tr w:rsidR="00E95F38" w:rsidRPr="00E95F38" w14:paraId="33F353E0" w14:textId="77777777" w:rsidTr="00E95F38">
        <w:trPr>
          <w:tblCellSpacing w:w="15" w:type="dxa"/>
        </w:trPr>
        <w:tc>
          <w:tcPr>
            <w:tcW w:w="0" w:type="auto"/>
            <w:gridSpan w:val="2"/>
            <w:shd w:val="clear" w:color="auto" w:fill="FFFFFF"/>
            <w:vAlign w:val="center"/>
            <w:hideMark/>
          </w:tcPr>
          <w:p w14:paraId="1EB57FC4" w14:textId="77777777" w:rsidR="00E95F38" w:rsidRPr="00E95F38" w:rsidRDefault="002C075C" w:rsidP="00E95F38">
            <w:pPr>
              <w:spacing w:before="100" w:beforeAutospacing="1" w:after="100" w:afterAutospacing="1" w:line="240" w:lineRule="auto"/>
              <w:rPr>
                <w:rFonts w:ascii="Times New Roman" w:eastAsia="Times New Roman" w:hAnsi="Times New Roman" w:cs="Times New Roman"/>
                <w:sz w:val="24"/>
                <w:szCs w:val="24"/>
              </w:rPr>
            </w:pPr>
            <w:hyperlink r:id="rId222" w:history="1">
              <w:r w:rsidR="00E95F38" w:rsidRPr="00E95F38">
                <w:rPr>
                  <w:rFonts w:ascii="Times New Roman" w:eastAsia="Times New Roman" w:hAnsi="Times New Roman" w:cs="Times New Roman"/>
                  <w:color w:val="0000FF"/>
                  <w:sz w:val="24"/>
                  <w:szCs w:val="24"/>
                  <w:u w:val="single"/>
                </w:rPr>
                <w:t>http://www.opengis.net/spec/CityGML-1/3.0/req/req-class-cityfurniture</w:t>
              </w:r>
            </w:hyperlink>
            <w:r w:rsidR="00E95F38" w:rsidRPr="00E95F38">
              <w:rPr>
                <w:rFonts w:ascii="Times New Roman" w:eastAsia="Times New Roman" w:hAnsi="Times New Roman" w:cs="Times New Roman"/>
                <w:sz w:val="24"/>
                <w:szCs w:val="24"/>
              </w:rPr>
              <w:t xml:space="preserve"> </w:t>
            </w:r>
          </w:p>
        </w:tc>
      </w:tr>
      <w:tr w:rsidR="00E95F38" w:rsidRPr="00E95F38" w14:paraId="736979B6" w14:textId="77777777" w:rsidTr="00E95F38">
        <w:trPr>
          <w:tblCellSpacing w:w="15" w:type="dxa"/>
        </w:trPr>
        <w:tc>
          <w:tcPr>
            <w:tcW w:w="0" w:type="auto"/>
            <w:shd w:val="clear" w:color="auto" w:fill="FFFFFF"/>
            <w:vAlign w:val="center"/>
            <w:hideMark/>
          </w:tcPr>
          <w:p w14:paraId="18E591C4" w14:textId="77777777"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Target type</w:t>
            </w:r>
          </w:p>
        </w:tc>
        <w:tc>
          <w:tcPr>
            <w:tcW w:w="0" w:type="auto"/>
            <w:shd w:val="clear" w:color="auto" w:fill="FFFFFF"/>
            <w:vAlign w:val="center"/>
            <w:hideMark/>
          </w:tcPr>
          <w:p w14:paraId="3A15DA6E" w14:textId="77777777" w:rsidR="00E95F38" w:rsidRPr="00E95F38" w:rsidRDefault="00E95F38" w:rsidP="0023405C">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 xml:space="preserve">Implementation </w:t>
            </w:r>
            <w:del w:id="843" w:author="Carl Reed" w:date="2020-10-06T14:17:00Z">
              <w:r w:rsidRPr="00E95F38" w:rsidDel="0023405C">
                <w:rPr>
                  <w:rFonts w:ascii="Times New Roman" w:eastAsia="Times New Roman" w:hAnsi="Times New Roman" w:cs="Times New Roman"/>
                  <w:sz w:val="24"/>
                  <w:szCs w:val="24"/>
                </w:rPr>
                <w:delText>Specification</w:delText>
              </w:r>
            </w:del>
            <w:ins w:id="844" w:author="Carl Reed" w:date="2020-10-06T14:17:00Z">
              <w:r w:rsidR="0023405C">
                <w:rPr>
                  <w:rFonts w:ascii="Times New Roman" w:eastAsia="Times New Roman" w:hAnsi="Times New Roman" w:cs="Times New Roman"/>
                  <w:sz w:val="24"/>
                  <w:szCs w:val="24"/>
                </w:rPr>
                <w:t>Standard</w:t>
              </w:r>
            </w:ins>
          </w:p>
        </w:tc>
      </w:tr>
      <w:tr w:rsidR="00E95F38" w:rsidRPr="00E95F38" w14:paraId="2746E43A" w14:textId="77777777" w:rsidTr="00E95F38">
        <w:trPr>
          <w:tblCellSpacing w:w="15" w:type="dxa"/>
        </w:trPr>
        <w:tc>
          <w:tcPr>
            <w:tcW w:w="0" w:type="auto"/>
            <w:shd w:val="clear" w:color="auto" w:fill="FFFFFF"/>
            <w:vAlign w:val="center"/>
            <w:hideMark/>
          </w:tcPr>
          <w:p w14:paraId="306F2D76" w14:textId="77777777"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Dependency</w:t>
            </w:r>
          </w:p>
        </w:tc>
        <w:tc>
          <w:tcPr>
            <w:tcW w:w="0" w:type="auto"/>
            <w:shd w:val="clear" w:color="auto" w:fill="FFFFFF"/>
            <w:vAlign w:val="center"/>
            <w:hideMark/>
          </w:tcPr>
          <w:p w14:paraId="342FC289" w14:textId="77777777" w:rsidR="00E95F38" w:rsidRPr="00E95F38" w:rsidRDefault="002C075C" w:rsidP="00E95F38">
            <w:pPr>
              <w:spacing w:before="100" w:beforeAutospacing="1" w:after="100" w:afterAutospacing="1" w:line="240" w:lineRule="auto"/>
              <w:rPr>
                <w:rFonts w:ascii="Times New Roman" w:eastAsia="Times New Roman" w:hAnsi="Times New Roman" w:cs="Times New Roman"/>
                <w:sz w:val="24"/>
                <w:szCs w:val="24"/>
              </w:rPr>
            </w:pPr>
            <w:hyperlink r:id="rId223" w:anchor="rc_core" w:history="1">
              <w:r w:rsidR="00E95F38" w:rsidRPr="00E95F38">
                <w:rPr>
                  <w:rFonts w:ascii="Times New Roman" w:eastAsia="Times New Roman" w:hAnsi="Times New Roman" w:cs="Times New Roman"/>
                  <w:color w:val="0000FF"/>
                  <w:sz w:val="24"/>
                  <w:szCs w:val="24"/>
                  <w:u w:val="single"/>
                </w:rPr>
                <w:t>/req/req-class-core</w:t>
              </w:r>
            </w:hyperlink>
          </w:p>
        </w:tc>
      </w:tr>
    </w:tbl>
    <w:p w14:paraId="65AE5278" w14:textId="77777777"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 xml:space="preserve">The </w:t>
      </w:r>
      <w:proofErr w:type="spellStart"/>
      <w:r w:rsidRPr="00E95F38">
        <w:rPr>
          <w:rFonts w:ascii="Times New Roman" w:eastAsia="Times New Roman" w:hAnsi="Times New Roman" w:cs="Times New Roman"/>
          <w:sz w:val="24"/>
          <w:szCs w:val="24"/>
        </w:rPr>
        <w:t>CityFurniture</w:t>
      </w:r>
      <w:proofErr w:type="spellEnd"/>
      <w:r w:rsidRPr="00E95F38">
        <w:rPr>
          <w:rFonts w:ascii="Times New Roman" w:eastAsia="Times New Roman" w:hAnsi="Times New Roman" w:cs="Times New Roman"/>
          <w:sz w:val="24"/>
          <w:szCs w:val="24"/>
        </w:rPr>
        <w:t xml:space="preserve"> module provides the representation of objects or pieces of equipment that are installed in the outdoor environment for various purposes, such as decoration, explanation or control. City furniture objects are relatively small, immovable objects and usually are of </w:t>
      </w:r>
      <w:commentRangeStart w:id="845"/>
      <w:commentRangeStart w:id="846"/>
      <w:r w:rsidRPr="00E95F38">
        <w:rPr>
          <w:rFonts w:ascii="Times New Roman" w:eastAsia="Times New Roman" w:hAnsi="Times New Roman" w:cs="Times New Roman"/>
          <w:sz w:val="24"/>
          <w:szCs w:val="24"/>
        </w:rPr>
        <w:t>stereotypical</w:t>
      </w:r>
      <w:commentRangeEnd w:id="845"/>
      <w:r w:rsidR="003C13C5">
        <w:rPr>
          <w:rStyle w:val="CommentReference"/>
        </w:rPr>
        <w:commentReference w:id="845"/>
      </w:r>
      <w:commentRangeEnd w:id="846"/>
      <w:r w:rsidR="00B652E0">
        <w:rPr>
          <w:rStyle w:val="CommentReference"/>
        </w:rPr>
        <w:commentReference w:id="846"/>
      </w:r>
      <w:r w:rsidRPr="00E95F38">
        <w:rPr>
          <w:rFonts w:ascii="Times New Roman" w:eastAsia="Times New Roman" w:hAnsi="Times New Roman" w:cs="Times New Roman"/>
          <w:sz w:val="24"/>
          <w:szCs w:val="24"/>
        </w:rPr>
        <w:t xml:space="preserve"> form. Examples include road signs, traffic signals, bicycle racks, street lamps, fountains, flower buckets, advertising columns, and benches.</w:t>
      </w:r>
    </w:p>
    <w:p w14:paraId="6B9EB7C8" w14:textId="77777777"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t xml:space="preserve">City furniture is represented in the UML model by the top-level feature type </w:t>
      </w:r>
      <w:proofErr w:type="spellStart"/>
      <w:r w:rsidRPr="00E95F38">
        <w:rPr>
          <w:rFonts w:ascii="Times New Roman" w:eastAsia="Times New Roman" w:hAnsi="Times New Roman" w:cs="Times New Roman"/>
          <w:i/>
          <w:iCs/>
          <w:sz w:val="24"/>
          <w:szCs w:val="24"/>
        </w:rPr>
        <w:t>CityFurniture</w:t>
      </w:r>
      <w:proofErr w:type="spellEnd"/>
      <w:r w:rsidRPr="00E95F38">
        <w:rPr>
          <w:rFonts w:ascii="Times New Roman" w:eastAsia="Times New Roman" w:hAnsi="Times New Roman" w:cs="Times New Roman"/>
          <w:sz w:val="24"/>
          <w:szCs w:val="24"/>
        </w:rPr>
        <w:t xml:space="preserve">, which is also the only class of the </w:t>
      </w:r>
      <w:proofErr w:type="spellStart"/>
      <w:r w:rsidRPr="00E95F38">
        <w:rPr>
          <w:rFonts w:ascii="Times New Roman" w:eastAsia="Times New Roman" w:hAnsi="Times New Roman" w:cs="Times New Roman"/>
          <w:sz w:val="24"/>
          <w:szCs w:val="24"/>
        </w:rPr>
        <w:t>CityFurniture</w:t>
      </w:r>
      <w:proofErr w:type="spellEnd"/>
      <w:r w:rsidRPr="00E95F38">
        <w:rPr>
          <w:rFonts w:ascii="Times New Roman" w:eastAsia="Times New Roman" w:hAnsi="Times New Roman" w:cs="Times New Roman"/>
          <w:sz w:val="24"/>
          <w:szCs w:val="24"/>
        </w:rPr>
        <w:t xml:space="preserve"> module.</w:t>
      </w:r>
    </w:p>
    <w:p w14:paraId="42FD6CF7" w14:textId="77777777" w:rsidR="00E95F38" w:rsidRPr="00E95F38" w:rsidRDefault="00E95F38" w:rsidP="00E95F38">
      <w:pPr>
        <w:spacing w:before="100" w:beforeAutospacing="1" w:after="100" w:afterAutospacing="1" w:line="240" w:lineRule="auto"/>
        <w:rPr>
          <w:rFonts w:ascii="Times New Roman" w:eastAsia="Times New Roman" w:hAnsi="Times New Roman" w:cs="Times New Roman"/>
          <w:sz w:val="24"/>
          <w:szCs w:val="24"/>
        </w:rPr>
      </w:pPr>
      <w:r w:rsidRPr="00E95F38">
        <w:rPr>
          <w:rFonts w:ascii="Times New Roman" w:eastAsia="Times New Roman" w:hAnsi="Times New Roman" w:cs="Times New Roman"/>
          <w:sz w:val="24"/>
          <w:szCs w:val="24"/>
        </w:rPr>
        <w:lastRenderedPageBreak/>
        <w:t xml:space="preserve">The UML diagram of the </w:t>
      </w:r>
      <w:proofErr w:type="spellStart"/>
      <w:r w:rsidRPr="00E95F38">
        <w:rPr>
          <w:rFonts w:ascii="Times New Roman" w:eastAsia="Times New Roman" w:hAnsi="Times New Roman" w:cs="Times New Roman"/>
          <w:sz w:val="24"/>
          <w:szCs w:val="24"/>
        </w:rPr>
        <w:t>CityFurniture</w:t>
      </w:r>
      <w:proofErr w:type="spellEnd"/>
      <w:r w:rsidRPr="00E95F38">
        <w:rPr>
          <w:rFonts w:ascii="Times New Roman" w:eastAsia="Times New Roman" w:hAnsi="Times New Roman" w:cs="Times New Roman"/>
          <w:sz w:val="24"/>
          <w:szCs w:val="24"/>
        </w:rPr>
        <w:t xml:space="preserve"> module is depicted in </w:t>
      </w:r>
      <w:hyperlink r:id="rId224" w:anchor="cityfurniture-uml" w:history="1">
        <w:r w:rsidRPr="00E95F38">
          <w:rPr>
            <w:rFonts w:ascii="Times New Roman" w:eastAsia="Times New Roman" w:hAnsi="Times New Roman" w:cs="Times New Roman"/>
            <w:color w:val="0000FF"/>
            <w:sz w:val="24"/>
            <w:szCs w:val="24"/>
            <w:u w:val="single"/>
          </w:rPr>
          <w:t>Figure 24</w:t>
        </w:r>
      </w:hyperlink>
      <w:r w:rsidRPr="00E95F38">
        <w:rPr>
          <w:rFonts w:ascii="Times New Roman" w:eastAsia="Times New Roman" w:hAnsi="Times New Roman" w:cs="Times New Roman"/>
          <w:sz w:val="24"/>
          <w:szCs w:val="24"/>
        </w:rPr>
        <w:t xml:space="preserve">. A detailed discussion of this Requirements Class can be found in the </w:t>
      </w:r>
      <w:hyperlink r:id="rId225" w:history="1">
        <w:r w:rsidRPr="00E95F38">
          <w:rPr>
            <w:rFonts w:ascii="Times New Roman" w:eastAsia="Times New Roman" w:hAnsi="Times New Roman" w:cs="Times New Roman"/>
            <w:color w:val="0000FF"/>
            <w:sz w:val="24"/>
            <w:szCs w:val="24"/>
            <w:u w:val="single"/>
          </w:rPr>
          <w:t>CityGML 3.0 Users Guide</w:t>
        </w:r>
      </w:hyperlink>
      <w:r w:rsidRPr="00E95F38">
        <w:rPr>
          <w:rFonts w:ascii="Times New Roman" w:eastAsia="Times New Roman" w:hAnsi="Times New Roman" w:cs="Times New Roman"/>
          <w:sz w:val="24"/>
          <w:szCs w:val="24"/>
        </w:rPr>
        <w:t>.</w:t>
      </w:r>
    </w:p>
    <w:p w14:paraId="0F4A1C92" w14:textId="77777777" w:rsidR="00E95F38" w:rsidRDefault="00904189">
      <w:r>
        <w:t>&lt;&lt;SNIP, SNIP&gt;&gt;</w:t>
      </w:r>
    </w:p>
    <w:p w14:paraId="2936C28A" w14:textId="77777777" w:rsidR="00904189" w:rsidRPr="00904189" w:rsidRDefault="00904189" w:rsidP="00904189">
      <w:pPr>
        <w:spacing w:before="100" w:beforeAutospacing="1" w:after="100" w:afterAutospacing="1" w:line="240" w:lineRule="auto"/>
        <w:outlineLvl w:val="2"/>
        <w:rPr>
          <w:rFonts w:ascii="Times New Roman" w:eastAsia="Times New Roman" w:hAnsi="Times New Roman" w:cs="Times New Roman"/>
          <w:b/>
          <w:bCs/>
          <w:sz w:val="27"/>
          <w:szCs w:val="27"/>
        </w:rPr>
      </w:pPr>
      <w:r w:rsidRPr="00904189">
        <w:rPr>
          <w:rFonts w:ascii="Times New Roman" w:eastAsia="Times New Roman" w:hAnsi="Times New Roman" w:cs="Times New Roman"/>
          <w:b/>
          <w:bCs/>
          <w:sz w:val="27"/>
          <w:szCs w:val="27"/>
        </w:rPr>
        <w:t xml:space="preserve">8.6. </w:t>
      </w:r>
      <w:proofErr w:type="spellStart"/>
      <w:r w:rsidRPr="00904189">
        <w:rPr>
          <w:rFonts w:ascii="Times New Roman" w:eastAsia="Times New Roman" w:hAnsi="Times New Roman" w:cs="Times New Roman"/>
          <w:b/>
          <w:bCs/>
          <w:sz w:val="27"/>
          <w:szCs w:val="27"/>
        </w:rPr>
        <w:t>Dynamizer</w:t>
      </w:r>
      <w:proofErr w:type="spellEnd"/>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904189" w:rsidRPr="00904189" w14:paraId="75DC538F" w14:textId="77777777" w:rsidTr="00904189">
        <w:trPr>
          <w:tblCellSpacing w:w="15" w:type="dxa"/>
        </w:trPr>
        <w:tc>
          <w:tcPr>
            <w:tcW w:w="0" w:type="auto"/>
            <w:gridSpan w:val="2"/>
            <w:shd w:val="clear" w:color="auto" w:fill="CACCCE"/>
            <w:vAlign w:val="center"/>
            <w:hideMark/>
          </w:tcPr>
          <w:p w14:paraId="34D1F622"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b/>
                <w:bCs/>
                <w:sz w:val="24"/>
                <w:szCs w:val="24"/>
              </w:rPr>
              <w:t>Requirements Class</w:t>
            </w:r>
            <w:r w:rsidRPr="00904189">
              <w:rPr>
                <w:rFonts w:ascii="Times New Roman" w:eastAsia="Times New Roman" w:hAnsi="Times New Roman" w:cs="Times New Roman"/>
                <w:sz w:val="24"/>
                <w:szCs w:val="24"/>
              </w:rPr>
              <w:t xml:space="preserve"> </w:t>
            </w:r>
          </w:p>
        </w:tc>
      </w:tr>
      <w:tr w:rsidR="00904189" w:rsidRPr="00904189" w14:paraId="32F34D81" w14:textId="77777777" w:rsidTr="00904189">
        <w:trPr>
          <w:tblCellSpacing w:w="15" w:type="dxa"/>
        </w:trPr>
        <w:tc>
          <w:tcPr>
            <w:tcW w:w="0" w:type="auto"/>
            <w:gridSpan w:val="2"/>
            <w:shd w:val="clear" w:color="auto" w:fill="FFFFFF"/>
            <w:vAlign w:val="center"/>
            <w:hideMark/>
          </w:tcPr>
          <w:p w14:paraId="207E93A8" w14:textId="77777777" w:rsidR="00904189" w:rsidRPr="00904189" w:rsidRDefault="002C075C" w:rsidP="00904189">
            <w:pPr>
              <w:spacing w:before="100" w:beforeAutospacing="1" w:after="100" w:afterAutospacing="1" w:line="240" w:lineRule="auto"/>
              <w:rPr>
                <w:rFonts w:ascii="Times New Roman" w:eastAsia="Times New Roman" w:hAnsi="Times New Roman" w:cs="Times New Roman"/>
                <w:sz w:val="24"/>
                <w:szCs w:val="24"/>
              </w:rPr>
            </w:pPr>
            <w:hyperlink r:id="rId226" w:history="1">
              <w:r w:rsidR="00904189" w:rsidRPr="00904189">
                <w:rPr>
                  <w:rFonts w:ascii="Times New Roman" w:eastAsia="Times New Roman" w:hAnsi="Times New Roman" w:cs="Times New Roman"/>
                  <w:color w:val="0000FF"/>
                  <w:sz w:val="24"/>
                  <w:szCs w:val="24"/>
                  <w:u w:val="single"/>
                </w:rPr>
                <w:t>http://www.opengis.net/spec/CityGML-1/3.0/req/req-class-dynamizer</w:t>
              </w:r>
            </w:hyperlink>
            <w:r w:rsidR="00904189" w:rsidRPr="00904189">
              <w:rPr>
                <w:rFonts w:ascii="Times New Roman" w:eastAsia="Times New Roman" w:hAnsi="Times New Roman" w:cs="Times New Roman"/>
                <w:sz w:val="24"/>
                <w:szCs w:val="24"/>
              </w:rPr>
              <w:t xml:space="preserve"> </w:t>
            </w:r>
          </w:p>
        </w:tc>
      </w:tr>
      <w:tr w:rsidR="00904189" w:rsidRPr="00904189" w14:paraId="74CA415C" w14:textId="77777777" w:rsidTr="00904189">
        <w:trPr>
          <w:tblCellSpacing w:w="15" w:type="dxa"/>
        </w:trPr>
        <w:tc>
          <w:tcPr>
            <w:tcW w:w="0" w:type="auto"/>
            <w:shd w:val="clear" w:color="auto" w:fill="FFFFFF"/>
            <w:vAlign w:val="center"/>
            <w:hideMark/>
          </w:tcPr>
          <w:p w14:paraId="3AF10D8E"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Target type</w:t>
            </w:r>
          </w:p>
        </w:tc>
        <w:tc>
          <w:tcPr>
            <w:tcW w:w="0" w:type="auto"/>
            <w:shd w:val="clear" w:color="auto" w:fill="FFFFFF"/>
            <w:vAlign w:val="center"/>
            <w:hideMark/>
          </w:tcPr>
          <w:p w14:paraId="4CA1C332" w14:textId="77777777" w:rsidR="00904189" w:rsidRPr="00904189" w:rsidRDefault="00904189" w:rsidP="0023405C">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 xml:space="preserve">Implementation </w:t>
            </w:r>
            <w:del w:id="847" w:author="Carl Reed" w:date="2020-10-06T14:17:00Z">
              <w:r w:rsidRPr="00904189" w:rsidDel="0023405C">
                <w:rPr>
                  <w:rFonts w:ascii="Times New Roman" w:eastAsia="Times New Roman" w:hAnsi="Times New Roman" w:cs="Times New Roman"/>
                  <w:sz w:val="24"/>
                  <w:szCs w:val="24"/>
                </w:rPr>
                <w:delText>Specification</w:delText>
              </w:r>
            </w:del>
            <w:ins w:id="848" w:author="Carl Reed" w:date="2020-10-06T14:17:00Z">
              <w:r w:rsidR="0023405C">
                <w:rPr>
                  <w:rFonts w:ascii="Times New Roman" w:eastAsia="Times New Roman" w:hAnsi="Times New Roman" w:cs="Times New Roman"/>
                  <w:sz w:val="24"/>
                  <w:szCs w:val="24"/>
                </w:rPr>
                <w:t>Standard</w:t>
              </w:r>
            </w:ins>
          </w:p>
        </w:tc>
      </w:tr>
      <w:tr w:rsidR="00904189" w:rsidRPr="00904189" w14:paraId="04B7902C" w14:textId="77777777" w:rsidTr="00904189">
        <w:trPr>
          <w:tblCellSpacing w:w="15" w:type="dxa"/>
        </w:trPr>
        <w:tc>
          <w:tcPr>
            <w:tcW w:w="0" w:type="auto"/>
            <w:shd w:val="clear" w:color="auto" w:fill="FFFFFF"/>
            <w:vAlign w:val="center"/>
            <w:hideMark/>
          </w:tcPr>
          <w:p w14:paraId="0E3A4B5B"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Dependency</w:t>
            </w:r>
          </w:p>
        </w:tc>
        <w:tc>
          <w:tcPr>
            <w:tcW w:w="0" w:type="auto"/>
            <w:shd w:val="clear" w:color="auto" w:fill="FFFFFF"/>
            <w:vAlign w:val="center"/>
            <w:hideMark/>
          </w:tcPr>
          <w:p w14:paraId="6D6988F2" w14:textId="77777777" w:rsidR="00904189" w:rsidRPr="00904189" w:rsidRDefault="002C075C" w:rsidP="00904189">
            <w:pPr>
              <w:spacing w:before="100" w:beforeAutospacing="1" w:after="100" w:afterAutospacing="1" w:line="240" w:lineRule="auto"/>
              <w:rPr>
                <w:rFonts w:ascii="Times New Roman" w:eastAsia="Times New Roman" w:hAnsi="Times New Roman" w:cs="Times New Roman"/>
                <w:sz w:val="24"/>
                <w:szCs w:val="24"/>
              </w:rPr>
            </w:pPr>
            <w:hyperlink r:id="rId227" w:anchor="rc_core" w:history="1">
              <w:r w:rsidR="00904189" w:rsidRPr="00904189">
                <w:rPr>
                  <w:rFonts w:ascii="Times New Roman" w:eastAsia="Times New Roman" w:hAnsi="Times New Roman" w:cs="Times New Roman"/>
                  <w:color w:val="0000FF"/>
                  <w:sz w:val="24"/>
                  <w:szCs w:val="24"/>
                  <w:u w:val="single"/>
                </w:rPr>
                <w:t>/req/req-class-core</w:t>
              </w:r>
            </w:hyperlink>
          </w:p>
        </w:tc>
      </w:tr>
    </w:tbl>
    <w:p w14:paraId="11229CF6"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 xml:space="preserve">The </w:t>
      </w:r>
      <w:proofErr w:type="spellStart"/>
      <w:r w:rsidRPr="00904189">
        <w:rPr>
          <w:rFonts w:ascii="Times New Roman" w:eastAsia="Times New Roman" w:hAnsi="Times New Roman" w:cs="Times New Roman"/>
          <w:sz w:val="24"/>
          <w:szCs w:val="24"/>
        </w:rPr>
        <w:t>Dynamizer</w:t>
      </w:r>
      <w:proofErr w:type="spellEnd"/>
      <w:r w:rsidRPr="00904189">
        <w:rPr>
          <w:rFonts w:ascii="Times New Roman" w:eastAsia="Times New Roman" w:hAnsi="Times New Roman" w:cs="Times New Roman"/>
          <w:sz w:val="24"/>
          <w:szCs w:val="24"/>
        </w:rPr>
        <w:t xml:space="preserve"> module provides the concepts that </w:t>
      </w:r>
      <w:ins w:id="849" w:author="Carl Reed" w:date="2020-10-06T12:27:00Z">
        <w:r w:rsidR="008E574B">
          <w:rPr>
            <w:rFonts w:ascii="Times New Roman" w:eastAsia="Times New Roman" w:hAnsi="Times New Roman" w:cs="Times New Roman"/>
            <w:sz w:val="24"/>
            <w:szCs w:val="24"/>
          </w:rPr>
          <w:t xml:space="preserve">enable representation </w:t>
        </w:r>
        <w:proofErr w:type="spellStart"/>
        <w:r w:rsidR="008E574B">
          <w:rPr>
            <w:rFonts w:ascii="Times New Roman" w:eastAsia="Times New Roman" w:hAnsi="Times New Roman" w:cs="Times New Roman"/>
            <w:sz w:val="24"/>
            <w:szCs w:val="24"/>
          </w:rPr>
          <w:t>of</w:t>
        </w:r>
      </w:ins>
      <w:del w:id="850" w:author="Carl Reed" w:date="2020-10-06T12:27:00Z">
        <w:r w:rsidRPr="00904189" w:rsidDel="008E574B">
          <w:rPr>
            <w:rFonts w:ascii="Times New Roman" w:eastAsia="Times New Roman" w:hAnsi="Times New Roman" w:cs="Times New Roman"/>
            <w:sz w:val="24"/>
            <w:szCs w:val="24"/>
          </w:rPr>
          <w:delText xml:space="preserve">allow for representing </w:delText>
        </w:r>
      </w:del>
      <w:r w:rsidRPr="00904189">
        <w:rPr>
          <w:rFonts w:ascii="Times New Roman" w:eastAsia="Times New Roman" w:hAnsi="Times New Roman" w:cs="Times New Roman"/>
          <w:sz w:val="24"/>
          <w:szCs w:val="24"/>
        </w:rPr>
        <w:t>time</w:t>
      </w:r>
      <w:proofErr w:type="spellEnd"/>
      <w:r w:rsidRPr="00904189">
        <w:rPr>
          <w:rFonts w:ascii="Times New Roman" w:eastAsia="Times New Roman" w:hAnsi="Times New Roman" w:cs="Times New Roman"/>
          <w:sz w:val="24"/>
          <w:szCs w:val="24"/>
        </w:rPr>
        <w:t xml:space="preserve">-varying data for city object properties as well as for integrating sensors with 3D city models. </w:t>
      </w:r>
      <w:proofErr w:type="spellStart"/>
      <w:r w:rsidRPr="00904189">
        <w:rPr>
          <w:rFonts w:ascii="Times New Roman" w:eastAsia="Times New Roman" w:hAnsi="Times New Roman" w:cs="Times New Roman"/>
          <w:sz w:val="24"/>
          <w:szCs w:val="24"/>
        </w:rPr>
        <w:t>Dynamizers</w:t>
      </w:r>
      <w:proofErr w:type="spellEnd"/>
      <w:r w:rsidRPr="00904189">
        <w:rPr>
          <w:rFonts w:ascii="Times New Roman" w:eastAsia="Times New Roman" w:hAnsi="Times New Roman" w:cs="Times New Roman"/>
          <w:sz w:val="24"/>
          <w:szCs w:val="24"/>
        </w:rPr>
        <w:t xml:space="preserve"> are objects that inject timeseries data for an individual attribute of the city object in which </w:t>
      </w:r>
      <w:del w:id="851" w:author="Carl Reed" w:date="2020-10-06T12:28:00Z">
        <w:r w:rsidRPr="00904189" w:rsidDel="008E574B">
          <w:rPr>
            <w:rFonts w:ascii="Times New Roman" w:eastAsia="Times New Roman" w:hAnsi="Times New Roman" w:cs="Times New Roman"/>
            <w:sz w:val="24"/>
            <w:szCs w:val="24"/>
          </w:rPr>
          <w:delText xml:space="preserve">it </w:delText>
        </w:r>
      </w:del>
      <w:ins w:id="852" w:author="Carl Reed" w:date="2020-10-06T12:28:00Z">
        <w:r w:rsidR="008E574B">
          <w:rPr>
            <w:rFonts w:ascii="Times New Roman" w:eastAsia="Times New Roman" w:hAnsi="Times New Roman" w:cs="Times New Roman"/>
            <w:sz w:val="24"/>
            <w:szCs w:val="24"/>
          </w:rPr>
          <w:t>the timeseries data</w:t>
        </w:r>
        <w:r w:rsidR="008E574B" w:rsidRPr="00904189">
          <w:rPr>
            <w:rFonts w:ascii="Times New Roman" w:eastAsia="Times New Roman" w:hAnsi="Times New Roman" w:cs="Times New Roman"/>
            <w:sz w:val="24"/>
            <w:szCs w:val="24"/>
          </w:rPr>
          <w:t xml:space="preserve"> </w:t>
        </w:r>
      </w:ins>
      <w:r w:rsidRPr="00904189">
        <w:rPr>
          <w:rFonts w:ascii="Times New Roman" w:eastAsia="Times New Roman" w:hAnsi="Times New Roman" w:cs="Times New Roman"/>
          <w:sz w:val="24"/>
          <w:szCs w:val="24"/>
        </w:rPr>
        <w:t xml:space="preserve">is included. </w:t>
      </w:r>
      <w:ins w:id="853" w:author="Carl Reed" w:date="2020-10-06T12:28:00Z">
        <w:r w:rsidR="008E574B">
          <w:rPr>
            <w:rFonts w:ascii="Times New Roman" w:eastAsia="Times New Roman" w:hAnsi="Times New Roman" w:cs="Times New Roman"/>
            <w:sz w:val="24"/>
            <w:szCs w:val="24"/>
          </w:rPr>
          <w:t>In order to represent dynamic</w:t>
        </w:r>
        <w:r w:rsidR="008E574B" w:rsidRPr="00904189">
          <w:rPr>
            <w:rFonts w:ascii="Times New Roman" w:eastAsia="Times New Roman" w:hAnsi="Times New Roman" w:cs="Times New Roman"/>
            <w:sz w:val="24"/>
            <w:szCs w:val="24"/>
          </w:rPr>
          <w:t xml:space="preserve"> </w:t>
        </w:r>
        <w:r w:rsidR="008E574B">
          <w:rPr>
            <w:rFonts w:ascii="Times New Roman" w:eastAsia="Times New Roman" w:hAnsi="Times New Roman" w:cs="Times New Roman"/>
            <w:sz w:val="24"/>
            <w:szCs w:val="24"/>
          </w:rPr>
          <w:t>(time-dependent)</w:t>
        </w:r>
        <w:r w:rsidR="008E574B" w:rsidRPr="00904189">
          <w:rPr>
            <w:rFonts w:ascii="Times New Roman" w:eastAsia="Times New Roman" w:hAnsi="Times New Roman" w:cs="Times New Roman"/>
            <w:sz w:val="24"/>
            <w:szCs w:val="24"/>
          </w:rPr>
          <w:t xml:space="preserve"> variations of its value </w:t>
        </w:r>
      </w:ins>
      <w:del w:id="854" w:author="Carl Reed" w:date="2020-10-06T12:28:00Z">
        <w:r w:rsidRPr="00904189" w:rsidDel="008E574B">
          <w:rPr>
            <w:rFonts w:ascii="Times New Roman" w:eastAsia="Times New Roman" w:hAnsi="Times New Roman" w:cs="Times New Roman"/>
            <w:sz w:val="24"/>
            <w:szCs w:val="24"/>
          </w:rPr>
          <w:delText>T</w:delText>
        </w:r>
      </w:del>
      <w:ins w:id="855" w:author="Carl Reed" w:date="2020-10-06T12:28:00Z">
        <w:r w:rsidR="008E574B">
          <w:rPr>
            <w:rFonts w:ascii="Times New Roman" w:eastAsia="Times New Roman" w:hAnsi="Times New Roman" w:cs="Times New Roman"/>
            <w:sz w:val="24"/>
            <w:szCs w:val="24"/>
          </w:rPr>
          <w:t>t</w:t>
        </w:r>
      </w:ins>
      <w:r w:rsidRPr="00904189">
        <w:rPr>
          <w:rFonts w:ascii="Times New Roman" w:eastAsia="Times New Roman" w:hAnsi="Times New Roman" w:cs="Times New Roman"/>
          <w:sz w:val="24"/>
          <w:szCs w:val="24"/>
        </w:rPr>
        <w:t>he timeseries data overrides the static value of the referenced city object attribute</w:t>
      </w:r>
      <w:del w:id="856" w:author="Carl Reed" w:date="2020-10-06T12:28:00Z">
        <w:r w:rsidRPr="00904189" w:rsidDel="008E574B">
          <w:rPr>
            <w:rFonts w:ascii="Times New Roman" w:eastAsia="Times New Roman" w:hAnsi="Times New Roman" w:cs="Times New Roman"/>
            <w:sz w:val="24"/>
            <w:szCs w:val="24"/>
          </w:rPr>
          <w:delText xml:space="preserve"> in order to represent dynamic, i.e. time-dependent, variations of its value</w:delText>
        </w:r>
      </w:del>
      <w:r w:rsidRPr="00904189">
        <w:rPr>
          <w:rFonts w:ascii="Times New Roman" w:eastAsia="Times New Roman" w:hAnsi="Times New Roman" w:cs="Times New Roman"/>
          <w:sz w:val="24"/>
          <w:szCs w:val="24"/>
        </w:rPr>
        <w:t>.</w:t>
      </w:r>
    </w:p>
    <w:p w14:paraId="77EC4CF3"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The dynamic values may be given by retrieving observation results directly from external sensor/</w:t>
      </w:r>
      <w:commentRangeStart w:id="857"/>
      <w:commentRangeStart w:id="858"/>
      <w:r w:rsidRPr="00904189">
        <w:rPr>
          <w:rFonts w:ascii="Times New Roman" w:eastAsia="Times New Roman" w:hAnsi="Times New Roman" w:cs="Times New Roman"/>
          <w:sz w:val="24"/>
          <w:szCs w:val="24"/>
        </w:rPr>
        <w:t>IoT</w:t>
      </w:r>
      <w:commentRangeEnd w:id="857"/>
      <w:r w:rsidR="008E574B">
        <w:rPr>
          <w:rStyle w:val="CommentReference"/>
        </w:rPr>
        <w:commentReference w:id="857"/>
      </w:r>
      <w:commentRangeEnd w:id="858"/>
      <w:r w:rsidR="00F343AD">
        <w:rPr>
          <w:rStyle w:val="CommentReference"/>
        </w:rPr>
        <w:commentReference w:id="858"/>
      </w:r>
      <w:r w:rsidRPr="00904189">
        <w:rPr>
          <w:rFonts w:ascii="Times New Roman" w:eastAsia="Times New Roman" w:hAnsi="Times New Roman" w:cs="Times New Roman"/>
          <w:sz w:val="24"/>
          <w:szCs w:val="24"/>
        </w:rPr>
        <w:t xml:space="preserve"> services using a sensor connection (e.g. OGC </w:t>
      </w:r>
      <w:proofErr w:type="spellStart"/>
      <w:r w:rsidRPr="00904189">
        <w:rPr>
          <w:rFonts w:ascii="Times New Roman" w:eastAsia="Times New Roman" w:hAnsi="Times New Roman" w:cs="Times New Roman"/>
          <w:sz w:val="24"/>
          <w:szCs w:val="24"/>
        </w:rPr>
        <w:t>SensorThings</w:t>
      </w:r>
      <w:proofErr w:type="spellEnd"/>
      <w:r w:rsidRPr="00904189">
        <w:rPr>
          <w:rFonts w:ascii="Times New Roman" w:eastAsia="Times New Roman" w:hAnsi="Times New Roman" w:cs="Times New Roman"/>
          <w:sz w:val="24"/>
          <w:szCs w:val="24"/>
        </w:rPr>
        <w:t xml:space="preserve"> API, Sensor Observation Service, or other sensor data platforms including </w:t>
      </w:r>
      <w:commentRangeStart w:id="859"/>
      <w:commentRangeStart w:id="860"/>
      <w:r w:rsidRPr="00904189">
        <w:rPr>
          <w:rFonts w:ascii="Times New Roman" w:eastAsia="Times New Roman" w:hAnsi="Times New Roman" w:cs="Times New Roman"/>
          <w:sz w:val="24"/>
          <w:szCs w:val="24"/>
        </w:rPr>
        <w:t>MQTT</w:t>
      </w:r>
      <w:commentRangeEnd w:id="859"/>
      <w:r w:rsidR="008E574B">
        <w:rPr>
          <w:rStyle w:val="CommentReference"/>
        </w:rPr>
        <w:commentReference w:id="859"/>
      </w:r>
      <w:commentRangeEnd w:id="860"/>
      <w:r w:rsidR="00F343AD">
        <w:rPr>
          <w:rStyle w:val="CommentReference"/>
        </w:rPr>
        <w:commentReference w:id="860"/>
      </w:r>
      <w:r w:rsidRPr="00904189">
        <w:rPr>
          <w:rFonts w:ascii="Times New Roman" w:eastAsia="Times New Roman" w:hAnsi="Times New Roman" w:cs="Times New Roman"/>
          <w:sz w:val="24"/>
          <w:szCs w:val="24"/>
        </w:rPr>
        <w:t xml:space="preserve">). Alternatively, the dynamic values may be provided as atomic timeseries that represent time-varying data of a specific data type for a single contiguous time interval. </w:t>
      </w:r>
      <w:commentRangeStart w:id="861"/>
      <w:commentRangeStart w:id="862"/>
      <w:r w:rsidRPr="00904189">
        <w:rPr>
          <w:rFonts w:ascii="Times New Roman" w:eastAsia="Times New Roman" w:hAnsi="Times New Roman" w:cs="Times New Roman"/>
          <w:sz w:val="24"/>
          <w:szCs w:val="24"/>
        </w:rPr>
        <w:t xml:space="preserve">The data can be provided </w:t>
      </w:r>
      <w:commentRangeEnd w:id="861"/>
      <w:r w:rsidR="008E574B">
        <w:rPr>
          <w:rStyle w:val="CommentReference"/>
        </w:rPr>
        <w:commentReference w:id="861"/>
      </w:r>
      <w:commentRangeEnd w:id="862"/>
      <w:r w:rsidR="00B652E0">
        <w:rPr>
          <w:rStyle w:val="CommentReference"/>
        </w:rPr>
        <w:commentReference w:id="862"/>
      </w:r>
      <w:r w:rsidRPr="00904189">
        <w:rPr>
          <w:rFonts w:ascii="Times New Roman" w:eastAsia="Times New Roman" w:hAnsi="Times New Roman" w:cs="Times New Roman"/>
          <w:sz w:val="24"/>
          <w:szCs w:val="24"/>
        </w:rPr>
        <w:t xml:space="preserve">in external tabulated files, such as CSV or Excel sheets, in external files that format timeseries data according to the OGC </w:t>
      </w:r>
      <w:proofErr w:type="spellStart"/>
      <w:r w:rsidRPr="00904189">
        <w:rPr>
          <w:rFonts w:ascii="Times New Roman" w:eastAsia="Times New Roman" w:hAnsi="Times New Roman" w:cs="Times New Roman"/>
          <w:sz w:val="24"/>
          <w:szCs w:val="24"/>
        </w:rPr>
        <w:t>TimeseriesML</w:t>
      </w:r>
      <w:proofErr w:type="spellEnd"/>
      <w:ins w:id="863" w:author="Carl Reed" w:date="2020-10-06T12:29:00Z">
        <w:r w:rsidR="008E574B">
          <w:rPr>
            <w:rFonts w:ascii="Times New Roman" w:eastAsia="Times New Roman" w:hAnsi="Times New Roman" w:cs="Times New Roman"/>
            <w:sz w:val="24"/>
            <w:szCs w:val="24"/>
          </w:rPr>
          <w:t xml:space="preserve"> Standard</w:t>
        </w:r>
      </w:ins>
      <w:r w:rsidRPr="00904189">
        <w:rPr>
          <w:rFonts w:ascii="Times New Roman" w:eastAsia="Times New Roman" w:hAnsi="Times New Roman" w:cs="Times New Roman"/>
          <w:sz w:val="24"/>
          <w:szCs w:val="24"/>
        </w:rPr>
        <w:t xml:space="preserve"> or </w:t>
      </w:r>
      <w:ins w:id="864" w:author="Carl Reed" w:date="2020-10-06T12:29:00Z">
        <w:r w:rsidR="008E574B">
          <w:rPr>
            <w:rFonts w:ascii="Times New Roman" w:eastAsia="Times New Roman" w:hAnsi="Times New Roman" w:cs="Times New Roman"/>
            <w:sz w:val="24"/>
            <w:szCs w:val="24"/>
          </w:rPr>
          <w:t xml:space="preserve">the </w:t>
        </w:r>
      </w:ins>
      <w:r w:rsidRPr="00904189">
        <w:rPr>
          <w:rFonts w:ascii="Times New Roman" w:eastAsia="Times New Roman" w:hAnsi="Times New Roman" w:cs="Times New Roman"/>
          <w:sz w:val="24"/>
          <w:szCs w:val="24"/>
        </w:rPr>
        <w:t>OGC Observations &amp; Measurements standards, or inline as embedded time-value-pairs. Furthermore, timeseries data can also be aggregated to form composite timeseries with non-overlapping time intervals.</w:t>
      </w:r>
    </w:p>
    <w:p w14:paraId="3F510056"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 xml:space="preserve">By using the </w:t>
      </w:r>
      <w:proofErr w:type="spellStart"/>
      <w:r w:rsidRPr="00904189">
        <w:rPr>
          <w:rFonts w:ascii="Times New Roman" w:eastAsia="Times New Roman" w:hAnsi="Times New Roman" w:cs="Times New Roman"/>
          <w:sz w:val="24"/>
          <w:szCs w:val="24"/>
        </w:rPr>
        <w:t>Dynamizer</w:t>
      </w:r>
      <w:proofErr w:type="spellEnd"/>
      <w:r w:rsidRPr="00904189">
        <w:rPr>
          <w:rFonts w:ascii="Times New Roman" w:eastAsia="Times New Roman" w:hAnsi="Times New Roman" w:cs="Times New Roman"/>
          <w:sz w:val="24"/>
          <w:szCs w:val="24"/>
        </w:rPr>
        <w:t xml:space="preserve"> module, fast changes over a short or longer time period with respect to cities and city models can be represented. </w:t>
      </w:r>
      <w:commentRangeStart w:id="865"/>
      <w:commentRangeStart w:id="866"/>
      <w:r w:rsidRPr="00904189">
        <w:rPr>
          <w:rFonts w:ascii="Times New Roman" w:eastAsia="Times New Roman" w:hAnsi="Times New Roman" w:cs="Times New Roman"/>
          <w:sz w:val="24"/>
          <w:szCs w:val="24"/>
        </w:rPr>
        <w:t xml:space="preserve">This includes variations </w:t>
      </w:r>
      <w:commentRangeEnd w:id="865"/>
      <w:r w:rsidR="008E574B">
        <w:rPr>
          <w:rStyle w:val="CommentReference"/>
        </w:rPr>
        <w:commentReference w:id="865"/>
      </w:r>
      <w:commentRangeEnd w:id="866"/>
      <w:r w:rsidR="00B652E0">
        <w:rPr>
          <w:rStyle w:val="CommentReference"/>
        </w:rPr>
        <w:commentReference w:id="866"/>
      </w:r>
      <w:r w:rsidRPr="00904189">
        <w:rPr>
          <w:rFonts w:ascii="Times New Roman" w:eastAsia="Times New Roman" w:hAnsi="Times New Roman" w:cs="Times New Roman"/>
          <w:sz w:val="24"/>
          <w:szCs w:val="24"/>
        </w:rPr>
        <w:t xml:space="preserve">of spatial properties, </w:t>
      </w:r>
      <w:del w:id="867" w:author="Carl Reed" w:date="2020-10-06T12:30:00Z">
        <w:r w:rsidRPr="00904189" w:rsidDel="008E574B">
          <w:rPr>
            <w:rFonts w:ascii="Times New Roman" w:eastAsia="Times New Roman" w:hAnsi="Times New Roman" w:cs="Times New Roman"/>
            <w:sz w:val="24"/>
            <w:szCs w:val="24"/>
          </w:rPr>
          <w:delText>i.e.</w:delText>
        </w:r>
      </w:del>
      <w:ins w:id="868" w:author="Carl Reed" w:date="2020-10-06T12:30:00Z">
        <w:r w:rsidR="008E574B">
          <w:rPr>
            <w:rFonts w:ascii="Times New Roman" w:eastAsia="Times New Roman" w:hAnsi="Times New Roman" w:cs="Times New Roman"/>
            <w:sz w:val="24"/>
            <w:szCs w:val="24"/>
          </w:rPr>
          <w:t>such as</w:t>
        </w:r>
      </w:ins>
      <w:r w:rsidRPr="00904189">
        <w:rPr>
          <w:rFonts w:ascii="Times New Roman" w:eastAsia="Times New Roman" w:hAnsi="Times New Roman" w:cs="Times New Roman"/>
          <w:sz w:val="24"/>
          <w:szCs w:val="24"/>
        </w:rPr>
        <w:t xml:space="preserve"> change of a feature’s geometry, both in respect to shape and to location (e.g. moving objects), variations of thematic attributes, </w:t>
      </w:r>
      <w:del w:id="869" w:author="Carl Reed" w:date="2020-10-06T12:30:00Z">
        <w:r w:rsidRPr="00904189" w:rsidDel="008E574B">
          <w:rPr>
            <w:rFonts w:ascii="Times New Roman" w:eastAsia="Times New Roman" w:hAnsi="Times New Roman" w:cs="Times New Roman"/>
            <w:sz w:val="24"/>
            <w:szCs w:val="24"/>
          </w:rPr>
          <w:delText xml:space="preserve">i.e. </w:delText>
        </w:r>
      </w:del>
      <w:r w:rsidRPr="00904189">
        <w:rPr>
          <w:rFonts w:ascii="Times New Roman" w:eastAsia="Times New Roman" w:hAnsi="Times New Roman" w:cs="Times New Roman"/>
          <w:sz w:val="24"/>
          <w:szCs w:val="24"/>
        </w:rPr>
        <w:t>changes of physical quantities like energy demands, temperatures, solar irradiation, traffic density, pollution concentration, or overpressure on building walls, and variations with respect to sensor or real-time data resulting from simulations or measurements.</w:t>
      </w:r>
    </w:p>
    <w:p w14:paraId="2186B90A" w14:textId="77777777" w:rsidR="00904189" w:rsidRPr="00904189" w:rsidRDefault="00904189" w:rsidP="00904189">
      <w:pPr>
        <w:spacing w:before="100" w:beforeAutospacing="1" w:after="100" w:afterAutospacing="1" w:line="240" w:lineRule="auto"/>
        <w:rPr>
          <w:rFonts w:ascii="Times New Roman" w:eastAsia="Times New Roman" w:hAnsi="Times New Roman" w:cs="Times New Roman"/>
          <w:sz w:val="24"/>
          <w:szCs w:val="24"/>
        </w:rPr>
      </w:pPr>
      <w:r w:rsidRPr="00904189">
        <w:rPr>
          <w:rFonts w:ascii="Times New Roman" w:eastAsia="Times New Roman" w:hAnsi="Times New Roman" w:cs="Times New Roman"/>
          <w:sz w:val="24"/>
          <w:szCs w:val="24"/>
        </w:rPr>
        <w:t xml:space="preserve">The UML diagram of the </w:t>
      </w:r>
      <w:proofErr w:type="spellStart"/>
      <w:r w:rsidRPr="00904189">
        <w:rPr>
          <w:rFonts w:ascii="Times New Roman" w:eastAsia="Times New Roman" w:hAnsi="Times New Roman" w:cs="Times New Roman"/>
          <w:sz w:val="24"/>
          <w:szCs w:val="24"/>
        </w:rPr>
        <w:t>Dynamizer</w:t>
      </w:r>
      <w:proofErr w:type="spellEnd"/>
      <w:r w:rsidRPr="00904189">
        <w:rPr>
          <w:rFonts w:ascii="Times New Roman" w:eastAsia="Times New Roman" w:hAnsi="Times New Roman" w:cs="Times New Roman"/>
          <w:sz w:val="24"/>
          <w:szCs w:val="24"/>
        </w:rPr>
        <w:t xml:space="preserve"> module is depicted in </w:t>
      </w:r>
      <w:hyperlink r:id="rId228" w:anchor="dynamizer-uml" w:history="1">
        <w:r w:rsidRPr="00904189">
          <w:rPr>
            <w:rFonts w:ascii="Times New Roman" w:eastAsia="Times New Roman" w:hAnsi="Times New Roman" w:cs="Times New Roman"/>
            <w:color w:val="0000FF"/>
            <w:sz w:val="24"/>
            <w:szCs w:val="24"/>
            <w:u w:val="single"/>
          </w:rPr>
          <w:t>Figure 29</w:t>
        </w:r>
      </w:hyperlink>
      <w:r w:rsidRPr="00904189">
        <w:rPr>
          <w:rFonts w:ascii="Times New Roman" w:eastAsia="Times New Roman" w:hAnsi="Times New Roman" w:cs="Times New Roman"/>
          <w:sz w:val="24"/>
          <w:szCs w:val="24"/>
        </w:rPr>
        <w:t xml:space="preserve">. A detailed discussion of this Requirements Class can be found in the </w:t>
      </w:r>
      <w:hyperlink r:id="rId229" w:history="1">
        <w:r w:rsidRPr="00904189">
          <w:rPr>
            <w:rFonts w:ascii="Times New Roman" w:eastAsia="Times New Roman" w:hAnsi="Times New Roman" w:cs="Times New Roman"/>
            <w:color w:val="0000FF"/>
            <w:sz w:val="24"/>
            <w:szCs w:val="24"/>
            <w:u w:val="single"/>
          </w:rPr>
          <w:t>CityGML 3.0 Users Guide</w:t>
        </w:r>
      </w:hyperlink>
      <w:r w:rsidRPr="00904189">
        <w:rPr>
          <w:rFonts w:ascii="Times New Roman" w:eastAsia="Times New Roman" w:hAnsi="Times New Roman" w:cs="Times New Roman"/>
          <w:sz w:val="24"/>
          <w:szCs w:val="24"/>
        </w:rPr>
        <w:t>.</w:t>
      </w:r>
    </w:p>
    <w:p w14:paraId="48756749"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The use of extension capabilities by </w:t>
      </w:r>
      <w:proofErr w:type="spellStart"/>
      <w:r w:rsidRPr="002E7A53">
        <w:rPr>
          <w:rFonts w:ascii="Times New Roman" w:eastAsia="Times New Roman" w:hAnsi="Times New Roman" w:cs="Times New Roman"/>
          <w:sz w:val="24"/>
          <w:szCs w:val="24"/>
        </w:rPr>
        <w:t>Dynamizer</w:t>
      </w:r>
      <w:proofErr w:type="spellEnd"/>
      <w:r w:rsidRPr="002E7A53">
        <w:rPr>
          <w:rFonts w:ascii="Times New Roman" w:eastAsia="Times New Roman" w:hAnsi="Times New Roman" w:cs="Times New Roman"/>
          <w:sz w:val="24"/>
          <w:szCs w:val="24"/>
        </w:rPr>
        <w:t xml:space="preserve"> elements is constrained by the following requirement: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390"/>
        <w:gridCol w:w="5115"/>
      </w:tblGrid>
      <w:tr w:rsidR="002E7A53" w:rsidRPr="002E7A53" w14:paraId="749AB1EA" w14:textId="77777777" w:rsidTr="002E7A53">
        <w:trPr>
          <w:tblCellSpacing w:w="15" w:type="dxa"/>
        </w:trPr>
        <w:tc>
          <w:tcPr>
            <w:tcW w:w="0" w:type="auto"/>
            <w:shd w:val="clear" w:color="auto" w:fill="FFFFFF"/>
            <w:vAlign w:val="center"/>
            <w:hideMark/>
          </w:tcPr>
          <w:p w14:paraId="5B082D44"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Requirement 14</w:t>
            </w:r>
          </w:p>
        </w:tc>
        <w:tc>
          <w:tcPr>
            <w:tcW w:w="0" w:type="auto"/>
            <w:shd w:val="clear" w:color="auto" w:fill="FFFFFF"/>
            <w:vAlign w:val="center"/>
            <w:hideMark/>
          </w:tcPr>
          <w:p w14:paraId="63BD6A0F"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/req/</w:t>
            </w:r>
            <w:proofErr w:type="spellStart"/>
            <w:r w:rsidRPr="002E7A53">
              <w:rPr>
                <w:rFonts w:ascii="Times New Roman" w:eastAsia="Times New Roman" w:hAnsi="Times New Roman" w:cs="Times New Roman"/>
                <w:b/>
                <w:bCs/>
                <w:sz w:val="24"/>
                <w:szCs w:val="24"/>
              </w:rPr>
              <w:t>dynamizer</w:t>
            </w:r>
            <w:proofErr w:type="spellEnd"/>
            <w:r w:rsidRPr="002E7A53">
              <w:rPr>
                <w:rFonts w:ascii="Times New Roman" w:eastAsia="Times New Roman" w:hAnsi="Times New Roman" w:cs="Times New Roman"/>
                <w:b/>
                <w:bCs/>
                <w:sz w:val="24"/>
                <w:szCs w:val="24"/>
              </w:rPr>
              <w:t>/</w:t>
            </w:r>
            <w:proofErr w:type="spellStart"/>
            <w:r w:rsidRPr="002E7A53">
              <w:rPr>
                <w:rFonts w:ascii="Times New Roman" w:eastAsia="Times New Roman" w:hAnsi="Times New Roman" w:cs="Times New Roman"/>
                <w:b/>
                <w:bCs/>
                <w:sz w:val="24"/>
                <w:szCs w:val="24"/>
              </w:rPr>
              <w:t>ade</w:t>
            </w:r>
            <w:proofErr w:type="spellEnd"/>
            <w:r w:rsidRPr="002E7A53">
              <w:rPr>
                <w:rFonts w:ascii="Times New Roman" w:eastAsia="Times New Roman" w:hAnsi="Times New Roman" w:cs="Times New Roman"/>
                <w:b/>
                <w:bCs/>
                <w:sz w:val="24"/>
                <w:szCs w:val="24"/>
              </w:rPr>
              <w:t>/use</w:t>
            </w:r>
          </w:p>
        </w:tc>
      </w:tr>
      <w:tr w:rsidR="002E7A53" w:rsidRPr="002E7A53" w14:paraId="6D2506F4" w14:textId="77777777" w:rsidTr="002E7A53">
        <w:trPr>
          <w:tblCellSpacing w:w="15" w:type="dxa"/>
        </w:trPr>
        <w:tc>
          <w:tcPr>
            <w:tcW w:w="0" w:type="auto"/>
            <w:gridSpan w:val="2"/>
            <w:shd w:val="clear" w:color="auto" w:fill="FFFFFF"/>
            <w:vAlign w:val="center"/>
            <w:hideMark/>
          </w:tcPr>
          <w:p w14:paraId="6DA8507F"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ADE element and property extensions </w:t>
            </w:r>
            <w:commentRangeStart w:id="870"/>
            <w:r w:rsidRPr="002E7A53">
              <w:rPr>
                <w:rFonts w:ascii="Times New Roman" w:eastAsia="Times New Roman" w:hAnsi="Times New Roman" w:cs="Times New Roman"/>
                <w:sz w:val="24"/>
                <w:szCs w:val="24"/>
              </w:rPr>
              <w:t xml:space="preserve">SHALL NOT </w:t>
            </w:r>
            <w:commentRangeEnd w:id="870"/>
            <w:r>
              <w:rPr>
                <w:rStyle w:val="CommentReference"/>
              </w:rPr>
              <w:commentReference w:id="870"/>
            </w:r>
            <w:r w:rsidRPr="002E7A53">
              <w:rPr>
                <w:rFonts w:ascii="Times New Roman" w:eastAsia="Times New Roman" w:hAnsi="Times New Roman" w:cs="Times New Roman"/>
                <w:sz w:val="24"/>
                <w:szCs w:val="24"/>
              </w:rPr>
              <w:t xml:space="preserve">be used unless conformance with </w:t>
            </w:r>
            <w:r w:rsidRPr="002E7A53">
              <w:rPr>
                <w:rFonts w:ascii="Times New Roman" w:eastAsia="Times New Roman" w:hAnsi="Times New Roman" w:cs="Times New Roman"/>
                <w:sz w:val="24"/>
                <w:szCs w:val="24"/>
              </w:rPr>
              <w:lastRenderedPageBreak/>
              <w:t>the ADE Requirements Class can be demonstrated.</w:t>
            </w:r>
          </w:p>
        </w:tc>
      </w:tr>
    </w:tbl>
    <w:p w14:paraId="4088B15B" w14:textId="77777777" w:rsidR="002E7A53" w:rsidRPr="002E7A53" w:rsidRDefault="002E7A53" w:rsidP="002E7A53">
      <w:pPr>
        <w:spacing w:before="100" w:beforeAutospacing="1" w:after="100" w:afterAutospacing="1" w:line="240" w:lineRule="auto"/>
        <w:outlineLvl w:val="3"/>
        <w:rPr>
          <w:rFonts w:ascii="Times New Roman" w:eastAsia="Times New Roman" w:hAnsi="Times New Roman" w:cs="Times New Roman"/>
          <w:b/>
          <w:bCs/>
          <w:sz w:val="24"/>
          <w:szCs w:val="24"/>
        </w:rPr>
      </w:pPr>
      <w:r w:rsidRPr="002E7A53">
        <w:rPr>
          <w:rFonts w:ascii="Times New Roman" w:eastAsia="Times New Roman" w:hAnsi="Times New Roman" w:cs="Times New Roman"/>
          <w:b/>
          <w:bCs/>
          <w:sz w:val="24"/>
          <w:szCs w:val="24"/>
        </w:rPr>
        <w:lastRenderedPageBreak/>
        <w:t>8.6.2. Class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gridCol w:w="6789"/>
      </w:tblGrid>
      <w:tr w:rsidR="002E7A53" w:rsidRPr="002E7A53" w14:paraId="07C04806" w14:textId="77777777" w:rsidTr="002E7A53">
        <w:trPr>
          <w:tblCellSpacing w:w="15" w:type="dxa"/>
        </w:trPr>
        <w:tc>
          <w:tcPr>
            <w:tcW w:w="0" w:type="auto"/>
            <w:gridSpan w:val="2"/>
            <w:tcBorders>
              <w:top w:val="nil"/>
              <w:left w:val="nil"/>
              <w:bottom w:val="nil"/>
              <w:right w:val="nil"/>
            </w:tcBorders>
            <w:shd w:val="clear" w:color="auto" w:fill="FFFFFF"/>
            <w:vAlign w:val="center"/>
            <w:hideMark/>
          </w:tcPr>
          <w:p w14:paraId="5708CD7E" w14:textId="77777777" w:rsidR="002E7A53" w:rsidRPr="002E7A53" w:rsidRDefault="002E7A53" w:rsidP="002E7A53">
            <w:pPr>
              <w:spacing w:after="0" w:line="240" w:lineRule="auto"/>
              <w:jc w:val="center"/>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Table 27. Classes used in </w:t>
            </w:r>
            <w:proofErr w:type="spellStart"/>
            <w:r w:rsidRPr="002E7A53">
              <w:rPr>
                <w:rFonts w:ascii="Times New Roman" w:eastAsia="Times New Roman" w:hAnsi="Times New Roman" w:cs="Times New Roman"/>
                <w:sz w:val="24"/>
                <w:szCs w:val="24"/>
              </w:rPr>
              <w:t>Dynamizer</w:t>
            </w:r>
            <w:proofErr w:type="spellEnd"/>
          </w:p>
        </w:tc>
      </w:tr>
      <w:tr w:rsidR="002E7A53" w:rsidRPr="002E7A53" w14:paraId="35A50F2F" w14:textId="77777777" w:rsidTr="002E7A53">
        <w:trPr>
          <w:tblCellSpacing w:w="15" w:type="dxa"/>
        </w:trPr>
        <w:tc>
          <w:tcPr>
            <w:tcW w:w="0" w:type="auto"/>
            <w:shd w:val="clear" w:color="auto" w:fill="FFFFFF"/>
            <w:vAlign w:val="center"/>
            <w:hideMark/>
          </w:tcPr>
          <w:p w14:paraId="7697BB35"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Class</w:t>
            </w:r>
          </w:p>
        </w:tc>
        <w:tc>
          <w:tcPr>
            <w:tcW w:w="0" w:type="auto"/>
            <w:shd w:val="clear" w:color="auto" w:fill="FFFFFF"/>
            <w:vAlign w:val="center"/>
            <w:hideMark/>
          </w:tcPr>
          <w:p w14:paraId="35F5E6D3"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Description</w:t>
            </w:r>
          </w:p>
        </w:tc>
      </w:tr>
      <w:tr w:rsidR="002E7A53" w:rsidRPr="002E7A53" w14:paraId="0FE72396" w14:textId="77777777" w:rsidTr="002E7A53">
        <w:trPr>
          <w:tblCellSpacing w:w="15" w:type="dxa"/>
        </w:trPr>
        <w:tc>
          <w:tcPr>
            <w:tcW w:w="0" w:type="auto"/>
            <w:shd w:val="clear" w:color="auto" w:fill="FFFFFF"/>
            <w:vAlign w:val="center"/>
            <w:hideMark/>
          </w:tcPr>
          <w:p w14:paraId="18445272"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30" w:anchor="AbstractAtomicTimeseries-section" w:history="1">
              <w:proofErr w:type="spellStart"/>
              <w:r w:rsidR="002E7A53" w:rsidRPr="002E7A53">
                <w:rPr>
                  <w:rFonts w:ascii="Times New Roman" w:eastAsia="Times New Roman" w:hAnsi="Times New Roman" w:cs="Times New Roman"/>
                  <w:color w:val="0000FF"/>
                  <w:sz w:val="24"/>
                  <w:szCs w:val="24"/>
                  <w:u w:val="single"/>
                </w:rPr>
                <w:t>AbstractAtomicTimeseries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FeatureType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101BA720"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AbstractAtomicTimeseries</w:t>
            </w:r>
            <w:proofErr w:type="spellEnd"/>
            <w:r w:rsidRPr="002E7A53">
              <w:rPr>
                <w:rFonts w:ascii="Times New Roman" w:eastAsia="Times New Roman" w:hAnsi="Times New Roman" w:cs="Times New Roman"/>
                <w:sz w:val="24"/>
                <w:szCs w:val="24"/>
              </w:rPr>
              <w:t xml:space="preserve"> represents the attributes and relationships that are common to all kinds of atomic timeseries (</w:t>
            </w:r>
            <w:proofErr w:type="spellStart"/>
            <w:r w:rsidRPr="002E7A53">
              <w:rPr>
                <w:rFonts w:ascii="Times New Roman" w:eastAsia="Times New Roman" w:hAnsi="Times New Roman" w:cs="Times New Roman"/>
                <w:sz w:val="24"/>
                <w:szCs w:val="24"/>
              </w:rPr>
              <w:t>GenericTimeseries</w:t>
            </w:r>
            <w:proofErr w:type="spellEnd"/>
            <w:r w:rsidRPr="002E7A53">
              <w:rPr>
                <w:rFonts w:ascii="Times New Roman" w:eastAsia="Times New Roman" w:hAnsi="Times New Roman" w:cs="Times New Roman"/>
                <w:sz w:val="24"/>
                <w:szCs w:val="24"/>
              </w:rPr>
              <w:t xml:space="preserve">, </w:t>
            </w:r>
            <w:proofErr w:type="spellStart"/>
            <w:r w:rsidRPr="002E7A53">
              <w:rPr>
                <w:rFonts w:ascii="Times New Roman" w:eastAsia="Times New Roman" w:hAnsi="Times New Roman" w:cs="Times New Roman"/>
                <w:sz w:val="24"/>
                <w:szCs w:val="24"/>
              </w:rPr>
              <w:t>TabulatedFileTimeseries</w:t>
            </w:r>
            <w:proofErr w:type="spellEnd"/>
            <w:r w:rsidRPr="002E7A53">
              <w:rPr>
                <w:rFonts w:ascii="Times New Roman" w:eastAsia="Times New Roman" w:hAnsi="Times New Roman" w:cs="Times New Roman"/>
                <w:sz w:val="24"/>
                <w:szCs w:val="24"/>
              </w:rPr>
              <w:t xml:space="preserve">, </w:t>
            </w:r>
            <w:proofErr w:type="spellStart"/>
            <w:r w:rsidRPr="002E7A53">
              <w:rPr>
                <w:rFonts w:ascii="Times New Roman" w:eastAsia="Times New Roman" w:hAnsi="Times New Roman" w:cs="Times New Roman"/>
                <w:sz w:val="24"/>
                <w:szCs w:val="24"/>
              </w:rPr>
              <w:t>StandardFileTimeseries</w:t>
            </w:r>
            <w:proofErr w:type="spellEnd"/>
            <w:r w:rsidRPr="002E7A53">
              <w:rPr>
                <w:rFonts w:ascii="Times New Roman" w:eastAsia="Times New Roman" w:hAnsi="Times New Roman" w:cs="Times New Roman"/>
                <w:sz w:val="24"/>
                <w:szCs w:val="24"/>
              </w:rPr>
              <w:t>). An atomic timeseries represents time-varying data of a specific data type for a single contiguous time interval.</w:t>
            </w:r>
          </w:p>
        </w:tc>
      </w:tr>
      <w:tr w:rsidR="002E7A53" w:rsidRPr="002E7A53" w14:paraId="0B141C79" w14:textId="77777777" w:rsidTr="002E7A53">
        <w:trPr>
          <w:tblCellSpacing w:w="15" w:type="dxa"/>
        </w:trPr>
        <w:tc>
          <w:tcPr>
            <w:tcW w:w="0" w:type="auto"/>
            <w:shd w:val="clear" w:color="auto" w:fill="FFFFFF"/>
            <w:vAlign w:val="center"/>
            <w:hideMark/>
          </w:tcPr>
          <w:p w14:paraId="314CE45F"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31" w:anchor="AbstractTimeseries-section" w:history="1">
              <w:proofErr w:type="spellStart"/>
              <w:r w:rsidR="002E7A53" w:rsidRPr="002E7A53">
                <w:rPr>
                  <w:rFonts w:ascii="Times New Roman" w:eastAsia="Times New Roman" w:hAnsi="Times New Roman" w:cs="Times New Roman"/>
                  <w:color w:val="0000FF"/>
                  <w:sz w:val="24"/>
                  <w:szCs w:val="24"/>
                  <w:u w:val="single"/>
                </w:rPr>
                <w:t>AbstractTimeseries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FeatureType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6DE1D0CC"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AbstractTimeseries</w:t>
            </w:r>
            <w:proofErr w:type="spellEnd"/>
            <w:r w:rsidRPr="002E7A53">
              <w:rPr>
                <w:rFonts w:ascii="Times New Roman" w:eastAsia="Times New Roman" w:hAnsi="Times New Roman" w:cs="Times New Roman"/>
                <w:sz w:val="24"/>
                <w:szCs w:val="24"/>
              </w:rPr>
              <w:t xml:space="preserve"> is the abstract superclass representing any type of timeseries data.</w:t>
            </w:r>
          </w:p>
        </w:tc>
      </w:tr>
      <w:tr w:rsidR="002E7A53" w:rsidRPr="002E7A53" w14:paraId="3D56613D" w14:textId="77777777" w:rsidTr="002E7A53">
        <w:trPr>
          <w:tblCellSpacing w:w="15" w:type="dxa"/>
        </w:trPr>
        <w:tc>
          <w:tcPr>
            <w:tcW w:w="0" w:type="auto"/>
            <w:shd w:val="clear" w:color="auto" w:fill="FFFFFF"/>
            <w:vAlign w:val="center"/>
            <w:hideMark/>
          </w:tcPr>
          <w:p w14:paraId="1D94F2E6"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32" w:anchor="CompositeTimeseries-section" w:history="1">
              <w:proofErr w:type="spellStart"/>
              <w:r w:rsidR="002E7A53" w:rsidRPr="002E7A53">
                <w:rPr>
                  <w:rFonts w:ascii="Times New Roman" w:eastAsia="Times New Roman" w:hAnsi="Times New Roman" w:cs="Times New Roman"/>
                  <w:color w:val="0000FF"/>
                  <w:sz w:val="24"/>
                  <w:szCs w:val="24"/>
                  <w:u w:val="single"/>
                </w:rPr>
                <w:t>CompositeTimeseries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FeatureType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76372A15"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CompositeTimeseries</w:t>
            </w:r>
            <w:proofErr w:type="spellEnd"/>
            <w:r w:rsidRPr="002E7A53">
              <w:rPr>
                <w:rFonts w:ascii="Times New Roman" w:eastAsia="Times New Roman" w:hAnsi="Times New Roman" w:cs="Times New Roman"/>
                <w:sz w:val="24"/>
                <w:szCs w:val="24"/>
              </w:rPr>
              <w:t xml:space="preserve"> is a (possibly recursive) aggregation of atomic and composite timeseries. The components of a composite timeseries must have non-overlapping time intervals.</w:t>
            </w:r>
          </w:p>
        </w:tc>
      </w:tr>
      <w:tr w:rsidR="002E7A53" w:rsidRPr="002E7A53" w14:paraId="669582CE" w14:textId="77777777" w:rsidTr="002E7A53">
        <w:trPr>
          <w:tblCellSpacing w:w="15" w:type="dxa"/>
        </w:trPr>
        <w:tc>
          <w:tcPr>
            <w:tcW w:w="0" w:type="auto"/>
            <w:shd w:val="clear" w:color="auto" w:fill="FFFFFF"/>
            <w:vAlign w:val="center"/>
            <w:hideMark/>
          </w:tcPr>
          <w:p w14:paraId="35DD3382"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33" w:anchor="Dynamizer-section" w:history="1">
              <w:proofErr w:type="spellStart"/>
              <w:r w:rsidR="002E7A53" w:rsidRPr="002E7A53">
                <w:rPr>
                  <w:rFonts w:ascii="Times New Roman" w:eastAsia="Times New Roman" w:hAnsi="Times New Roman" w:cs="Times New Roman"/>
                  <w:color w:val="0000FF"/>
                  <w:sz w:val="24"/>
                  <w:szCs w:val="24"/>
                  <w:u w:val="single"/>
                </w:rPr>
                <w:t>Dynamizer</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FeatureType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020DCD9C"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Dynamizer</w:t>
            </w:r>
            <w:proofErr w:type="spellEnd"/>
            <w:r w:rsidRPr="002E7A53">
              <w:rPr>
                <w:rFonts w:ascii="Times New Roman" w:eastAsia="Times New Roman" w:hAnsi="Times New Roman" w:cs="Times New Roman"/>
                <w:sz w:val="24"/>
                <w:szCs w:val="24"/>
              </w:rPr>
              <w:t xml:space="preserve"> is an object that injects timeseries data for an individual attribute of the city object in which it is included. The timeseries data overrides the static value of the referenced city object attribute in order to represent dynamic</w:t>
            </w:r>
            <w:ins w:id="871" w:author="Carl Reed" w:date="2020-10-06T14:07:00Z">
              <w:r>
                <w:rPr>
                  <w:rFonts w:ascii="Times New Roman" w:eastAsia="Times New Roman" w:hAnsi="Times New Roman" w:cs="Times New Roman"/>
                  <w:sz w:val="24"/>
                  <w:szCs w:val="24"/>
                </w:rPr>
                <w:t xml:space="preserve"> </w:t>
              </w:r>
            </w:ins>
            <w:del w:id="872" w:author="Carl Reed" w:date="2020-10-06T14:07:00Z">
              <w:r w:rsidRPr="002E7A53" w:rsidDel="002E7A53">
                <w:rPr>
                  <w:rFonts w:ascii="Times New Roman" w:eastAsia="Times New Roman" w:hAnsi="Times New Roman" w:cs="Times New Roman"/>
                  <w:sz w:val="24"/>
                  <w:szCs w:val="24"/>
                </w:rPr>
                <w:delText xml:space="preserve">, </w:delText>
              </w:r>
              <w:commentRangeStart w:id="873"/>
              <w:r w:rsidRPr="002E7A53" w:rsidDel="002E7A53">
                <w:rPr>
                  <w:rFonts w:ascii="Times New Roman" w:eastAsia="Times New Roman" w:hAnsi="Times New Roman" w:cs="Times New Roman"/>
                  <w:sz w:val="24"/>
                  <w:szCs w:val="24"/>
                </w:rPr>
                <w:delText xml:space="preserve">i.e. </w:delText>
              </w:r>
            </w:del>
            <w:ins w:id="874" w:author="Carl Reed" w:date="2020-10-06T14:07:00Z">
              <w:r>
                <w:rPr>
                  <w:rFonts w:ascii="Times New Roman" w:eastAsia="Times New Roman" w:hAnsi="Times New Roman" w:cs="Times New Roman"/>
                  <w:sz w:val="24"/>
                  <w:szCs w:val="24"/>
                </w:rPr>
                <w:t>(</w:t>
              </w:r>
            </w:ins>
            <w:r w:rsidRPr="002E7A53">
              <w:rPr>
                <w:rFonts w:ascii="Times New Roman" w:eastAsia="Times New Roman" w:hAnsi="Times New Roman" w:cs="Times New Roman"/>
                <w:sz w:val="24"/>
                <w:szCs w:val="24"/>
              </w:rPr>
              <w:t>time-dependent</w:t>
            </w:r>
            <w:ins w:id="875" w:author="Carl Reed" w:date="2020-10-06T14:07:00Z">
              <w:r>
                <w:rPr>
                  <w:rFonts w:ascii="Times New Roman" w:eastAsia="Times New Roman" w:hAnsi="Times New Roman" w:cs="Times New Roman"/>
                  <w:sz w:val="24"/>
                  <w:szCs w:val="24"/>
                </w:rPr>
                <w:t>)</w:t>
              </w:r>
            </w:ins>
            <w:del w:id="876" w:author="Carl Reed" w:date="2020-10-06T14:07:00Z">
              <w:r w:rsidRPr="002E7A53" w:rsidDel="002E7A53">
                <w:rPr>
                  <w:rFonts w:ascii="Times New Roman" w:eastAsia="Times New Roman" w:hAnsi="Times New Roman" w:cs="Times New Roman"/>
                  <w:sz w:val="24"/>
                  <w:szCs w:val="24"/>
                </w:rPr>
                <w:delText>,</w:delText>
              </w:r>
            </w:del>
            <w:r w:rsidRPr="002E7A53">
              <w:rPr>
                <w:rFonts w:ascii="Times New Roman" w:eastAsia="Times New Roman" w:hAnsi="Times New Roman" w:cs="Times New Roman"/>
                <w:sz w:val="24"/>
                <w:szCs w:val="24"/>
              </w:rPr>
              <w:t xml:space="preserve"> v</w:t>
            </w:r>
            <w:commentRangeEnd w:id="873"/>
            <w:r w:rsidR="00F343AD">
              <w:rPr>
                <w:rStyle w:val="CommentReference"/>
              </w:rPr>
              <w:commentReference w:id="873"/>
            </w:r>
            <w:r w:rsidRPr="002E7A53">
              <w:rPr>
                <w:rFonts w:ascii="Times New Roman" w:eastAsia="Times New Roman" w:hAnsi="Times New Roman" w:cs="Times New Roman"/>
                <w:sz w:val="24"/>
                <w:szCs w:val="24"/>
              </w:rPr>
              <w:t>ariations of its value.</w:t>
            </w:r>
          </w:p>
        </w:tc>
      </w:tr>
      <w:tr w:rsidR="002E7A53" w:rsidRPr="002E7A53" w14:paraId="07FFE9A9" w14:textId="77777777" w:rsidTr="002E7A53">
        <w:trPr>
          <w:tblCellSpacing w:w="15" w:type="dxa"/>
        </w:trPr>
        <w:tc>
          <w:tcPr>
            <w:tcW w:w="0" w:type="auto"/>
            <w:shd w:val="clear" w:color="auto" w:fill="FFFFFF"/>
            <w:vAlign w:val="center"/>
            <w:hideMark/>
          </w:tcPr>
          <w:p w14:paraId="10C80E54"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34" w:anchor="GenericTimeseries-section" w:history="1">
              <w:proofErr w:type="spellStart"/>
              <w:r w:rsidR="002E7A53" w:rsidRPr="002E7A53">
                <w:rPr>
                  <w:rFonts w:ascii="Times New Roman" w:eastAsia="Times New Roman" w:hAnsi="Times New Roman" w:cs="Times New Roman"/>
                  <w:color w:val="0000FF"/>
                  <w:sz w:val="24"/>
                  <w:szCs w:val="24"/>
                  <w:u w:val="single"/>
                </w:rPr>
                <w:t>GenericTimeseries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FeatureType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65DA6FCD"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GenericTimeseries</w:t>
            </w:r>
            <w:proofErr w:type="spellEnd"/>
            <w:r w:rsidRPr="002E7A53">
              <w:rPr>
                <w:rFonts w:ascii="Times New Roman" w:eastAsia="Times New Roman" w:hAnsi="Times New Roman" w:cs="Times New Roman"/>
                <w:sz w:val="24"/>
                <w:szCs w:val="24"/>
              </w:rPr>
              <w:t xml:space="preserve"> represents time-varying data in the form of embedded time-value-pairs of a specific data type for a single contiguous time interval.</w:t>
            </w:r>
          </w:p>
        </w:tc>
      </w:tr>
      <w:tr w:rsidR="002E7A53" w:rsidRPr="002E7A53" w14:paraId="698D61FF" w14:textId="77777777" w:rsidTr="002E7A53">
        <w:trPr>
          <w:tblCellSpacing w:w="15" w:type="dxa"/>
        </w:trPr>
        <w:tc>
          <w:tcPr>
            <w:tcW w:w="0" w:type="auto"/>
            <w:shd w:val="clear" w:color="auto" w:fill="FFFFFF"/>
            <w:vAlign w:val="center"/>
            <w:hideMark/>
          </w:tcPr>
          <w:p w14:paraId="7FB3B83B"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35" w:anchor="StandardFileTimeseries-section" w:history="1">
              <w:proofErr w:type="spellStart"/>
              <w:r w:rsidR="002E7A53" w:rsidRPr="002E7A53">
                <w:rPr>
                  <w:rFonts w:ascii="Times New Roman" w:eastAsia="Times New Roman" w:hAnsi="Times New Roman" w:cs="Times New Roman"/>
                  <w:color w:val="0000FF"/>
                  <w:sz w:val="24"/>
                  <w:szCs w:val="24"/>
                  <w:u w:val="single"/>
                </w:rPr>
                <w:t>StandardFileTimeseries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FeatureType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2CAFA659"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commentRangeStart w:id="877"/>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StandardFileTimeseries</w:t>
            </w:r>
            <w:proofErr w:type="spellEnd"/>
            <w:r w:rsidRPr="002E7A53">
              <w:rPr>
                <w:rFonts w:ascii="Times New Roman" w:eastAsia="Times New Roman" w:hAnsi="Times New Roman" w:cs="Times New Roman"/>
                <w:sz w:val="24"/>
                <w:szCs w:val="24"/>
              </w:rPr>
              <w:t xml:space="preserve"> represents time-varying data for a single contiguous time interval. The data is provided in an external file referenced in the </w:t>
            </w:r>
            <w:proofErr w:type="spellStart"/>
            <w:r w:rsidRPr="002E7A53">
              <w:rPr>
                <w:rFonts w:ascii="Times New Roman" w:eastAsia="Times New Roman" w:hAnsi="Times New Roman" w:cs="Times New Roman"/>
                <w:sz w:val="24"/>
                <w:szCs w:val="24"/>
              </w:rPr>
              <w:t>StandardFileTimeseries</w:t>
            </w:r>
            <w:proofErr w:type="spellEnd"/>
            <w:r w:rsidRPr="002E7A53">
              <w:rPr>
                <w:rFonts w:ascii="Times New Roman" w:eastAsia="Times New Roman" w:hAnsi="Times New Roman" w:cs="Times New Roman"/>
                <w:sz w:val="24"/>
                <w:szCs w:val="24"/>
              </w:rPr>
              <w:t xml:space="preserve">. The data within the external </w:t>
            </w:r>
            <w:commentRangeStart w:id="878"/>
            <w:commentRangeStart w:id="879"/>
            <w:r w:rsidRPr="002E7A53">
              <w:rPr>
                <w:rFonts w:ascii="Times New Roman" w:eastAsia="Times New Roman" w:hAnsi="Times New Roman" w:cs="Times New Roman"/>
                <w:sz w:val="24"/>
                <w:szCs w:val="24"/>
              </w:rPr>
              <w:t xml:space="preserve">file shall be </w:t>
            </w:r>
            <w:commentRangeEnd w:id="878"/>
            <w:r>
              <w:rPr>
                <w:rStyle w:val="CommentReference"/>
              </w:rPr>
              <w:commentReference w:id="878"/>
            </w:r>
            <w:commentRangeEnd w:id="879"/>
            <w:r w:rsidR="00F343AD">
              <w:rPr>
                <w:rStyle w:val="CommentReference"/>
              </w:rPr>
              <w:commentReference w:id="879"/>
            </w:r>
            <w:r w:rsidRPr="002E7A53">
              <w:rPr>
                <w:rFonts w:ascii="Times New Roman" w:eastAsia="Times New Roman" w:hAnsi="Times New Roman" w:cs="Times New Roman"/>
                <w:sz w:val="24"/>
                <w:szCs w:val="24"/>
              </w:rPr>
              <w:t>encoded according to a dedicated format for the representation of timeseries data</w:t>
            </w:r>
            <w:ins w:id="880" w:author="Carl Reed" w:date="2020-10-06T14:07:00Z">
              <w:r>
                <w:rPr>
                  <w:rFonts w:ascii="Times New Roman" w:eastAsia="Times New Roman" w:hAnsi="Times New Roman" w:cs="Times New Roman"/>
                  <w:sz w:val="24"/>
                  <w:szCs w:val="24"/>
                </w:rPr>
                <w:t xml:space="preserve"> such as using</w:t>
              </w:r>
            </w:ins>
            <w:ins w:id="881" w:author="Carl Reed" w:date="2020-10-06T14:08:00Z">
              <w:r>
                <w:rPr>
                  <w:rFonts w:ascii="Times New Roman" w:eastAsia="Times New Roman" w:hAnsi="Times New Roman" w:cs="Times New Roman"/>
                  <w:sz w:val="24"/>
                  <w:szCs w:val="24"/>
                </w:rPr>
                <w:t xml:space="preserve"> </w:t>
              </w:r>
            </w:ins>
            <w:del w:id="882" w:author="Carl Reed" w:date="2020-10-06T14:07:00Z">
              <w:r w:rsidRPr="002E7A53" w:rsidDel="002E7A53">
                <w:rPr>
                  <w:rFonts w:ascii="Times New Roman" w:eastAsia="Times New Roman" w:hAnsi="Times New Roman" w:cs="Times New Roman"/>
                  <w:sz w:val="24"/>
                  <w:szCs w:val="24"/>
                </w:rPr>
                <w:delText xml:space="preserve">, for example, </w:delText>
              </w:r>
            </w:del>
            <w:r w:rsidRPr="002E7A53">
              <w:rPr>
                <w:rFonts w:ascii="Times New Roman" w:eastAsia="Times New Roman" w:hAnsi="Times New Roman" w:cs="Times New Roman"/>
                <w:sz w:val="24"/>
                <w:szCs w:val="24"/>
              </w:rPr>
              <w:t xml:space="preserve">the OGC </w:t>
            </w:r>
            <w:proofErr w:type="spellStart"/>
            <w:r w:rsidRPr="002E7A53">
              <w:rPr>
                <w:rFonts w:ascii="Times New Roman" w:eastAsia="Times New Roman" w:hAnsi="Times New Roman" w:cs="Times New Roman"/>
                <w:sz w:val="24"/>
                <w:szCs w:val="24"/>
              </w:rPr>
              <w:t>TimeseriesML</w:t>
            </w:r>
            <w:proofErr w:type="spellEnd"/>
            <w:r w:rsidRPr="002E7A53">
              <w:rPr>
                <w:rFonts w:ascii="Times New Roman" w:eastAsia="Times New Roman" w:hAnsi="Times New Roman" w:cs="Times New Roman"/>
                <w:sz w:val="24"/>
                <w:szCs w:val="24"/>
              </w:rPr>
              <w:t xml:space="preserve"> or OGC Observations &amp; Measurements </w:t>
            </w:r>
            <w:ins w:id="883" w:author="Carl Reed" w:date="2020-10-06T14:08:00Z">
              <w:r>
                <w:rPr>
                  <w:rFonts w:ascii="Times New Roman" w:eastAsia="Times New Roman" w:hAnsi="Times New Roman" w:cs="Times New Roman"/>
                  <w:sz w:val="24"/>
                  <w:szCs w:val="24"/>
                </w:rPr>
                <w:t>S</w:t>
              </w:r>
            </w:ins>
            <w:del w:id="884" w:author="Carl Reed" w:date="2020-10-06T14:08:00Z">
              <w:r w:rsidRPr="002E7A53" w:rsidDel="002E7A53">
                <w:rPr>
                  <w:rFonts w:ascii="Times New Roman" w:eastAsia="Times New Roman" w:hAnsi="Times New Roman" w:cs="Times New Roman"/>
                  <w:sz w:val="24"/>
                  <w:szCs w:val="24"/>
                </w:rPr>
                <w:delText>s</w:delText>
              </w:r>
            </w:del>
            <w:r w:rsidRPr="002E7A53">
              <w:rPr>
                <w:rFonts w:ascii="Times New Roman" w:eastAsia="Times New Roman" w:hAnsi="Times New Roman" w:cs="Times New Roman"/>
                <w:sz w:val="24"/>
                <w:szCs w:val="24"/>
              </w:rPr>
              <w:t>tandard</w:t>
            </w:r>
            <w:ins w:id="885" w:author="Carl Reed" w:date="2020-10-06T14:08:00Z">
              <w:r>
                <w:rPr>
                  <w:rFonts w:ascii="Times New Roman" w:eastAsia="Times New Roman" w:hAnsi="Times New Roman" w:cs="Times New Roman"/>
                  <w:sz w:val="24"/>
                  <w:szCs w:val="24"/>
                </w:rPr>
                <w:t>s</w:t>
              </w:r>
            </w:ins>
            <w:r w:rsidRPr="002E7A53">
              <w:rPr>
                <w:rFonts w:ascii="Times New Roman" w:eastAsia="Times New Roman" w:hAnsi="Times New Roman" w:cs="Times New Roman"/>
                <w:sz w:val="24"/>
                <w:szCs w:val="24"/>
              </w:rPr>
              <w:t>. The data type of the data has to be specified within the external file.</w:t>
            </w:r>
            <w:commentRangeEnd w:id="877"/>
            <w:r w:rsidR="00F343AD">
              <w:rPr>
                <w:rStyle w:val="CommentReference"/>
              </w:rPr>
              <w:commentReference w:id="877"/>
            </w:r>
          </w:p>
        </w:tc>
      </w:tr>
      <w:tr w:rsidR="002E7A53" w:rsidRPr="002E7A53" w14:paraId="26B1464C" w14:textId="77777777" w:rsidTr="002E7A53">
        <w:trPr>
          <w:tblCellSpacing w:w="15" w:type="dxa"/>
        </w:trPr>
        <w:tc>
          <w:tcPr>
            <w:tcW w:w="0" w:type="auto"/>
            <w:shd w:val="clear" w:color="auto" w:fill="FFFFFF"/>
            <w:vAlign w:val="center"/>
            <w:hideMark/>
          </w:tcPr>
          <w:p w14:paraId="6FF56048"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36" w:anchor="TabulatedFileTimeseries-section" w:history="1">
              <w:proofErr w:type="spellStart"/>
              <w:r w:rsidR="002E7A53" w:rsidRPr="002E7A53">
                <w:rPr>
                  <w:rFonts w:ascii="Times New Roman" w:eastAsia="Times New Roman" w:hAnsi="Times New Roman" w:cs="Times New Roman"/>
                  <w:color w:val="0000FF"/>
                  <w:sz w:val="24"/>
                  <w:szCs w:val="24"/>
                  <w:u w:val="single"/>
                </w:rPr>
                <w:t>TabulatedFileTimeseries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FeatureType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337B9288"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commentRangeStart w:id="886"/>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TabulatedFileTimeseries</w:t>
            </w:r>
            <w:proofErr w:type="spellEnd"/>
            <w:r w:rsidRPr="002E7A53">
              <w:rPr>
                <w:rFonts w:ascii="Times New Roman" w:eastAsia="Times New Roman" w:hAnsi="Times New Roman" w:cs="Times New Roman"/>
                <w:sz w:val="24"/>
                <w:szCs w:val="24"/>
              </w:rPr>
              <w:t xml:space="preserve"> represents time-varying data of a specific data type for a single contiguous time interval. The data is provided in an external file referenced in the </w:t>
            </w:r>
            <w:proofErr w:type="spellStart"/>
            <w:r w:rsidRPr="002E7A53">
              <w:rPr>
                <w:rFonts w:ascii="Times New Roman" w:eastAsia="Times New Roman" w:hAnsi="Times New Roman" w:cs="Times New Roman"/>
                <w:sz w:val="24"/>
                <w:szCs w:val="24"/>
              </w:rPr>
              <w:t>TabulatedFileTimeseries</w:t>
            </w:r>
            <w:proofErr w:type="spellEnd"/>
            <w:r w:rsidRPr="002E7A53">
              <w:rPr>
                <w:rFonts w:ascii="Times New Roman" w:eastAsia="Times New Roman" w:hAnsi="Times New Roman" w:cs="Times New Roman"/>
                <w:sz w:val="24"/>
                <w:szCs w:val="24"/>
              </w:rPr>
              <w:t xml:space="preserve">. The file </w:t>
            </w:r>
            <w:commentRangeStart w:id="887"/>
            <w:commentRangeStart w:id="888"/>
            <w:r w:rsidRPr="002E7A53">
              <w:rPr>
                <w:rFonts w:ascii="Times New Roman" w:eastAsia="Times New Roman" w:hAnsi="Times New Roman" w:cs="Times New Roman"/>
                <w:sz w:val="24"/>
                <w:szCs w:val="24"/>
              </w:rPr>
              <w:t xml:space="preserve">shall contain </w:t>
            </w:r>
            <w:commentRangeEnd w:id="887"/>
            <w:r>
              <w:rPr>
                <w:rStyle w:val="CommentReference"/>
              </w:rPr>
              <w:commentReference w:id="887"/>
            </w:r>
            <w:commentRangeEnd w:id="888"/>
            <w:r w:rsidR="00F343AD">
              <w:rPr>
                <w:rStyle w:val="CommentReference"/>
              </w:rPr>
              <w:commentReference w:id="888"/>
            </w:r>
            <w:r w:rsidRPr="002E7A53">
              <w:rPr>
                <w:rFonts w:ascii="Times New Roman" w:eastAsia="Times New Roman" w:hAnsi="Times New Roman" w:cs="Times New Roman"/>
                <w:sz w:val="24"/>
                <w:szCs w:val="24"/>
              </w:rPr>
              <w:t xml:space="preserve">table structured data using an appropriate file format </w:t>
            </w:r>
            <w:ins w:id="889" w:author="Carl Reed" w:date="2020-10-06T14:08:00Z">
              <w:r>
                <w:rPr>
                  <w:rFonts w:ascii="Times New Roman" w:eastAsia="Times New Roman" w:hAnsi="Times New Roman" w:cs="Times New Roman"/>
                  <w:sz w:val="24"/>
                  <w:szCs w:val="24"/>
                </w:rPr>
                <w:t>such as</w:t>
              </w:r>
            </w:ins>
            <w:del w:id="890" w:author="Carl Reed" w:date="2020-10-06T14:08:00Z">
              <w:r w:rsidRPr="002E7A53" w:rsidDel="002E7A53">
                <w:rPr>
                  <w:rFonts w:ascii="Times New Roman" w:eastAsia="Times New Roman" w:hAnsi="Times New Roman" w:cs="Times New Roman"/>
                  <w:sz w:val="24"/>
                  <w:szCs w:val="24"/>
                </w:rPr>
                <w:delText>like</w:delText>
              </w:r>
            </w:del>
            <w:r w:rsidRPr="002E7A53">
              <w:rPr>
                <w:rFonts w:ascii="Times New Roman" w:eastAsia="Times New Roman" w:hAnsi="Times New Roman" w:cs="Times New Roman"/>
                <w:sz w:val="24"/>
                <w:szCs w:val="24"/>
              </w:rPr>
              <w:t xml:space="preserve"> comma-separated values (CSV), Microsoft Excel (XLSX) or Google Spreadsheet. The timestamps and the values are given in specific columns of the table. Each row represents a single time-value-pair. A subset of rows can be selected using the </w:t>
            </w:r>
            <w:proofErr w:type="spellStart"/>
            <w:r w:rsidRPr="002E7A53">
              <w:rPr>
                <w:rFonts w:ascii="Times New Roman" w:eastAsia="Times New Roman" w:hAnsi="Times New Roman" w:cs="Times New Roman"/>
                <w:sz w:val="24"/>
                <w:szCs w:val="24"/>
              </w:rPr>
              <w:t>idColumn</w:t>
            </w:r>
            <w:proofErr w:type="spellEnd"/>
            <w:r w:rsidRPr="002E7A53">
              <w:rPr>
                <w:rFonts w:ascii="Times New Roman" w:eastAsia="Times New Roman" w:hAnsi="Times New Roman" w:cs="Times New Roman"/>
                <w:sz w:val="24"/>
                <w:szCs w:val="24"/>
              </w:rPr>
              <w:t xml:space="preserve"> and </w:t>
            </w:r>
            <w:proofErr w:type="spellStart"/>
            <w:r w:rsidRPr="002E7A53">
              <w:rPr>
                <w:rFonts w:ascii="Times New Roman" w:eastAsia="Times New Roman" w:hAnsi="Times New Roman" w:cs="Times New Roman"/>
                <w:sz w:val="24"/>
                <w:szCs w:val="24"/>
              </w:rPr>
              <w:t>idValue</w:t>
            </w:r>
            <w:proofErr w:type="spellEnd"/>
            <w:r w:rsidRPr="002E7A53">
              <w:rPr>
                <w:rFonts w:ascii="Times New Roman" w:eastAsia="Times New Roman" w:hAnsi="Times New Roman" w:cs="Times New Roman"/>
                <w:sz w:val="24"/>
                <w:szCs w:val="24"/>
              </w:rPr>
              <w:t xml:space="preserve"> attributes.</w:t>
            </w:r>
            <w:commentRangeEnd w:id="886"/>
            <w:r w:rsidR="00F343AD">
              <w:rPr>
                <w:rStyle w:val="CommentReference"/>
              </w:rPr>
              <w:commentReference w:id="886"/>
            </w:r>
          </w:p>
        </w:tc>
      </w:tr>
    </w:tbl>
    <w:p w14:paraId="79E291BF" w14:textId="77777777" w:rsidR="002E7A53" w:rsidRPr="002E7A53" w:rsidRDefault="002E7A53" w:rsidP="002E7A5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8"/>
        <w:gridCol w:w="6042"/>
      </w:tblGrid>
      <w:tr w:rsidR="002E7A53" w:rsidRPr="002E7A53" w14:paraId="4AD630BE" w14:textId="77777777" w:rsidTr="002E7A53">
        <w:trPr>
          <w:tblCellSpacing w:w="15" w:type="dxa"/>
        </w:trPr>
        <w:tc>
          <w:tcPr>
            <w:tcW w:w="0" w:type="auto"/>
            <w:gridSpan w:val="2"/>
            <w:tcBorders>
              <w:top w:val="nil"/>
              <w:left w:val="nil"/>
              <w:bottom w:val="nil"/>
              <w:right w:val="nil"/>
            </w:tcBorders>
            <w:shd w:val="clear" w:color="auto" w:fill="FFFFFF"/>
            <w:vAlign w:val="center"/>
            <w:hideMark/>
          </w:tcPr>
          <w:p w14:paraId="03FE38D0" w14:textId="77777777" w:rsidR="002E7A53" w:rsidRPr="002E7A53" w:rsidRDefault="002E7A53" w:rsidP="002E7A53">
            <w:pPr>
              <w:spacing w:after="0" w:line="240" w:lineRule="auto"/>
              <w:jc w:val="center"/>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Table 28. Data Types used in </w:t>
            </w:r>
            <w:proofErr w:type="spellStart"/>
            <w:r w:rsidRPr="002E7A53">
              <w:rPr>
                <w:rFonts w:ascii="Times New Roman" w:eastAsia="Times New Roman" w:hAnsi="Times New Roman" w:cs="Times New Roman"/>
                <w:sz w:val="24"/>
                <w:szCs w:val="24"/>
              </w:rPr>
              <w:t>Dynamizer</w:t>
            </w:r>
            <w:proofErr w:type="spellEnd"/>
          </w:p>
        </w:tc>
      </w:tr>
      <w:tr w:rsidR="002E7A53" w:rsidRPr="002E7A53" w14:paraId="678FCDC3" w14:textId="77777777" w:rsidTr="002E7A53">
        <w:trPr>
          <w:tblCellSpacing w:w="15" w:type="dxa"/>
        </w:trPr>
        <w:tc>
          <w:tcPr>
            <w:tcW w:w="0" w:type="auto"/>
            <w:shd w:val="clear" w:color="auto" w:fill="FFFFFF"/>
            <w:vAlign w:val="center"/>
            <w:hideMark/>
          </w:tcPr>
          <w:p w14:paraId="1618D72C"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Name</w:t>
            </w:r>
          </w:p>
        </w:tc>
        <w:tc>
          <w:tcPr>
            <w:tcW w:w="0" w:type="auto"/>
            <w:shd w:val="clear" w:color="auto" w:fill="FFFFFF"/>
            <w:vAlign w:val="center"/>
            <w:hideMark/>
          </w:tcPr>
          <w:p w14:paraId="520366E9"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Description</w:t>
            </w:r>
          </w:p>
        </w:tc>
      </w:tr>
      <w:tr w:rsidR="002E7A53" w:rsidRPr="002E7A53" w14:paraId="34D97B40" w14:textId="77777777" w:rsidTr="002E7A53">
        <w:trPr>
          <w:tblCellSpacing w:w="15" w:type="dxa"/>
        </w:trPr>
        <w:tc>
          <w:tcPr>
            <w:tcW w:w="0" w:type="auto"/>
            <w:shd w:val="clear" w:color="auto" w:fill="FFFFFF"/>
            <w:vAlign w:val="center"/>
            <w:hideMark/>
          </w:tcPr>
          <w:p w14:paraId="12D598DF"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37" w:anchor="ADEOfAbstractAtomicTimeseries-section" w:history="1">
              <w:proofErr w:type="spellStart"/>
              <w:r w:rsidR="002E7A53" w:rsidRPr="002E7A53">
                <w:rPr>
                  <w:rFonts w:ascii="Times New Roman" w:eastAsia="Times New Roman" w:hAnsi="Times New Roman" w:cs="Times New Roman"/>
                  <w:color w:val="0000FF"/>
                  <w:sz w:val="24"/>
                  <w:szCs w:val="24"/>
                  <w:u w:val="single"/>
                </w:rPr>
                <w:t>ADEOfAbstractAtomicTimeseries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27564D20"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ADEOfAbstractAtomicTimeseries</w:t>
            </w:r>
            <w:proofErr w:type="spellEnd"/>
            <w:r w:rsidRPr="002E7A53">
              <w:rPr>
                <w:rFonts w:ascii="Times New Roman" w:eastAsia="Times New Roman" w:hAnsi="Times New Roman" w:cs="Times New Roman"/>
                <w:sz w:val="24"/>
                <w:szCs w:val="24"/>
              </w:rPr>
              <w:t xml:space="preserve"> acts as a hook to define properties within an ADE that are to be added to </w:t>
            </w:r>
            <w:proofErr w:type="spellStart"/>
            <w:r w:rsidRPr="002E7A53">
              <w:rPr>
                <w:rFonts w:ascii="Times New Roman" w:eastAsia="Times New Roman" w:hAnsi="Times New Roman" w:cs="Times New Roman"/>
                <w:sz w:val="24"/>
                <w:szCs w:val="24"/>
              </w:rPr>
              <w:t>AbstractAtomicTimeseries</w:t>
            </w:r>
            <w:proofErr w:type="spellEnd"/>
            <w:r w:rsidRPr="002E7A53">
              <w:rPr>
                <w:rFonts w:ascii="Times New Roman" w:eastAsia="Times New Roman" w:hAnsi="Times New Roman" w:cs="Times New Roman"/>
                <w:sz w:val="24"/>
                <w:szCs w:val="24"/>
              </w:rPr>
              <w:t>.</w:t>
            </w:r>
          </w:p>
        </w:tc>
      </w:tr>
      <w:tr w:rsidR="002E7A53" w:rsidRPr="002E7A53" w14:paraId="04340CA1" w14:textId="77777777" w:rsidTr="002E7A53">
        <w:trPr>
          <w:tblCellSpacing w:w="15" w:type="dxa"/>
        </w:trPr>
        <w:tc>
          <w:tcPr>
            <w:tcW w:w="0" w:type="auto"/>
            <w:shd w:val="clear" w:color="auto" w:fill="FFFFFF"/>
            <w:vAlign w:val="center"/>
            <w:hideMark/>
          </w:tcPr>
          <w:p w14:paraId="165A09B0"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38" w:anchor="ADEOfAbstractTimeseries-section" w:history="1">
              <w:proofErr w:type="spellStart"/>
              <w:r w:rsidR="002E7A53" w:rsidRPr="002E7A53">
                <w:rPr>
                  <w:rFonts w:ascii="Times New Roman" w:eastAsia="Times New Roman" w:hAnsi="Times New Roman" w:cs="Times New Roman"/>
                  <w:color w:val="0000FF"/>
                  <w:sz w:val="24"/>
                  <w:szCs w:val="24"/>
                  <w:u w:val="single"/>
                </w:rPr>
                <w:t>ADEOfAbstractTimeseries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17326AB3"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ADEOfAbstractTimeseries</w:t>
            </w:r>
            <w:proofErr w:type="spellEnd"/>
            <w:r w:rsidRPr="002E7A53">
              <w:rPr>
                <w:rFonts w:ascii="Times New Roman" w:eastAsia="Times New Roman" w:hAnsi="Times New Roman" w:cs="Times New Roman"/>
                <w:sz w:val="24"/>
                <w:szCs w:val="24"/>
              </w:rPr>
              <w:t xml:space="preserve"> acts as a hook to define properties within an ADE that are to be added to </w:t>
            </w:r>
            <w:proofErr w:type="spellStart"/>
            <w:r w:rsidRPr="002E7A53">
              <w:rPr>
                <w:rFonts w:ascii="Times New Roman" w:eastAsia="Times New Roman" w:hAnsi="Times New Roman" w:cs="Times New Roman"/>
                <w:sz w:val="24"/>
                <w:szCs w:val="24"/>
              </w:rPr>
              <w:t>AbstractTimeseries</w:t>
            </w:r>
            <w:proofErr w:type="spellEnd"/>
            <w:r w:rsidRPr="002E7A53">
              <w:rPr>
                <w:rFonts w:ascii="Times New Roman" w:eastAsia="Times New Roman" w:hAnsi="Times New Roman" w:cs="Times New Roman"/>
                <w:sz w:val="24"/>
                <w:szCs w:val="24"/>
              </w:rPr>
              <w:t>.</w:t>
            </w:r>
          </w:p>
        </w:tc>
      </w:tr>
      <w:tr w:rsidR="002E7A53" w:rsidRPr="002E7A53" w14:paraId="558E6945" w14:textId="77777777" w:rsidTr="002E7A53">
        <w:trPr>
          <w:tblCellSpacing w:w="15" w:type="dxa"/>
        </w:trPr>
        <w:tc>
          <w:tcPr>
            <w:tcW w:w="0" w:type="auto"/>
            <w:shd w:val="clear" w:color="auto" w:fill="FFFFFF"/>
            <w:vAlign w:val="center"/>
            <w:hideMark/>
          </w:tcPr>
          <w:p w14:paraId="5BD5276C"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39" w:anchor="ADEOfCompositeTimeseries-section" w:history="1">
              <w:proofErr w:type="spellStart"/>
              <w:r w:rsidR="002E7A53" w:rsidRPr="002E7A53">
                <w:rPr>
                  <w:rFonts w:ascii="Times New Roman" w:eastAsia="Times New Roman" w:hAnsi="Times New Roman" w:cs="Times New Roman"/>
                  <w:color w:val="0000FF"/>
                  <w:sz w:val="24"/>
                  <w:szCs w:val="24"/>
                  <w:u w:val="single"/>
                </w:rPr>
                <w:t>ADEOfCompositeTimeseries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1B563726"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ADEOfCompositeTimeseries</w:t>
            </w:r>
            <w:proofErr w:type="spellEnd"/>
            <w:r w:rsidRPr="002E7A53">
              <w:rPr>
                <w:rFonts w:ascii="Times New Roman" w:eastAsia="Times New Roman" w:hAnsi="Times New Roman" w:cs="Times New Roman"/>
                <w:sz w:val="24"/>
                <w:szCs w:val="24"/>
              </w:rPr>
              <w:t xml:space="preserve"> acts as a hook to define properties within an ADE that are to be added to a </w:t>
            </w:r>
            <w:proofErr w:type="spellStart"/>
            <w:r w:rsidRPr="002E7A53">
              <w:rPr>
                <w:rFonts w:ascii="Times New Roman" w:eastAsia="Times New Roman" w:hAnsi="Times New Roman" w:cs="Times New Roman"/>
                <w:sz w:val="24"/>
                <w:szCs w:val="24"/>
              </w:rPr>
              <w:t>CompositeTimeseries</w:t>
            </w:r>
            <w:proofErr w:type="spellEnd"/>
            <w:r w:rsidRPr="002E7A53">
              <w:rPr>
                <w:rFonts w:ascii="Times New Roman" w:eastAsia="Times New Roman" w:hAnsi="Times New Roman" w:cs="Times New Roman"/>
                <w:sz w:val="24"/>
                <w:szCs w:val="24"/>
              </w:rPr>
              <w:t>.</w:t>
            </w:r>
          </w:p>
        </w:tc>
      </w:tr>
      <w:tr w:rsidR="002E7A53" w:rsidRPr="002E7A53" w14:paraId="044AF558" w14:textId="77777777" w:rsidTr="002E7A53">
        <w:trPr>
          <w:tblCellSpacing w:w="15" w:type="dxa"/>
        </w:trPr>
        <w:tc>
          <w:tcPr>
            <w:tcW w:w="0" w:type="auto"/>
            <w:shd w:val="clear" w:color="auto" w:fill="FFFFFF"/>
            <w:vAlign w:val="center"/>
            <w:hideMark/>
          </w:tcPr>
          <w:p w14:paraId="53696C4F"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40" w:anchor="ADEOfDynamizer-section" w:history="1">
              <w:proofErr w:type="spellStart"/>
              <w:r w:rsidR="002E7A53" w:rsidRPr="002E7A53">
                <w:rPr>
                  <w:rFonts w:ascii="Times New Roman" w:eastAsia="Times New Roman" w:hAnsi="Times New Roman" w:cs="Times New Roman"/>
                  <w:color w:val="0000FF"/>
                  <w:sz w:val="24"/>
                  <w:szCs w:val="24"/>
                  <w:u w:val="single"/>
                </w:rPr>
                <w:t>ADEOfDynamizer</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0E6CF04A"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ADEOfDynamizer</w:t>
            </w:r>
            <w:proofErr w:type="spellEnd"/>
            <w:r w:rsidRPr="002E7A53">
              <w:rPr>
                <w:rFonts w:ascii="Times New Roman" w:eastAsia="Times New Roman" w:hAnsi="Times New Roman" w:cs="Times New Roman"/>
                <w:sz w:val="24"/>
                <w:szCs w:val="24"/>
              </w:rPr>
              <w:t xml:space="preserve"> acts as a hook to define properties within an ADE that are to be added to a </w:t>
            </w:r>
            <w:proofErr w:type="spellStart"/>
            <w:r w:rsidRPr="002E7A53">
              <w:rPr>
                <w:rFonts w:ascii="Times New Roman" w:eastAsia="Times New Roman" w:hAnsi="Times New Roman" w:cs="Times New Roman"/>
                <w:sz w:val="24"/>
                <w:szCs w:val="24"/>
              </w:rPr>
              <w:t>Dynamizer</w:t>
            </w:r>
            <w:proofErr w:type="spellEnd"/>
            <w:r w:rsidRPr="002E7A53">
              <w:rPr>
                <w:rFonts w:ascii="Times New Roman" w:eastAsia="Times New Roman" w:hAnsi="Times New Roman" w:cs="Times New Roman"/>
                <w:sz w:val="24"/>
                <w:szCs w:val="24"/>
              </w:rPr>
              <w:t>.</w:t>
            </w:r>
          </w:p>
        </w:tc>
      </w:tr>
      <w:tr w:rsidR="002E7A53" w:rsidRPr="002E7A53" w14:paraId="4C1701D0" w14:textId="77777777" w:rsidTr="002E7A53">
        <w:trPr>
          <w:tblCellSpacing w:w="15" w:type="dxa"/>
        </w:trPr>
        <w:tc>
          <w:tcPr>
            <w:tcW w:w="0" w:type="auto"/>
            <w:shd w:val="clear" w:color="auto" w:fill="FFFFFF"/>
            <w:vAlign w:val="center"/>
            <w:hideMark/>
          </w:tcPr>
          <w:p w14:paraId="4AB2D5C2"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41" w:anchor="ADEOfGenericTimeseries-section" w:history="1">
              <w:proofErr w:type="spellStart"/>
              <w:r w:rsidR="002E7A53" w:rsidRPr="002E7A53">
                <w:rPr>
                  <w:rFonts w:ascii="Times New Roman" w:eastAsia="Times New Roman" w:hAnsi="Times New Roman" w:cs="Times New Roman"/>
                  <w:color w:val="0000FF"/>
                  <w:sz w:val="24"/>
                  <w:szCs w:val="24"/>
                  <w:u w:val="single"/>
                </w:rPr>
                <w:t>ADEOfGenericTimeseries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49BF546F"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ADEOfGenericTimeseries</w:t>
            </w:r>
            <w:proofErr w:type="spellEnd"/>
            <w:r w:rsidRPr="002E7A53">
              <w:rPr>
                <w:rFonts w:ascii="Times New Roman" w:eastAsia="Times New Roman" w:hAnsi="Times New Roman" w:cs="Times New Roman"/>
                <w:sz w:val="24"/>
                <w:szCs w:val="24"/>
              </w:rPr>
              <w:t xml:space="preserve"> acts as a hook to define properties within an ADE that are to be added to a </w:t>
            </w:r>
            <w:proofErr w:type="spellStart"/>
            <w:r w:rsidRPr="002E7A53">
              <w:rPr>
                <w:rFonts w:ascii="Times New Roman" w:eastAsia="Times New Roman" w:hAnsi="Times New Roman" w:cs="Times New Roman"/>
                <w:sz w:val="24"/>
                <w:szCs w:val="24"/>
              </w:rPr>
              <w:t>GenericTimeseries</w:t>
            </w:r>
            <w:proofErr w:type="spellEnd"/>
            <w:r w:rsidRPr="002E7A53">
              <w:rPr>
                <w:rFonts w:ascii="Times New Roman" w:eastAsia="Times New Roman" w:hAnsi="Times New Roman" w:cs="Times New Roman"/>
                <w:sz w:val="24"/>
                <w:szCs w:val="24"/>
              </w:rPr>
              <w:t>.</w:t>
            </w:r>
          </w:p>
        </w:tc>
      </w:tr>
      <w:tr w:rsidR="002E7A53" w:rsidRPr="002E7A53" w14:paraId="2DEDF0E2" w14:textId="77777777" w:rsidTr="002E7A53">
        <w:trPr>
          <w:tblCellSpacing w:w="15" w:type="dxa"/>
        </w:trPr>
        <w:tc>
          <w:tcPr>
            <w:tcW w:w="0" w:type="auto"/>
            <w:shd w:val="clear" w:color="auto" w:fill="FFFFFF"/>
            <w:vAlign w:val="center"/>
            <w:hideMark/>
          </w:tcPr>
          <w:p w14:paraId="29AD5A16"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42" w:anchor="ADEOfStandardFileTimeseries-section" w:history="1">
              <w:proofErr w:type="spellStart"/>
              <w:r w:rsidR="002E7A53" w:rsidRPr="002E7A53">
                <w:rPr>
                  <w:rFonts w:ascii="Times New Roman" w:eastAsia="Times New Roman" w:hAnsi="Times New Roman" w:cs="Times New Roman"/>
                  <w:color w:val="0000FF"/>
                  <w:sz w:val="24"/>
                  <w:szCs w:val="24"/>
                  <w:u w:val="single"/>
                </w:rPr>
                <w:t>ADEOfStandardFileTimeseries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7A65C971"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ADEOfStandardFileTimeseries</w:t>
            </w:r>
            <w:proofErr w:type="spellEnd"/>
            <w:r w:rsidRPr="002E7A53">
              <w:rPr>
                <w:rFonts w:ascii="Times New Roman" w:eastAsia="Times New Roman" w:hAnsi="Times New Roman" w:cs="Times New Roman"/>
                <w:sz w:val="24"/>
                <w:szCs w:val="24"/>
              </w:rPr>
              <w:t xml:space="preserve"> acts as a hook to define properties within an ADE that are to be added to a </w:t>
            </w:r>
            <w:proofErr w:type="spellStart"/>
            <w:r w:rsidRPr="002E7A53">
              <w:rPr>
                <w:rFonts w:ascii="Times New Roman" w:eastAsia="Times New Roman" w:hAnsi="Times New Roman" w:cs="Times New Roman"/>
                <w:sz w:val="24"/>
                <w:szCs w:val="24"/>
              </w:rPr>
              <w:t>StandardFileTimeseries</w:t>
            </w:r>
            <w:proofErr w:type="spellEnd"/>
            <w:r w:rsidRPr="002E7A53">
              <w:rPr>
                <w:rFonts w:ascii="Times New Roman" w:eastAsia="Times New Roman" w:hAnsi="Times New Roman" w:cs="Times New Roman"/>
                <w:sz w:val="24"/>
                <w:szCs w:val="24"/>
              </w:rPr>
              <w:t>.</w:t>
            </w:r>
          </w:p>
        </w:tc>
      </w:tr>
      <w:tr w:rsidR="002E7A53" w:rsidRPr="002E7A53" w14:paraId="485B8387" w14:textId="77777777" w:rsidTr="002E7A53">
        <w:trPr>
          <w:tblCellSpacing w:w="15" w:type="dxa"/>
        </w:trPr>
        <w:tc>
          <w:tcPr>
            <w:tcW w:w="0" w:type="auto"/>
            <w:shd w:val="clear" w:color="auto" w:fill="FFFFFF"/>
            <w:vAlign w:val="center"/>
            <w:hideMark/>
          </w:tcPr>
          <w:p w14:paraId="1C3ED942"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43" w:anchor="ADEOfTabulatedFileTimeseries-section" w:history="1">
              <w:proofErr w:type="spellStart"/>
              <w:r w:rsidR="002E7A53" w:rsidRPr="002E7A53">
                <w:rPr>
                  <w:rFonts w:ascii="Times New Roman" w:eastAsia="Times New Roman" w:hAnsi="Times New Roman" w:cs="Times New Roman"/>
                  <w:color w:val="0000FF"/>
                  <w:sz w:val="24"/>
                  <w:szCs w:val="24"/>
                  <w:u w:val="single"/>
                </w:rPr>
                <w:t>ADEOfTabulatedFileTimeseries</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32217392"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ADEOfTabulatedFileTimeseries</w:t>
            </w:r>
            <w:proofErr w:type="spellEnd"/>
            <w:r w:rsidRPr="002E7A53">
              <w:rPr>
                <w:rFonts w:ascii="Times New Roman" w:eastAsia="Times New Roman" w:hAnsi="Times New Roman" w:cs="Times New Roman"/>
                <w:sz w:val="24"/>
                <w:szCs w:val="24"/>
              </w:rPr>
              <w:t xml:space="preserve"> acts as a hook to define properties within an ADE that are to be added to a </w:t>
            </w:r>
            <w:proofErr w:type="spellStart"/>
            <w:r w:rsidRPr="002E7A53">
              <w:rPr>
                <w:rFonts w:ascii="Times New Roman" w:eastAsia="Times New Roman" w:hAnsi="Times New Roman" w:cs="Times New Roman"/>
                <w:sz w:val="24"/>
                <w:szCs w:val="24"/>
              </w:rPr>
              <w:t>TabulatedFileTimeseries</w:t>
            </w:r>
            <w:proofErr w:type="spellEnd"/>
            <w:r w:rsidRPr="002E7A53">
              <w:rPr>
                <w:rFonts w:ascii="Times New Roman" w:eastAsia="Times New Roman" w:hAnsi="Times New Roman" w:cs="Times New Roman"/>
                <w:sz w:val="24"/>
                <w:szCs w:val="24"/>
              </w:rPr>
              <w:t>.</w:t>
            </w:r>
          </w:p>
        </w:tc>
      </w:tr>
      <w:tr w:rsidR="002E7A53" w:rsidRPr="002E7A53" w14:paraId="1E707188" w14:textId="77777777" w:rsidTr="002E7A53">
        <w:trPr>
          <w:tblCellSpacing w:w="15" w:type="dxa"/>
        </w:trPr>
        <w:tc>
          <w:tcPr>
            <w:tcW w:w="0" w:type="auto"/>
            <w:shd w:val="clear" w:color="auto" w:fill="FFFFFF"/>
            <w:vAlign w:val="center"/>
            <w:hideMark/>
          </w:tcPr>
          <w:p w14:paraId="79D1A390"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44" w:anchor="SensorConnection-section" w:history="1">
              <w:proofErr w:type="spellStart"/>
              <w:r w:rsidR="002E7A53" w:rsidRPr="002E7A53">
                <w:rPr>
                  <w:rFonts w:ascii="Times New Roman" w:eastAsia="Times New Roman" w:hAnsi="Times New Roman" w:cs="Times New Roman"/>
                  <w:color w:val="0000FF"/>
                  <w:sz w:val="24"/>
                  <w:szCs w:val="24"/>
                  <w:u w:val="single"/>
                </w:rPr>
                <w:t>SensorConnection</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7A7CBD20"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commentRangeStart w:id="891"/>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SensorConnection</w:t>
            </w:r>
            <w:proofErr w:type="spellEnd"/>
            <w:r w:rsidRPr="002E7A53">
              <w:rPr>
                <w:rFonts w:ascii="Times New Roman" w:eastAsia="Times New Roman" w:hAnsi="Times New Roman" w:cs="Times New Roman"/>
                <w:sz w:val="24"/>
                <w:szCs w:val="24"/>
              </w:rPr>
              <w:t xml:space="preserve"> provides all details that are required to retrieve a specific </w:t>
            </w:r>
            <w:proofErr w:type="spellStart"/>
            <w:r w:rsidRPr="002E7A53">
              <w:rPr>
                <w:rFonts w:ascii="Times New Roman" w:eastAsia="Times New Roman" w:hAnsi="Times New Roman" w:cs="Times New Roman"/>
                <w:sz w:val="24"/>
                <w:szCs w:val="24"/>
              </w:rPr>
              <w:t>datastream</w:t>
            </w:r>
            <w:proofErr w:type="spellEnd"/>
            <w:r w:rsidRPr="002E7A53">
              <w:rPr>
                <w:rFonts w:ascii="Times New Roman" w:eastAsia="Times New Roman" w:hAnsi="Times New Roman" w:cs="Times New Roman"/>
                <w:sz w:val="24"/>
                <w:szCs w:val="24"/>
              </w:rPr>
              <w:t xml:space="preserve"> from an external sensor web service. </w:t>
            </w:r>
            <w:commentRangeStart w:id="892"/>
            <w:r w:rsidRPr="002E7A53">
              <w:rPr>
                <w:rFonts w:ascii="Times New Roman" w:eastAsia="Times New Roman" w:hAnsi="Times New Roman" w:cs="Times New Roman"/>
                <w:sz w:val="24"/>
                <w:szCs w:val="24"/>
              </w:rPr>
              <w:t>It</w:t>
            </w:r>
            <w:commentRangeEnd w:id="892"/>
            <w:r>
              <w:rPr>
                <w:rStyle w:val="CommentReference"/>
              </w:rPr>
              <w:commentReference w:id="892"/>
            </w:r>
            <w:r w:rsidRPr="002E7A53">
              <w:rPr>
                <w:rFonts w:ascii="Times New Roman" w:eastAsia="Times New Roman" w:hAnsi="Times New Roman" w:cs="Times New Roman"/>
                <w:sz w:val="24"/>
                <w:szCs w:val="24"/>
              </w:rPr>
              <w:t xml:space="preserve"> comprises the service type (e.g. OGC </w:t>
            </w:r>
            <w:proofErr w:type="spellStart"/>
            <w:r w:rsidRPr="002E7A53">
              <w:rPr>
                <w:rFonts w:ascii="Times New Roman" w:eastAsia="Times New Roman" w:hAnsi="Times New Roman" w:cs="Times New Roman"/>
                <w:sz w:val="24"/>
                <w:szCs w:val="24"/>
              </w:rPr>
              <w:t>SensorThings</w:t>
            </w:r>
            <w:proofErr w:type="spellEnd"/>
            <w:r w:rsidRPr="002E7A53">
              <w:rPr>
                <w:rFonts w:ascii="Times New Roman" w:eastAsia="Times New Roman" w:hAnsi="Times New Roman" w:cs="Times New Roman"/>
                <w:sz w:val="24"/>
                <w:szCs w:val="24"/>
              </w:rPr>
              <w:t xml:space="preserve"> API, OGC Sensor Observation Services, MQTT, proprietary platforms), the URL of the sensor service, the identifier for the sensor or thing, and its observed property as well as information about the required authentication method.</w:t>
            </w:r>
            <w:commentRangeEnd w:id="891"/>
            <w:r w:rsidR="00F63ED4">
              <w:rPr>
                <w:rStyle w:val="CommentReference"/>
              </w:rPr>
              <w:commentReference w:id="891"/>
            </w:r>
          </w:p>
        </w:tc>
      </w:tr>
      <w:tr w:rsidR="002E7A53" w:rsidRPr="002E7A53" w14:paraId="6189C4B5" w14:textId="77777777" w:rsidTr="002E7A53">
        <w:trPr>
          <w:tblCellSpacing w:w="15" w:type="dxa"/>
        </w:trPr>
        <w:tc>
          <w:tcPr>
            <w:tcW w:w="0" w:type="auto"/>
            <w:shd w:val="clear" w:color="auto" w:fill="FFFFFF"/>
            <w:vAlign w:val="center"/>
            <w:hideMark/>
          </w:tcPr>
          <w:p w14:paraId="5AC04074"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45" w:anchor="TimeseriesComponent-section" w:history="1">
              <w:proofErr w:type="spellStart"/>
              <w:r w:rsidR="002E7A53" w:rsidRPr="002E7A53">
                <w:rPr>
                  <w:rFonts w:ascii="Times New Roman" w:eastAsia="Times New Roman" w:hAnsi="Times New Roman" w:cs="Times New Roman"/>
                  <w:color w:val="0000FF"/>
                  <w:sz w:val="24"/>
                  <w:szCs w:val="24"/>
                  <w:u w:val="single"/>
                </w:rPr>
                <w:t>TimeseriesComponent</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1C757803"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TimeseriesComponent</w:t>
            </w:r>
            <w:proofErr w:type="spellEnd"/>
            <w:r w:rsidRPr="002E7A53">
              <w:rPr>
                <w:rFonts w:ascii="Times New Roman" w:eastAsia="Times New Roman" w:hAnsi="Times New Roman" w:cs="Times New Roman"/>
                <w:sz w:val="24"/>
                <w:szCs w:val="24"/>
              </w:rPr>
              <w:t xml:space="preserve"> represents an element of a </w:t>
            </w:r>
            <w:proofErr w:type="spellStart"/>
            <w:r w:rsidRPr="002E7A53">
              <w:rPr>
                <w:rFonts w:ascii="Times New Roman" w:eastAsia="Times New Roman" w:hAnsi="Times New Roman" w:cs="Times New Roman"/>
                <w:sz w:val="24"/>
                <w:szCs w:val="24"/>
              </w:rPr>
              <w:t>CompositeTimeseries</w:t>
            </w:r>
            <w:proofErr w:type="spellEnd"/>
            <w:r w:rsidRPr="002E7A53">
              <w:rPr>
                <w:rFonts w:ascii="Times New Roman" w:eastAsia="Times New Roman" w:hAnsi="Times New Roman" w:cs="Times New Roman"/>
                <w:sz w:val="24"/>
                <w:szCs w:val="24"/>
              </w:rPr>
              <w:t>.</w:t>
            </w:r>
          </w:p>
        </w:tc>
      </w:tr>
      <w:tr w:rsidR="002E7A53" w:rsidRPr="002E7A53" w14:paraId="46B3ED22" w14:textId="77777777" w:rsidTr="002E7A53">
        <w:trPr>
          <w:tblCellSpacing w:w="15" w:type="dxa"/>
        </w:trPr>
        <w:tc>
          <w:tcPr>
            <w:tcW w:w="0" w:type="auto"/>
            <w:shd w:val="clear" w:color="auto" w:fill="FFFFFF"/>
            <w:vAlign w:val="center"/>
            <w:hideMark/>
          </w:tcPr>
          <w:p w14:paraId="7D4C47BD"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46" w:anchor="TimeValuePair-section" w:history="1">
              <w:proofErr w:type="spellStart"/>
              <w:r w:rsidR="002E7A53" w:rsidRPr="002E7A53">
                <w:rPr>
                  <w:rFonts w:ascii="Times New Roman" w:eastAsia="Times New Roman" w:hAnsi="Times New Roman" w:cs="Times New Roman"/>
                  <w:color w:val="0000FF"/>
                  <w:sz w:val="24"/>
                  <w:szCs w:val="24"/>
                  <w:u w:val="single"/>
                </w:rPr>
                <w:t>TimeValuePair</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DataType</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726924C1"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 </w:t>
            </w:r>
            <w:proofErr w:type="spellStart"/>
            <w:r w:rsidRPr="002E7A53">
              <w:rPr>
                <w:rFonts w:ascii="Times New Roman" w:eastAsia="Times New Roman" w:hAnsi="Times New Roman" w:cs="Times New Roman"/>
                <w:sz w:val="24"/>
                <w:szCs w:val="24"/>
              </w:rPr>
              <w:t>TimeValuePair</w:t>
            </w:r>
            <w:proofErr w:type="spellEnd"/>
            <w:r w:rsidRPr="002E7A53">
              <w:rPr>
                <w:rFonts w:ascii="Times New Roman" w:eastAsia="Times New Roman" w:hAnsi="Times New Roman" w:cs="Times New Roman"/>
                <w:sz w:val="24"/>
                <w:szCs w:val="24"/>
              </w:rPr>
              <w:t xml:space="preserve"> represents a value that is valid for a given timepoint. For each </w:t>
            </w:r>
            <w:proofErr w:type="spellStart"/>
            <w:r w:rsidRPr="002E7A53">
              <w:rPr>
                <w:rFonts w:ascii="Times New Roman" w:eastAsia="Times New Roman" w:hAnsi="Times New Roman" w:cs="Times New Roman"/>
                <w:sz w:val="24"/>
                <w:szCs w:val="24"/>
              </w:rPr>
              <w:t>TimeValuePair</w:t>
            </w:r>
            <w:proofErr w:type="spellEnd"/>
            <w:r w:rsidRPr="002E7A53">
              <w:rPr>
                <w:rFonts w:ascii="Times New Roman" w:eastAsia="Times New Roman" w:hAnsi="Times New Roman" w:cs="Times New Roman"/>
                <w:sz w:val="24"/>
                <w:szCs w:val="24"/>
              </w:rPr>
              <w:t xml:space="preserve">, only one of the value properties can be used mutually exclusive. Which value property has to be provided depends on the selected value type in the </w:t>
            </w:r>
            <w:proofErr w:type="spellStart"/>
            <w:r w:rsidRPr="002E7A53">
              <w:rPr>
                <w:rFonts w:ascii="Times New Roman" w:eastAsia="Times New Roman" w:hAnsi="Times New Roman" w:cs="Times New Roman"/>
                <w:sz w:val="24"/>
                <w:szCs w:val="24"/>
              </w:rPr>
              <w:t>GenericTimeSeries</w:t>
            </w:r>
            <w:proofErr w:type="spellEnd"/>
            <w:r w:rsidRPr="002E7A53">
              <w:rPr>
                <w:rFonts w:ascii="Times New Roman" w:eastAsia="Times New Roman" w:hAnsi="Times New Roman" w:cs="Times New Roman"/>
                <w:sz w:val="24"/>
                <w:szCs w:val="24"/>
              </w:rPr>
              <w:t xml:space="preserve"> feature, in which the </w:t>
            </w:r>
            <w:proofErr w:type="spellStart"/>
            <w:r w:rsidRPr="002E7A53">
              <w:rPr>
                <w:rFonts w:ascii="Times New Roman" w:eastAsia="Times New Roman" w:hAnsi="Times New Roman" w:cs="Times New Roman"/>
                <w:sz w:val="24"/>
                <w:szCs w:val="24"/>
              </w:rPr>
              <w:t>TimeValuePair</w:t>
            </w:r>
            <w:proofErr w:type="spellEnd"/>
            <w:r w:rsidRPr="002E7A53">
              <w:rPr>
                <w:rFonts w:ascii="Times New Roman" w:eastAsia="Times New Roman" w:hAnsi="Times New Roman" w:cs="Times New Roman"/>
                <w:sz w:val="24"/>
                <w:szCs w:val="24"/>
              </w:rPr>
              <w:t xml:space="preserve"> is included.</w:t>
            </w:r>
          </w:p>
        </w:tc>
      </w:tr>
    </w:tbl>
    <w:p w14:paraId="7F9D1647" w14:textId="77777777" w:rsidR="002E7A53" w:rsidRPr="002E7A53" w:rsidRDefault="002E7A53" w:rsidP="002E7A5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7255"/>
      </w:tblGrid>
      <w:tr w:rsidR="002E7A53" w:rsidRPr="002E7A53" w14:paraId="08A9BB51" w14:textId="77777777" w:rsidTr="002E7A53">
        <w:trPr>
          <w:tblCellSpacing w:w="15" w:type="dxa"/>
        </w:trPr>
        <w:tc>
          <w:tcPr>
            <w:tcW w:w="0" w:type="auto"/>
            <w:gridSpan w:val="2"/>
            <w:tcBorders>
              <w:top w:val="nil"/>
              <w:left w:val="nil"/>
              <w:bottom w:val="nil"/>
              <w:right w:val="nil"/>
            </w:tcBorders>
            <w:shd w:val="clear" w:color="auto" w:fill="FFFFFF"/>
            <w:vAlign w:val="center"/>
            <w:hideMark/>
          </w:tcPr>
          <w:p w14:paraId="486C9555" w14:textId="77777777" w:rsidR="002E7A53" w:rsidRPr="002E7A53" w:rsidRDefault="002E7A53" w:rsidP="002E7A53">
            <w:pPr>
              <w:spacing w:after="0" w:line="240" w:lineRule="auto"/>
              <w:jc w:val="center"/>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Table 29. Enumerated Classes used in </w:t>
            </w:r>
            <w:proofErr w:type="spellStart"/>
            <w:r w:rsidRPr="002E7A53">
              <w:rPr>
                <w:rFonts w:ascii="Times New Roman" w:eastAsia="Times New Roman" w:hAnsi="Times New Roman" w:cs="Times New Roman"/>
                <w:sz w:val="24"/>
                <w:szCs w:val="24"/>
              </w:rPr>
              <w:t>Dynamizer</w:t>
            </w:r>
            <w:proofErr w:type="spellEnd"/>
          </w:p>
        </w:tc>
      </w:tr>
      <w:tr w:rsidR="002E7A53" w:rsidRPr="002E7A53" w14:paraId="43FC9C00" w14:textId="77777777" w:rsidTr="002E7A53">
        <w:trPr>
          <w:tblCellSpacing w:w="15" w:type="dxa"/>
        </w:trPr>
        <w:tc>
          <w:tcPr>
            <w:tcW w:w="0" w:type="auto"/>
            <w:shd w:val="clear" w:color="auto" w:fill="FFFFFF"/>
            <w:vAlign w:val="center"/>
            <w:hideMark/>
          </w:tcPr>
          <w:p w14:paraId="7283D94E"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Name</w:t>
            </w:r>
          </w:p>
        </w:tc>
        <w:tc>
          <w:tcPr>
            <w:tcW w:w="0" w:type="auto"/>
            <w:shd w:val="clear" w:color="auto" w:fill="FFFFFF"/>
            <w:vAlign w:val="center"/>
            <w:hideMark/>
          </w:tcPr>
          <w:p w14:paraId="47347F18"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Description</w:t>
            </w:r>
          </w:p>
        </w:tc>
      </w:tr>
      <w:tr w:rsidR="002E7A53" w:rsidRPr="002E7A53" w14:paraId="1373D0D6" w14:textId="77777777" w:rsidTr="002E7A53">
        <w:trPr>
          <w:tblCellSpacing w:w="15" w:type="dxa"/>
        </w:trPr>
        <w:tc>
          <w:tcPr>
            <w:tcW w:w="0" w:type="auto"/>
            <w:shd w:val="clear" w:color="auto" w:fill="FFFFFF"/>
            <w:vAlign w:val="center"/>
            <w:hideMark/>
          </w:tcPr>
          <w:p w14:paraId="4CF99580"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47" w:anchor="TimeseriesTypeValue-section" w:history="1">
              <w:proofErr w:type="spellStart"/>
              <w:r w:rsidR="002E7A53" w:rsidRPr="002E7A53">
                <w:rPr>
                  <w:rFonts w:ascii="Times New Roman" w:eastAsia="Times New Roman" w:hAnsi="Times New Roman" w:cs="Times New Roman"/>
                  <w:color w:val="0000FF"/>
                  <w:sz w:val="24"/>
                  <w:szCs w:val="24"/>
                  <w:u w:val="single"/>
                </w:rPr>
                <w:t>TimeseriesTypeValue</w:t>
              </w:r>
              <w:proofErr w:type="spellEnd"/>
            </w:hyperlink>
            <w:r w:rsidR="002E7A53" w:rsidRPr="002E7A53">
              <w:rPr>
                <w:rFonts w:ascii="Times New Roman" w:eastAsia="Times New Roman" w:hAnsi="Times New Roman" w:cs="Times New Roman"/>
                <w:sz w:val="24"/>
                <w:szCs w:val="24"/>
              </w:rPr>
              <w:br/>
              <w:t>«Enumeration»</w:t>
            </w:r>
          </w:p>
        </w:tc>
        <w:tc>
          <w:tcPr>
            <w:tcW w:w="0" w:type="auto"/>
            <w:shd w:val="clear" w:color="auto" w:fill="FFFFFF"/>
            <w:vAlign w:val="center"/>
            <w:hideMark/>
          </w:tcPr>
          <w:p w14:paraId="1DE91FC0"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TimeseriesTypeValue</w:t>
            </w:r>
            <w:proofErr w:type="spellEnd"/>
            <w:r w:rsidRPr="002E7A53">
              <w:rPr>
                <w:rFonts w:ascii="Times New Roman" w:eastAsia="Times New Roman" w:hAnsi="Times New Roman" w:cs="Times New Roman"/>
                <w:sz w:val="24"/>
                <w:szCs w:val="24"/>
              </w:rPr>
              <w:t xml:space="preserve"> enumerates the possible value types for </w:t>
            </w:r>
            <w:proofErr w:type="spellStart"/>
            <w:r w:rsidRPr="002E7A53">
              <w:rPr>
                <w:rFonts w:ascii="Times New Roman" w:eastAsia="Times New Roman" w:hAnsi="Times New Roman" w:cs="Times New Roman"/>
                <w:sz w:val="24"/>
                <w:szCs w:val="24"/>
              </w:rPr>
              <w:t>GenericTimeseries</w:t>
            </w:r>
            <w:proofErr w:type="spellEnd"/>
            <w:r w:rsidRPr="002E7A53">
              <w:rPr>
                <w:rFonts w:ascii="Times New Roman" w:eastAsia="Times New Roman" w:hAnsi="Times New Roman" w:cs="Times New Roman"/>
                <w:sz w:val="24"/>
                <w:szCs w:val="24"/>
              </w:rPr>
              <w:t xml:space="preserve"> and </w:t>
            </w:r>
            <w:proofErr w:type="spellStart"/>
            <w:r w:rsidRPr="002E7A53">
              <w:rPr>
                <w:rFonts w:ascii="Times New Roman" w:eastAsia="Times New Roman" w:hAnsi="Times New Roman" w:cs="Times New Roman"/>
                <w:sz w:val="24"/>
                <w:szCs w:val="24"/>
              </w:rPr>
              <w:t>TimeValuePair</w:t>
            </w:r>
            <w:proofErr w:type="spellEnd"/>
            <w:r w:rsidRPr="002E7A53">
              <w:rPr>
                <w:rFonts w:ascii="Times New Roman" w:eastAsia="Times New Roman" w:hAnsi="Times New Roman" w:cs="Times New Roman"/>
                <w:sz w:val="24"/>
                <w:szCs w:val="24"/>
              </w:rPr>
              <w:t>.</w:t>
            </w:r>
          </w:p>
        </w:tc>
      </w:tr>
    </w:tbl>
    <w:p w14:paraId="5D1F4B2D" w14:textId="77777777" w:rsidR="002E7A53" w:rsidRPr="002E7A53" w:rsidRDefault="002E7A53" w:rsidP="002E7A53">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gridCol w:w="6549"/>
      </w:tblGrid>
      <w:tr w:rsidR="002E7A53" w:rsidRPr="002E7A53" w14:paraId="0945607F" w14:textId="77777777" w:rsidTr="002E7A53">
        <w:trPr>
          <w:tblCellSpacing w:w="15" w:type="dxa"/>
        </w:trPr>
        <w:tc>
          <w:tcPr>
            <w:tcW w:w="0" w:type="auto"/>
            <w:gridSpan w:val="2"/>
            <w:tcBorders>
              <w:top w:val="nil"/>
              <w:left w:val="nil"/>
              <w:bottom w:val="nil"/>
              <w:right w:val="nil"/>
            </w:tcBorders>
            <w:shd w:val="clear" w:color="auto" w:fill="FFFFFF"/>
            <w:vAlign w:val="center"/>
            <w:hideMark/>
          </w:tcPr>
          <w:p w14:paraId="1493E859" w14:textId="77777777" w:rsidR="002E7A53" w:rsidRPr="002E7A53" w:rsidRDefault="002E7A53" w:rsidP="002E7A53">
            <w:pPr>
              <w:spacing w:after="0" w:line="240" w:lineRule="auto"/>
              <w:jc w:val="center"/>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Table 30. </w:t>
            </w:r>
            <w:proofErr w:type="spellStart"/>
            <w:r w:rsidRPr="002E7A53">
              <w:rPr>
                <w:rFonts w:ascii="Times New Roman" w:eastAsia="Times New Roman" w:hAnsi="Times New Roman" w:cs="Times New Roman"/>
                <w:sz w:val="24"/>
                <w:szCs w:val="24"/>
              </w:rPr>
              <w:t>CodeList</w:t>
            </w:r>
            <w:proofErr w:type="spellEnd"/>
            <w:r w:rsidRPr="002E7A53">
              <w:rPr>
                <w:rFonts w:ascii="Times New Roman" w:eastAsia="Times New Roman" w:hAnsi="Times New Roman" w:cs="Times New Roman"/>
                <w:sz w:val="24"/>
                <w:szCs w:val="24"/>
              </w:rPr>
              <w:t xml:space="preserve"> Classes used in </w:t>
            </w:r>
            <w:proofErr w:type="spellStart"/>
            <w:r w:rsidRPr="002E7A53">
              <w:rPr>
                <w:rFonts w:ascii="Times New Roman" w:eastAsia="Times New Roman" w:hAnsi="Times New Roman" w:cs="Times New Roman"/>
                <w:sz w:val="24"/>
                <w:szCs w:val="24"/>
              </w:rPr>
              <w:t>Dynamizer</w:t>
            </w:r>
            <w:proofErr w:type="spellEnd"/>
          </w:p>
        </w:tc>
      </w:tr>
      <w:tr w:rsidR="002E7A53" w:rsidRPr="002E7A53" w14:paraId="547BF462" w14:textId="77777777" w:rsidTr="002E7A53">
        <w:trPr>
          <w:tblCellSpacing w:w="15" w:type="dxa"/>
        </w:trPr>
        <w:tc>
          <w:tcPr>
            <w:tcW w:w="0" w:type="auto"/>
            <w:shd w:val="clear" w:color="auto" w:fill="FFFFFF"/>
            <w:vAlign w:val="center"/>
            <w:hideMark/>
          </w:tcPr>
          <w:p w14:paraId="4593AA86"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Name</w:t>
            </w:r>
          </w:p>
        </w:tc>
        <w:tc>
          <w:tcPr>
            <w:tcW w:w="0" w:type="auto"/>
            <w:shd w:val="clear" w:color="auto" w:fill="FFFFFF"/>
            <w:vAlign w:val="center"/>
            <w:hideMark/>
          </w:tcPr>
          <w:p w14:paraId="4D01ADF8"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Description</w:t>
            </w:r>
          </w:p>
        </w:tc>
      </w:tr>
      <w:tr w:rsidR="002E7A53" w:rsidRPr="002E7A53" w14:paraId="167E53BD" w14:textId="77777777" w:rsidTr="002E7A53">
        <w:trPr>
          <w:tblCellSpacing w:w="15" w:type="dxa"/>
        </w:trPr>
        <w:tc>
          <w:tcPr>
            <w:tcW w:w="0" w:type="auto"/>
            <w:shd w:val="clear" w:color="auto" w:fill="FFFFFF"/>
            <w:vAlign w:val="center"/>
            <w:hideMark/>
          </w:tcPr>
          <w:p w14:paraId="325B4605"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48" w:anchor="AuthenticationTypeValue-section" w:history="1">
              <w:proofErr w:type="spellStart"/>
              <w:r w:rsidR="002E7A53" w:rsidRPr="002E7A53">
                <w:rPr>
                  <w:rFonts w:ascii="Times New Roman" w:eastAsia="Times New Roman" w:hAnsi="Times New Roman" w:cs="Times New Roman"/>
                  <w:color w:val="0000FF"/>
                  <w:sz w:val="24"/>
                  <w:szCs w:val="24"/>
                  <w:u w:val="single"/>
                </w:rPr>
                <w:t>AuthenticationTypeValue</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CodeList</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7299EF4D"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commentRangeStart w:id="893"/>
            <w:proofErr w:type="spellStart"/>
            <w:r w:rsidRPr="002E7A53">
              <w:rPr>
                <w:rFonts w:ascii="Times New Roman" w:eastAsia="Times New Roman" w:hAnsi="Times New Roman" w:cs="Times New Roman"/>
                <w:sz w:val="24"/>
                <w:szCs w:val="24"/>
              </w:rPr>
              <w:t>AuthenticationTypeValue</w:t>
            </w:r>
            <w:proofErr w:type="spellEnd"/>
            <w:r w:rsidRPr="002E7A53">
              <w:rPr>
                <w:rFonts w:ascii="Times New Roman" w:eastAsia="Times New Roman" w:hAnsi="Times New Roman" w:cs="Times New Roman"/>
                <w:sz w:val="24"/>
                <w:szCs w:val="24"/>
              </w:rPr>
              <w:t xml:space="preserve"> is a code list used to specify the authentication method to be used to access the referenced sensor service. Each value </w:t>
            </w:r>
            <w:commentRangeStart w:id="894"/>
            <w:r w:rsidRPr="002E7A53">
              <w:rPr>
                <w:rFonts w:ascii="Times New Roman" w:eastAsia="Times New Roman" w:hAnsi="Times New Roman" w:cs="Times New Roman"/>
                <w:sz w:val="24"/>
                <w:szCs w:val="24"/>
              </w:rPr>
              <w:t>shall provide</w:t>
            </w:r>
            <w:commentRangeEnd w:id="894"/>
            <w:r>
              <w:rPr>
                <w:rStyle w:val="CommentReference"/>
              </w:rPr>
              <w:commentReference w:id="894"/>
            </w:r>
            <w:r w:rsidRPr="002E7A53">
              <w:rPr>
                <w:rFonts w:ascii="Times New Roman" w:eastAsia="Times New Roman" w:hAnsi="Times New Roman" w:cs="Times New Roman"/>
                <w:sz w:val="24"/>
                <w:szCs w:val="24"/>
              </w:rPr>
              <w:t xml:space="preserve"> enough information such that a </w:t>
            </w:r>
            <w:r w:rsidRPr="002E7A53">
              <w:rPr>
                <w:rFonts w:ascii="Times New Roman" w:eastAsia="Times New Roman" w:hAnsi="Times New Roman" w:cs="Times New Roman"/>
                <w:sz w:val="24"/>
                <w:szCs w:val="24"/>
              </w:rPr>
              <w:lastRenderedPageBreak/>
              <w:t>software application could determine the required access credentials.</w:t>
            </w:r>
            <w:commentRangeEnd w:id="893"/>
            <w:r w:rsidR="00F63ED4">
              <w:rPr>
                <w:rStyle w:val="CommentReference"/>
              </w:rPr>
              <w:commentReference w:id="893"/>
            </w:r>
          </w:p>
        </w:tc>
      </w:tr>
      <w:tr w:rsidR="002E7A53" w:rsidRPr="002E7A53" w14:paraId="363E25D2" w14:textId="77777777" w:rsidTr="002E7A53">
        <w:trPr>
          <w:tblCellSpacing w:w="15" w:type="dxa"/>
        </w:trPr>
        <w:tc>
          <w:tcPr>
            <w:tcW w:w="0" w:type="auto"/>
            <w:shd w:val="clear" w:color="auto" w:fill="FFFFFF"/>
            <w:vAlign w:val="center"/>
            <w:hideMark/>
          </w:tcPr>
          <w:p w14:paraId="075F2965"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49" w:anchor="SensorConnectionTypeValue-section" w:history="1">
              <w:proofErr w:type="spellStart"/>
              <w:r w:rsidR="002E7A53" w:rsidRPr="002E7A53">
                <w:rPr>
                  <w:rFonts w:ascii="Times New Roman" w:eastAsia="Times New Roman" w:hAnsi="Times New Roman" w:cs="Times New Roman"/>
                  <w:color w:val="0000FF"/>
                  <w:sz w:val="24"/>
                  <w:szCs w:val="24"/>
                  <w:u w:val="single"/>
                </w:rPr>
                <w:t>SensorConnectionTypeValue</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CodeList</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68C3AFDA"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commentRangeStart w:id="895"/>
            <w:proofErr w:type="spellStart"/>
            <w:r w:rsidRPr="002E7A53">
              <w:rPr>
                <w:rFonts w:ascii="Times New Roman" w:eastAsia="Times New Roman" w:hAnsi="Times New Roman" w:cs="Times New Roman"/>
                <w:sz w:val="24"/>
                <w:szCs w:val="24"/>
              </w:rPr>
              <w:t>SensorConnectionTypeValue</w:t>
            </w:r>
            <w:proofErr w:type="spellEnd"/>
            <w:r w:rsidRPr="002E7A53">
              <w:rPr>
                <w:rFonts w:ascii="Times New Roman" w:eastAsia="Times New Roman" w:hAnsi="Times New Roman" w:cs="Times New Roman"/>
                <w:sz w:val="24"/>
                <w:szCs w:val="24"/>
              </w:rPr>
              <w:t xml:space="preserve"> is a code list used to specify the type of the referenced sensor service. Each value </w:t>
            </w:r>
            <w:commentRangeStart w:id="896"/>
            <w:r w:rsidRPr="002E7A53">
              <w:rPr>
                <w:rFonts w:ascii="Times New Roman" w:eastAsia="Times New Roman" w:hAnsi="Times New Roman" w:cs="Times New Roman"/>
                <w:sz w:val="24"/>
                <w:szCs w:val="24"/>
              </w:rPr>
              <w:t xml:space="preserve">shall provide </w:t>
            </w:r>
            <w:commentRangeEnd w:id="896"/>
            <w:r>
              <w:rPr>
                <w:rStyle w:val="CommentReference"/>
              </w:rPr>
              <w:commentReference w:id="896"/>
            </w:r>
            <w:r w:rsidRPr="002E7A53">
              <w:rPr>
                <w:rFonts w:ascii="Times New Roman" w:eastAsia="Times New Roman" w:hAnsi="Times New Roman" w:cs="Times New Roman"/>
                <w:sz w:val="24"/>
                <w:szCs w:val="24"/>
              </w:rPr>
              <w:t>enough information such that a software application would be able to identify the API type and version.</w:t>
            </w:r>
            <w:commentRangeEnd w:id="895"/>
            <w:r w:rsidR="00F63ED4">
              <w:rPr>
                <w:rStyle w:val="CommentReference"/>
              </w:rPr>
              <w:commentReference w:id="895"/>
            </w:r>
          </w:p>
        </w:tc>
      </w:tr>
      <w:tr w:rsidR="002E7A53" w:rsidRPr="002E7A53" w14:paraId="026F6117" w14:textId="77777777" w:rsidTr="002E7A53">
        <w:trPr>
          <w:tblCellSpacing w:w="15" w:type="dxa"/>
        </w:trPr>
        <w:tc>
          <w:tcPr>
            <w:tcW w:w="0" w:type="auto"/>
            <w:shd w:val="clear" w:color="auto" w:fill="FFFFFF"/>
            <w:vAlign w:val="center"/>
            <w:hideMark/>
          </w:tcPr>
          <w:p w14:paraId="093DCB26"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50" w:anchor="StandardFileTypeValue-section" w:history="1">
              <w:proofErr w:type="spellStart"/>
              <w:r w:rsidR="002E7A53" w:rsidRPr="002E7A53">
                <w:rPr>
                  <w:rFonts w:ascii="Times New Roman" w:eastAsia="Times New Roman" w:hAnsi="Times New Roman" w:cs="Times New Roman"/>
                  <w:color w:val="0000FF"/>
                  <w:sz w:val="24"/>
                  <w:szCs w:val="24"/>
                  <w:u w:val="single"/>
                </w:rPr>
                <w:t>StandardFileTypeValue</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CodeList</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22A72CD3"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commentRangeStart w:id="897"/>
            <w:proofErr w:type="spellStart"/>
            <w:r w:rsidRPr="002E7A53">
              <w:rPr>
                <w:rFonts w:ascii="Times New Roman" w:eastAsia="Times New Roman" w:hAnsi="Times New Roman" w:cs="Times New Roman"/>
                <w:sz w:val="24"/>
                <w:szCs w:val="24"/>
              </w:rPr>
              <w:t>StandardFileTypeValue</w:t>
            </w:r>
            <w:proofErr w:type="spellEnd"/>
            <w:r w:rsidRPr="002E7A53">
              <w:rPr>
                <w:rFonts w:ascii="Times New Roman" w:eastAsia="Times New Roman" w:hAnsi="Times New Roman" w:cs="Times New Roman"/>
                <w:sz w:val="24"/>
                <w:szCs w:val="24"/>
              </w:rPr>
              <w:t xml:space="preserve"> is a code list used to specify the type of the referenced external timeseries data file. Each </w:t>
            </w:r>
            <w:commentRangeStart w:id="898"/>
            <w:r w:rsidRPr="002E7A53">
              <w:rPr>
                <w:rFonts w:ascii="Times New Roman" w:eastAsia="Times New Roman" w:hAnsi="Times New Roman" w:cs="Times New Roman"/>
                <w:sz w:val="24"/>
                <w:szCs w:val="24"/>
              </w:rPr>
              <w:t xml:space="preserve">value shall </w:t>
            </w:r>
            <w:commentRangeEnd w:id="898"/>
            <w:r>
              <w:rPr>
                <w:rStyle w:val="CommentReference"/>
              </w:rPr>
              <w:commentReference w:id="898"/>
            </w:r>
            <w:r w:rsidRPr="002E7A53">
              <w:rPr>
                <w:rFonts w:ascii="Times New Roman" w:eastAsia="Times New Roman" w:hAnsi="Times New Roman" w:cs="Times New Roman"/>
                <w:sz w:val="24"/>
                <w:szCs w:val="24"/>
              </w:rPr>
              <w:t>provide information about the standard and version.</w:t>
            </w:r>
            <w:commentRangeEnd w:id="897"/>
            <w:r w:rsidR="00F63ED4">
              <w:rPr>
                <w:rStyle w:val="CommentReference"/>
              </w:rPr>
              <w:commentReference w:id="897"/>
            </w:r>
          </w:p>
        </w:tc>
      </w:tr>
      <w:tr w:rsidR="002E7A53" w:rsidRPr="002E7A53" w14:paraId="0B01E48B" w14:textId="77777777" w:rsidTr="002E7A53">
        <w:trPr>
          <w:tblCellSpacing w:w="15" w:type="dxa"/>
        </w:trPr>
        <w:tc>
          <w:tcPr>
            <w:tcW w:w="0" w:type="auto"/>
            <w:shd w:val="clear" w:color="auto" w:fill="FFFFFF"/>
            <w:vAlign w:val="center"/>
            <w:hideMark/>
          </w:tcPr>
          <w:p w14:paraId="05EC58F2"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51" w:anchor="TabulatedFileTypeValue-section" w:history="1">
              <w:proofErr w:type="spellStart"/>
              <w:r w:rsidR="002E7A53" w:rsidRPr="002E7A53">
                <w:rPr>
                  <w:rFonts w:ascii="Times New Roman" w:eastAsia="Times New Roman" w:hAnsi="Times New Roman" w:cs="Times New Roman"/>
                  <w:color w:val="0000FF"/>
                  <w:sz w:val="24"/>
                  <w:szCs w:val="24"/>
                  <w:u w:val="single"/>
                </w:rPr>
                <w:t>TabulatedFileTypeValue</w:t>
              </w:r>
              <w:proofErr w:type="spellEnd"/>
            </w:hyperlink>
            <w:r w:rsidR="002E7A53" w:rsidRPr="002E7A53">
              <w:rPr>
                <w:rFonts w:ascii="Times New Roman" w:eastAsia="Times New Roman" w:hAnsi="Times New Roman" w:cs="Times New Roman"/>
                <w:sz w:val="24"/>
                <w:szCs w:val="24"/>
              </w:rPr>
              <w:br/>
              <w:t>«</w:t>
            </w:r>
            <w:proofErr w:type="spellStart"/>
            <w:r w:rsidR="002E7A53" w:rsidRPr="002E7A53">
              <w:rPr>
                <w:rFonts w:ascii="Times New Roman" w:eastAsia="Times New Roman" w:hAnsi="Times New Roman" w:cs="Times New Roman"/>
                <w:sz w:val="24"/>
                <w:szCs w:val="24"/>
              </w:rPr>
              <w:t>CodeList</w:t>
            </w:r>
            <w:proofErr w:type="spellEnd"/>
            <w:r w:rsidR="002E7A53" w:rsidRPr="002E7A53">
              <w:rPr>
                <w:rFonts w:ascii="Times New Roman" w:eastAsia="Times New Roman" w:hAnsi="Times New Roman" w:cs="Times New Roman"/>
                <w:sz w:val="24"/>
                <w:szCs w:val="24"/>
              </w:rPr>
              <w:t>»</w:t>
            </w:r>
          </w:p>
        </w:tc>
        <w:tc>
          <w:tcPr>
            <w:tcW w:w="0" w:type="auto"/>
            <w:shd w:val="clear" w:color="auto" w:fill="FFFFFF"/>
            <w:vAlign w:val="center"/>
            <w:hideMark/>
          </w:tcPr>
          <w:p w14:paraId="571CE81F"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proofErr w:type="spellStart"/>
            <w:r w:rsidRPr="002E7A53">
              <w:rPr>
                <w:rFonts w:ascii="Times New Roman" w:eastAsia="Times New Roman" w:hAnsi="Times New Roman" w:cs="Times New Roman"/>
                <w:sz w:val="24"/>
                <w:szCs w:val="24"/>
              </w:rPr>
              <w:t>TabulatedFileTypeValue</w:t>
            </w:r>
            <w:proofErr w:type="spellEnd"/>
            <w:r w:rsidRPr="002E7A53">
              <w:rPr>
                <w:rFonts w:ascii="Times New Roman" w:eastAsia="Times New Roman" w:hAnsi="Times New Roman" w:cs="Times New Roman"/>
                <w:sz w:val="24"/>
                <w:szCs w:val="24"/>
              </w:rPr>
              <w:t xml:space="preserve"> is a code list used to specify the data format of the referenced external tabulated data file.</w:t>
            </w:r>
          </w:p>
        </w:tc>
      </w:tr>
    </w:tbl>
    <w:p w14:paraId="62A95347" w14:textId="77777777" w:rsidR="002E7A53" w:rsidRPr="002E7A53" w:rsidRDefault="002E7A53" w:rsidP="002E7A53">
      <w:pPr>
        <w:spacing w:before="100" w:beforeAutospacing="1" w:after="100" w:afterAutospacing="1" w:line="240" w:lineRule="auto"/>
        <w:outlineLvl w:val="3"/>
        <w:rPr>
          <w:rFonts w:ascii="Times New Roman" w:eastAsia="Times New Roman" w:hAnsi="Times New Roman" w:cs="Times New Roman"/>
          <w:b/>
          <w:bCs/>
          <w:sz w:val="24"/>
          <w:szCs w:val="24"/>
        </w:rPr>
      </w:pPr>
      <w:r w:rsidRPr="002E7A53">
        <w:rPr>
          <w:rFonts w:ascii="Times New Roman" w:eastAsia="Times New Roman" w:hAnsi="Times New Roman" w:cs="Times New Roman"/>
          <w:b/>
          <w:bCs/>
          <w:sz w:val="24"/>
          <w:szCs w:val="24"/>
        </w:rPr>
        <w:t>8.6.3. Additional Information</w:t>
      </w:r>
    </w:p>
    <w:p w14:paraId="14ECC022"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Additional information about the </w:t>
      </w:r>
      <w:proofErr w:type="spellStart"/>
      <w:r w:rsidRPr="002E7A53">
        <w:rPr>
          <w:rFonts w:ascii="Times New Roman" w:eastAsia="Times New Roman" w:hAnsi="Times New Roman" w:cs="Times New Roman"/>
          <w:sz w:val="24"/>
          <w:szCs w:val="24"/>
        </w:rPr>
        <w:t>Dynamizer</w:t>
      </w:r>
      <w:proofErr w:type="spellEnd"/>
      <w:r w:rsidRPr="002E7A53">
        <w:rPr>
          <w:rFonts w:ascii="Times New Roman" w:eastAsia="Times New Roman" w:hAnsi="Times New Roman" w:cs="Times New Roman"/>
          <w:sz w:val="24"/>
          <w:szCs w:val="24"/>
        </w:rPr>
        <w:t xml:space="preserve"> Module can be found in the </w:t>
      </w:r>
      <w:hyperlink r:id="rId252" w:history="1">
        <w:r w:rsidRPr="002E7A53">
          <w:rPr>
            <w:rFonts w:ascii="Times New Roman" w:eastAsia="Times New Roman" w:hAnsi="Times New Roman" w:cs="Times New Roman"/>
            <w:color w:val="0000FF"/>
            <w:sz w:val="24"/>
            <w:szCs w:val="24"/>
            <w:u w:val="single"/>
          </w:rPr>
          <w:t>OGC CityGML 3.0 Users Guide</w:t>
        </w:r>
      </w:hyperlink>
    </w:p>
    <w:p w14:paraId="59939D0F" w14:textId="77777777" w:rsidR="002E7A53" w:rsidRPr="002E7A53" w:rsidRDefault="002E7A53" w:rsidP="002E7A53">
      <w:pPr>
        <w:spacing w:before="100" w:beforeAutospacing="1" w:after="100" w:afterAutospacing="1" w:line="240" w:lineRule="auto"/>
        <w:outlineLvl w:val="2"/>
        <w:rPr>
          <w:rFonts w:ascii="Times New Roman" w:eastAsia="Times New Roman" w:hAnsi="Times New Roman" w:cs="Times New Roman"/>
          <w:b/>
          <w:bCs/>
          <w:sz w:val="27"/>
          <w:szCs w:val="27"/>
        </w:rPr>
      </w:pPr>
      <w:r w:rsidRPr="002E7A53">
        <w:rPr>
          <w:rFonts w:ascii="Times New Roman" w:eastAsia="Times New Roman" w:hAnsi="Times New Roman" w:cs="Times New Roman"/>
          <w:b/>
          <w:bCs/>
          <w:sz w:val="27"/>
          <w:szCs w:val="27"/>
        </w:rPr>
        <w:t>8.7. Generics</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2E7A53" w:rsidRPr="002E7A53" w14:paraId="2357FD2E" w14:textId="77777777" w:rsidTr="002E7A53">
        <w:trPr>
          <w:tblCellSpacing w:w="15" w:type="dxa"/>
        </w:trPr>
        <w:tc>
          <w:tcPr>
            <w:tcW w:w="0" w:type="auto"/>
            <w:gridSpan w:val="2"/>
            <w:shd w:val="clear" w:color="auto" w:fill="CACCCE"/>
            <w:vAlign w:val="center"/>
            <w:hideMark/>
          </w:tcPr>
          <w:p w14:paraId="0EFD37F2"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b/>
                <w:bCs/>
                <w:sz w:val="24"/>
                <w:szCs w:val="24"/>
              </w:rPr>
              <w:t>Requirements Class</w:t>
            </w:r>
            <w:r w:rsidRPr="002E7A53">
              <w:rPr>
                <w:rFonts w:ascii="Times New Roman" w:eastAsia="Times New Roman" w:hAnsi="Times New Roman" w:cs="Times New Roman"/>
                <w:sz w:val="24"/>
                <w:szCs w:val="24"/>
              </w:rPr>
              <w:t xml:space="preserve"> </w:t>
            </w:r>
          </w:p>
        </w:tc>
      </w:tr>
      <w:tr w:rsidR="002E7A53" w:rsidRPr="002E7A53" w14:paraId="580D41A5" w14:textId="77777777" w:rsidTr="002E7A53">
        <w:trPr>
          <w:tblCellSpacing w:w="15" w:type="dxa"/>
        </w:trPr>
        <w:tc>
          <w:tcPr>
            <w:tcW w:w="0" w:type="auto"/>
            <w:gridSpan w:val="2"/>
            <w:shd w:val="clear" w:color="auto" w:fill="FFFFFF"/>
            <w:vAlign w:val="center"/>
            <w:hideMark/>
          </w:tcPr>
          <w:p w14:paraId="0198A562"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53" w:history="1">
              <w:r w:rsidR="002E7A53" w:rsidRPr="002E7A53">
                <w:rPr>
                  <w:rFonts w:ascii="Times New Roman" w:eastAsia="Times New Roman" w:hAnsi="Times New Roman" w:cs="Times New Roman"/>
                  <w:color w:val="0000FF"/>
                  <w:sz w:val="24"/>
                  <w:szCs w:val="24"/>
                  <w:u w:val="single"/>
                </w:rPr>
                <w:t>http://www.opengis.net/spec/CityGML-1/3.0/req/req-class-generics</w:t>
              </w:r>
            </w:hyperlink>
            <w:r w:rsidR="002E7A53" w:rsidRPr="002E7A53">
              <w:rPr>
                <w:rFonts w:ascii="Times New Roman" w:eastAsia="Times New Roman" w:hAnsi="Times New Roman" w:cs="Times New Roman"/>
                <w:sz w:val="24"/>
                <w:szCs w:val="24"/>
              </w:rPr>
              <w:t xml:space="preserve"> </w:t>
            </w:r>
          </w:p>
        </w:tc>
      </w:tr>
      <w:tr w:rsidR="002E7A53" w:rsidRPr="002E7A53" w14:paraId="0AFE3A54" w14:textId="77777777" w:rsidTr="002E7A53">
        <w:trPr>
          <w:tblCellSpacing w:w="15" w:type="dxa"/>
        </w:trPr>
        <w:tc>
          <w:tcPr>
            <w:tcW w:w="0" w:type="auto"/>
            <w:shd w:val="clear" w:color="auto" w:fill="FFFFFF"/>
            <w:vAlign w:val="center"/>
            <w:hideMark/>
          </w:tcPr>
          <w:p w14:paraId="0F9C34C2"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Target type</w:t>
            </w:r>
          </w:p>
        </w:tc>
        <w:tc>
          <w:tcPr>
            <w:tcW w:w="0" w:type="auto"/>
            <w:shd w:val="clear" w:color="auto" w:fill="FFFFFF"/>
            <w:vAlign w:val="center"/>
            <w:hideMark/>
          </w:tcPr>
          <w:p w14:paraId="76A09EEF" w14:textId="77777777" w:rsidR="002E7A53" w:rsidRPr="002E7A53" w:rsidRDefault="002E7A53" w:rsidP="0023405C">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Implementation </w:t>
            </w:r>
            <w:del w:id="899" w:author="Carl Reed" w:date="2020-10-06T14:17:00Z">
              <w:r w:rsidRPr="002E7A53" w:rsidDel="0023405C">
                <w:rPr>
                  <w:rFonts w:ascii="Times New Roman" w:eastAsia="Times New Roman" w:hAnsi="Times New Roman" w:cs="Times New Roman"/>
                  <w:sz w:val="24"/>
                  <w:szCs w:val="24"/>
                </w:rPr>
                <w:delText>Specification</w:delText>
              </w:r>
            </w:del>
            <w:ins w:id="900" w:author="Carl Reed" w:date="2020-10-06T14:17:00Z">
              <w:r w:rsidR="0023405C">
                <w:rPr>
                  <w:rFonts w:ascii="Times New Roman" w:eastAsia="Times New Roman" w:hAnsi="Times New Roman" w:cs="Times New Roman"/>
                  <w:sz w:val="24"/>
                  <w:szCs w:val="24"/>
                </w:rPr>
                <w:t>Standard</w:t>
              </w:r>
            </w:ins>
          </w:p>
        </w:tc>
      </w:tr>
      <w:tr w:rsidR="002E7A53" w:rsidRPr="002E7A53" w14:paraId="564AF98C" w14:textId="77777777" w:rsidTr="002E7A53">
        <w:trPr>
          <w:tblCellSpacing w:w="15" w:type="dxa"/>
        </w:trPr>
        <w:tc>
          <w:tcPr>
            <w:tcW w:w="0" w:type="auto"/>
            <w:shd w:val="clear" w:color="auto" w:fill="FFFFFF"/>
            <w:vAlign w:val="center"/>
            <w:hideMark/>
          </w:tcPr>
          <w:p w14:paraId="56105399"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Dependency</w:t>
            </w:r>
          </w:p>
        </w:tc>
        <w:tc>
          <w:tcPr>
            <w:tcW w:w="0" w:type="auto"/>
            <w:shd w:val="clear" w:color="auto" w:fill="FFFFFF"/>
            <w:vAlign w:val="center"/>
            <w:hideMark/>
          </w:tcPr>
          <w:p w14:paraId="4B63FF6E" w14:textId="77777777" w:rsidR="002E7A53" w:rsidRPr="002E7A53" w:rsidRDefault="002C075C" w:rsidP="002E7A53">
            <w:pPr>
              <w:spacing w:before="100" w:beforeAutospacing="1" w:after="100" w:afterAutospacing="1" w:line="240" w:lineRule="auto"/>
              <w:rPr>
                <w:rFonts w:ascii="Times New Roman" w:eastAsia="Times New Roman" w:hAnsi="Times New Roman" w:cs="Times New Roman"/>
                <w:sz w:val="24"/>
                <w:szCs w:val="24"/>
              </w:rPr>
            </w:pPr>
            <w:hyperlink r:id="rId254" w:anchor="rc_core" w:history="1">
              <w:r w:rsidR="002E7A53" w:rsidRPr="002E7A53">
                <w:rPr>
                  <w:rFonts w:ascii="Times New Roman" w:eastAsia="Times New Roman" w:hAnsi="Times New Roman" w:cs="Times New Roman"/>
                  <w:color w:val="0000FF"/>
                  <w:sz w:val="24"/>
                  <w:szCs w:val="24"/>
                  <w:u w:val="single"/>
                </w:rPr>
                <w:t>/req/req-class-core</w:t>
              </w:r>
            </w:hyperlink>
          </w:p>
        </w:tc>
      </w:tr>
    </w:tbl>
    <w:p w14:paraId="155460DB"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The Generics module provides the representation of generic city objects</w:t>
      </w:r>
      <w:ins w:id="901" w:author="Carl Reed" w:date="2020-10-06T14:13:00Z">
        <w:r>
          <w:rPr>
            <w:rFonts w:ascii="Times New Roman" w:eastAsia="Times New Roman" w:hAnsi="Times New Roman" w:cs="Times New Roman"/>
            <w:sz w:val="24"/>
            <w:szCs w:val="24"/>
          </w:rPr>
          <w:t>.</w:t>
        </w:r>
      </w:ins>
      <w:del w:id="902" w:author="Carl Reed" w:date="2020-10-06T14:13:00Z">
        <w:r w:rsidRPr="002E7A53" w:rsidDel="002E7A53">
          <w:rPr>
            <w:rFonts w:ascii="Times New Roman" w:eastAsia="Times New Roman" w:hAnsi="Times New Roman" w:cs="Times New Roman"/>
            <w:sz w:val="24"/>
            <w:szCs w:val="24"/>
          </w:rPr>
          <w:delText xml:space="preserve">, i.e. </w:delText>
        </w:r>
      </w:del>
      <w:ins w:id="903" w:author="Carl Reed" w:date="2020-10-06T14:13:00Z">
        <w:r>
          <w:rPr>
            <w:rFonts w:ascii="Times New Roman" w:eastAsia="Times New Roman" w:hAnsi="Times New Roman" w:cs="Times New Roman"/>
            <w:sz w:val="24"/>
            <w:szCs w:val="24"/>
          </w:rPr>
          <w:t xml:space="preserve"> These are </w:t>
        </w:r>
      </w:ins>
      <w:r w:rsidRPr="002E7A53">
        <w:rPr>
          <w:rFonts w:ascii="Times New Roman" w:eastAsia="Times New Roman" w:hAnsi="Times New Roman" w:cs="Times New Roman"/>
          <w:sz w:val="24"/>
          <w:szCs w:val="24"/>
        </w:rPr>
        <w:t xml:space="preserve">city objects that are not covered by any explicitly modelled thematic class within </w:t>
      </w:r>
      <w:ins w:id="904" w:author="Carl Reed" w:date="2020-10-06T14:14:00Z">
        <w:r>
          <w:rPr>
            <w:rFonts w:ascii="Times New Roman" w:eastAsia="Times New Roman" w:hAnsi="Times New Roman" w:cs="Times New Roman"/>
            <w:sz w:val="24"/>
            <w:szCs w:val="24"/>
          </w:rPr>
          <w:t xml:space="preserve">the </w:t>
        </w:r>
      </w:ins>
      <w:r w:rsidRPr="002E7A53">
        <w:rPr>
          <w:rFonts w:ascii="Times New Roman" w:eastAsia="Times New Roman" w:hAnsi="Times New Roman" w:cs="Times New Roman"/>
          <w:sz w:val="24"/>
          <w:szCs w:val="24"/>
        </w:rPr>
        <w:t>CityGML</w:t>
      </w:r>
      <w:ins w:id="905" w:author="Carl Reed" w:date="2020-10-06T14:14:00Z">
        <w:r>
          <w:rPr>
            <w:rFonts w:ascii="Times New Roman" w:eastAsia="Times New Roman" w:hAnsi="Times New Roman" w:cs="Times New Roman"/>
            <w:sz w:val="24"/>
            <w:szCs w:val="24"/>
          </w:rPr>
          <w:t xml:space="preserve"> CM.</w:t>
        </w:r>
      </w:ins>
      <w:del w:id="906" w:author="Carl Reed" w:date="2020-10-06T14:14:00Z">
        <w:r w:rsidRPr="002E7A53" w:rsidDel="002E7A53">
          <w:rPr>
            <w:rFonts w:ascii="Times New Roman" w:eastAsia="Times New Roman" w:hAnsi="Times New Roman" w:cs="Times New Roman"/>
            <w:sz w:val="24"/>
            <w:szCs w:val="24"/>
          </w:rPr>
          <w:delText>,</w:delText>
        </w:r>
      </w:del>
      <w:r w:rsidRPr="002E7A53">
        <w:rPr>
          <w:rFonts w:ascii="Times New Roman" w:eastAsia="Times New Roman" w:hAnsi="Times New Roman" w:cs="Times New Roman"/>
          <w:sz w:val="24"/>
          <w:szCs w:val="24"/>
        </w:rPr>
        <w:t xml:space="preserve"> </w:t>
      </w:r>
      <w:ins w:id="907" w:author="Carl Reed" w:date="2020-10-06T14:15:00Z">
        <w:r w:rsidRPr="002E7A53">
          <w:rPr>
            <w:rFonts w:ascii="Times New Roman" w:eastAsia="Times New Roman" w:hAnsi="Times New Roman" w:cs="Times New Roman"/>
            <w:sz w:val="24"/>
            <w:szCs w:val="24"/>
          </w:rPr>
          <w:t xml:space="preserve">Generics module </w:t>
        </w:r>
        <w:r>
          <w:rPr>
            <w:rFonts w:ascii="Times New Roman" w:eastAsia="Times New Roman" w:hAnsi="Times New Roman" w:cs="Times New Roman"/>
            <w:sz w:val="24"/>
            <w:szCs w:val="24"/>
          </w:rPr>
          <w:t xml:space="preserve">also </w:t>
        </w:r>
        <w:r w:rsidRPr="002E7A53">
          <w:rPr>
            <w:rFonts w:ascii="Times New Roman" w:eastAsia="Times New Roman" w:hAnsi="Times New Roman" w:cs="Times New Roman"/>
            <w:sz w:val="24"/>
            <w:szCs w:val="24"/>
          </w:rPr>
          <w:t>provides the representation</w:t>
        </w:r>
      </w:ins>
      <w:del w:id="908" w:author="Carl Reed" w:date="2020-10-06T14:15:00Z">
        <w:r w:rsidRPr="002E7A53" w:rsidDel="002E7A53">
          <w:rPr>
            <w:rFonts w:ascii="Times New Roman" w:eastAsia="Times New Roman" w:hAnsi="Times New Roman" w:cs="Times New Roman"/>
            <w:sz w:val="24"/>
            <w:szCs w:val="24"/>
          </w:rPr>
          <w:delText>and</w:delText>
        </w:r>
      </w:del>
      <w:r w:rsidRPr="002E7A53">
        <w:rPr>
          <w:rFonts w:ascii="Times New Roman" w:eastAsia="Times New Roman" w:hAnsi="Times New Roman" w:cs="Times New Roman"/>
          <w:sz w:val="24"/>
          <w:szCs w:val="24"/>
        </w:rPr>
        <w:t xml:space="preserve"> of generic attributes, </w:t>
      </w:r>
      <w:del w:id="909" w:author="Carl Reed" w:date="2020-10-06T14:14:00Z">
        <w:r w:rsidRPr="002E7A53" w:rsidDel="002E7A53">
          <w:rPr>
            <w:rFonts w:ascii="Times New Roman" w:eastAsia="Times New Roman" w:hAnsi="Times New Roman" w:cs="Times New Roman"/>
            <w:sz w:val="24"/>
            <w:szCs w:val="24"/>
          </w:rPr>
          <w:delText>i.e.</w:delText>
        </w:r>
      </w:del>
      <w:ins w:id="910" w:author="Carl Reed" w:date="2020-10-06T14:14:00Z">
        <w:r>
          <w:rPr>
            <w:rFonts w:ascii="Times New Roman" w:eastAsia="Times New Roman" w:hAnsi="Times New Roman" w:cs="Times New Roman"/>
            <w:sz w:val="24"/>
            <w:szCs w:val="24"/>
          </w:rPr>
          <w:t>which are</w:t>
        </w:r>
      </w:ins>
      <w:r w:rsidRPr="002E7A53">
        <w:rPr>
          <w:rFonts w:ascii="Times New Roman" w:eastAsia="Times New Roman" w:hAnsi="Times New Roman" w:cs="Times New Roman"/>
          <w:sz w:val="24"/>
          <w:szCs w:val="24"/>
        </w:rPr>
        <w:t xml:space="preserve"> attributes that are not explicitly represented in </w:t>
      </w:r>
      <w:ins w:id="911" w:author="Carl Reed" w:date="2020-10-06T14:15:00Z">
        <w:r>
          <w:rPr>
            <w:rFonts w:ascii="Times New Roman" w:eastAsia="Times New Roman" w:hAnsi="Times New Roman" w:cs="Times New Roman"/>
            <w:sz w:val="24"/>
            <w:szCs w:val="24"/>
          </w:rPr>
          <w:t xml:space="preserve">the </w:t>
        </w:r>
      </w:ins>
      <w:r w:rsidRPr="002E7A53">
        <w:rPr>
          <w:rFonts w:ascii="Times New Roman" w:eastAsia="Times New Roman" w:hAnsi="Times New Roman" w:cs="Times New Roman"/>
          <w:sz w:val="24"/>
          <w:szCs w:val="24"/>
        </w:rPr>
        <w:t>CityGML</w:t>
      </w:r>
      <w:ins w:id="912" w:author="Carl Reed" w:date="2020-10-06T14:15:00Z">
        <w:r>
          <w:rPr>
            <w:rFonts w:ascii="Times New Roman" w:eastAsia="Times New Roman" w:hAnsi="Times New Roman" w:cs="Times New Roman"/>
            <w:sz w:val="24"/>
            <w:szCs w:val="24"/>
          </w:rPr>
          <w:t xml:space="preserve"> CM</w:t>
        </w:r>
      </w:ins>
      <w:r w:rsidRPr="002E7A53">
        <w:rPr>
          <w:rFonts w:ascii="Times New Roman" w:eastAsia="Times New Roman" w:hAnsi="Times New Roman" w:cs="Times New Roman"/>
          <w:sz w:val="24"/>
          <w:szCs w:val="24"/>
        </w:rPr>
        <w:t xml:space="preserve">. In order to avoid problems concerning semantic interoperability, generic city objects and generic attributes </w:t>
      </w:r>
      <w:commentRangeStart w:id="913"/>
      <w:commentRangeStart w:id="914"/>
      <w:r w:rsidRPr="002E7A53">
        <w:rPr>
          <w:rFonts w:ascii="Times New Roman" w:eastAsia="Times New Roman" w:hAnsi="Times New Roman" w:cs="Times New Roman"/>
          <w:sz w:val="24"/>
          <w:szCs w:val="24"/>
        </w:rPr>
        <w:t xml:space="preserve">shall only </w:t>
      </w:r>
      <w:commentRangeEnd w:id="913"/>
      <w:r>
        <w:rPr>
          <w:rStyle w:val="CommentReference"/>
        </w:rPr>
        <w:commentReference w:id="913"/>
      </w:r>
      <w:commentRangeEnd w:id="914"/>
      <w:r w:rsidR="00F63ED4">
        <w:rPr>
          <w:rStyle w:val="CommentReference"/>
        </w:rPr>
        <w:commentReference w:id="914"/>
      </w:r>
      <w:r w:rsidRPr="002E7A53">
        <w:rPr>
          <w:rFonts w:ascii="Times New Roman" w:eastAsia="Times New Roman" w:hAnsi="Times New Roman" w:cs="Times New Roman"/>
          <w:sz w:val="24"/>
          <w:szCs w:val="24"/>
        </w:rPr>
        <w:t>be used if appropriate thematic classes and attributes are not provided by any other CityGML module.</w:t>
      </w:r>
    </w:p>
    <w:p w14:paraId="611461BC"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 xml:space="preserve">In accordance with the CityGML Space concept defined in the Core module </w:t>
      </w:r>
      <w:hyperlink r:id="rId255" w:anchor="rc_core_section" w:history="1">
        <w:r w:rsidRPr="002E7A53">
          <w:rPr>
            <w:rFonts w:ascii="Times New Roman" w:eastAsia="Times New Roman" w:hAnsi="Times New Roman" w:cs="Times New Roman"/>
            <w:color w:val="0000FF"/>
            <w:sz w:val="24"/>
            <w:szCs w:val="24"/>
            <w:u w:val="single"/>
          </w:rPr>
          <w:t>(cf. Section Core)</w:t>
        </w:r>
      </w:hyperlink>
      <w:r w:rsidRPr="002E7A53">
        <w:rPr>
          <w:rFonts w:ascii="Times New Roman" w:eastAsia="Times New Roman" w:hAnsi="Times New Roman" w:cs="Times New Roman"/>
          <w:sz w:val="24"/>
          <w:szCs w:val="24"/>
        </w:rPr>
        <w:t xml:space="preserve"> generic city objects can be represented as generic logical spaces, generic occupied spaces, generic unoccupied spaces, and generic thematic surfaces. In this way, spaces and surfaces can be defined that are not represented by any explicitly modelled class within CityGML that is a subclass of the classes </w:t>
      </w:r>
      <w:proofErr w:type="spellStart"/>
      <w:r w:rsidRPr="002E7A53">
        <w:rPr>
          <w:rFonts w:ascii="Times New Roman" w:eastAsia="Times New Roman" w:hAnsi="Times New Roman" w:cs="Times New Roman"/>
          <w:sz w:val="24"/>
          <w:szCs w:val="24"/>
        </w:rPr>
        <w:t>AbstractLogicalSpace</w:t>
      </w:r>
      <w:proofErr w:type="spellEnd"/>
      <w:r w:rsidRPr="002E7A53">
        <w:rPr>
          <w:rFonts w:ascii="Times New Roman" w:eastAsia="Times New Roman" w:hAnsi="Times New Roman" w:cs="Times New Roman"/>
          <w:sz w:val="24"/>
          <w:szCs w:val="24"/>
        </w:rPr>
        <w:t xml:space="preserve">, </w:t>
      </w:r>
      <w:proofErr w:type="spellStart"/>
      <w:r w:rsidRPr="002E7A53">
        <w:rPr>
          <w:rFonts w:ascii="Times New Roman" w:eastAsia="Times New Roman" w:hAnsi="Times New Roman" w:cs="Times New Roman"/>
          <w:sz w:val="24"/>
          <w:szCs w:val="24"/>
        </w:rPr>
        <w:t>AbstractOccupiedSpace</w:t>
      </w:r>
      <w:proofErr w:type="spellEnd"/>
      <w:r w:rsidRPr="002E7A53">
        <w:rPr>
          <w:rFonts w:ascii="Times New Roman" w:eastAsia="Times New Roman" w:hAnsi="Times New Roman" w:cs="Times New Roman"/>
          <w:sz w:val="24"/>
          <w:szCs w:val="24"/>
        </w:rPr>
        <w:t xml:space="preserve">, </w:t>
      </w:r>
      <w:proofErr w:type="spellStart"/>
      <w:r w:rsidRPr="002E7A53">
        <w:rPr>
          <w:rFonts w:ascii="Times New Roman" w:eastAsia="Times New Roman" w:hAnsi="Times New Roman" w:cs="Times New Roman"/>
          <w:sz w:val="24"/>
          <w:szCs w:val="24"/>
        </w:rPr>
        <w:t>AbstractUnoccupiedSpace</w:t>
      </w:r>
      <w:proofErr w:type="spellEnd"/>
      <w:r w:rsidRPr="002E7A53">
        <w:rPr>
          <w:rFonts w:ascii="Times New Roman" w:eastAsia="Times New Roman" w:hAnsi="Times New Roman" w:cs="Times New Roman"/>
          <w:sz w:val="24"/>
          <w:szCs w:val="24"/>
        </w:rPr>
        <w:t xml:space="preserve"> or </w:t>
      </w:r>
      <w:proofErr w:type="spellStart"/>
      <w:r w:rsidRPr="002E7A53">
        <w:rPr>
          <w:rFonts w:ascii="Times New Roman" w:eastAsia="Times New Roman" w:hAnsi="Times New Roman" w:cs="Times New Roman"/>
          <w:sz w:val="24"/>
          <w:szCs w:val="24"/>
        </w:rPr>
        <w:t>AbstractThematicSurface</w:t>
      </w:r>
      <w:proofErr w:type="spellEnd"/>
      <w:r w:rsidRPr="002E7A53">
        <w:rPr>
          <w:rFonts w:ascii="Times New Roman" w:eastAsia="Times New Roman" w:hAnsi="Times New Roman" w:cs="Times New Roman"/>
          <w:sz w:val="24"/>
          <w:szCs w:val="24"/>
        </w:rPr>
        <w:t xml:space="preserve">, respectively. Generic city objects are represented in the UML model by the top-level feature types </w:t>
      </w:r>
      <w:proofErr w:type="spellStart"/>
      <w:r w:rsidRPr="002E7A53">
        <w:rPr>
          <w:rFonts w:ascii="Times New Roman" w:eastAsia="Times New Roman" w:hAnsi="Times New Roman" w:cs="Times New Roman"/>
          <w:i/>
          <w:iCs/>
          <w:sz w:val="24"/>
          <w:szCs w:val="24"/>
        </w:rPr>
        <w:t>GenericLogicalSpace</w:t>
      </w:r>
      <w:proofErr w:type="spellEnd"/>
      <w:r w:rsidRPr="002E7A53">
        <w:rPr>
          <w:rFonts w:ascii="Times New Roman" w:eastAsia="Times New Roman" w:hAnsi="Times New Roman" w:cs="Times New Roman"/>
          <w:sz w:val="24"/>
          <w:szCs w:val="24"/>
        </w:rPr>
        <w:t xml:space="preserve">, </w:t>
      </w:r>
      <w:proofErr w:type="spellStart"/>
      <w:r w:rsidRPr="002E7A53">
        <w:rPr>
          <w:rFonts w:ascii="Times New Roman" w:eastAsia="Times New Roman" w:hAnsi="Times New Roman" w:cs="Times New Roman"/>
          <w:i/>
          <w:iCs/>
          <w:sz w:val="24"/>
          <w:szCs w:val="24"/>
        </w:rPr>
        <w:t>GenericOccupiedSpace</w:t>
      </w:r>
      <w:proofErr w:type="spellEnd"/>
      <w:r w:rsidRPr="002E7A53">
        <w:rPr>
          <w:rFonts w:ascii="Times New Roman" w:eastAsia="Times New Roman" w:hAnsi="Times New Roman" w:cs="Times New Roman"/>
          <w:sz w:val="24"/>
          <w:szCs w:val="24"/>
        </w:rPr>
        <w:t xml:space="preserve">, </w:t>
      </w:r>
      <w:proofErr w:type="spellStart"/>
      <w:r w:rsidRPr="002E7A53">
        <w:rPr>
          <w:rFonts w:ascii="Times New Roman" w:eastAsia="Times New Roman" w:hAnsi="Times New Roman" w:cs="Times New Roman"/>
          <w:i/>
          <w:iCs/>
          <w:sz w:val="24"/>
          <w:szCs w:val="24"/>
        </w:rPr>
        <w:t>GenericUnoccupiedSpace</w:t>
      </w:r>
      <w:proofErr w:type="spellEnd"/>
      <w:r w:rsidRPr="002E7A53">
        <w:rPr>
          <w:rFonts w:ascii="Times New Roman" w:eastAsia="Times New Roman" w:hAnsi="Times New Roman" w:cs="Times New Roman"/>
          <w:sz w:val="24"/>
          <w:szCs w:val="24"/>
        </w:rPr>
        <w:t xml:space="preserve"> and </w:t>
      </w:r>
      <w:proofErr w:type="spellStart"/>
      <w:r w:rsidRPr="002E7A53">
        <w:rPr>
          <w:rFonts w:ascii="Times New Roman" w:eastAsia="Times New Roman" w:hAnsi="Times New Roman" w:cs="Times New Roman"/>
          <w:i/>
          <w:iCs/>
          <w:sz w:val="24"/>
          <w:szCs w:val="24"/>
        </w:rPr>
        <w:t>GenericThematicSurface</w:t>
      </w:r>
      <w:proofErr w:type="spellEnd"/>
      <w:r w:rsidRPr="002E7A53">
        <w:rPr>
          <w:rFonts w:ascii="Times New Roman" w:eastAsia="Times New Roman" w:hAnsi="Times New Roman" w:cs="Times New Roman"/>
          <w:sz w:val="24"/>
          <w:szCs w:val="24"/>
        </w:rPr>
        <w:t>.</w:t>
      </w:r>
    </w:p>
    <w:p w14:paraId="65F661A1"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t>Generic attributes are defined as name-value pairs and are always associated with a city object. Generic attributes can be of type String, Integer, Double, Date, URI, Measure, and Code. In addition, generic attributes can be grouped under a common name as generic attribute sets.</w:t>
      </w:r>
    </w:p>
    <w:p w14:paraId="380C52C0" w14:textId="77777777" w:rsidR="002E7A53" w:rsidRPr="002E7A53" w:rsidRDefault="002E7A53" w:rsidP="002E7A53">
      <w:pPr>
        <w:spacing w:before="100" w:beforeAutospacing="1" w:after="100" w:afterAutospacing="1" w:line="240" w:lineRule="auto"/>
        <w:rPr>
          <w:rFonts w:ascii="Times New Roman" w:eastAsia="Times New Roman" w:hAnsi="Times New Roman" w:cs="Times New Roman"/>
          <w:sz w:val="24"/>
          <w:szCs w:val="24"/>
        </w:rPr>
      </w:pPr>
      <w:r w:rsidRPr="002E7A53">
        <w:rPr>
          <w:rFonts w:ascii="Times New Roman" w:eastAsia="Times New Roman" w:hAnsi="Times New Roman" w:cs="Times New Roman"/>
          <w:sz w:val="24"/>
          <w:szCs w:val="24"/>
        </w:rPr>
        <w:lastRenderedPageBreak/>
        <w:t xml:space="preserve">The UML diagram of the Generics module is depicted in </w:t>
      </w:r>
      <w:hyperlink r:id="rId256" w:anchor="generics-uml" w:history="1">
        <w:r w:rsidRPr="002E7A53">
          <w:rPr>
            <w:rFonts w:ascii="Times New Roman" w:eastAsia="Times New Roman" w:hAnsi="Times New Roman" w:cs="Times New Roman"/>
            <w:color w:val="0000FF"/>
            <w:sz w:val="24"/>
            <w:szCs w:val="24"/>
            <w:u w:val="single"/>
          </w:rPr>
          <w:t>Figure 32</w:t>
        </w:r>
      </w:hyperlink>
      <w:r w:rsidRPr="002E7A53">
        <w:rPr>
          <w:rFonts w:ascii="Times New Roman" w:eastAsia="Times New Roman" w:hAnsi="Times New Roman" w:cs="Times New Roman"/>
          <w:sz w:val="24"/>
          <w:szCs w:val="24"/>
        </w:rPr>
        <w:t xml:space="preserve">. A detailed discussion of this Requirements Class can be found in the </w:t>
      </w:r>
      <w:hyperlink r:id="rId257" w:history="1">
        <w:r w:rsidRPr="002E7A53">
          <w:rPr>
            <w:rFonts w:ascii="Times New Roman" w:eastAsia="Times New Roman" w:hAnsi="Times New Roman" w:cs="Times New Roman"/>
            <w:color w:val="0000FF"/>
            <w:sz w:val="24"/>
            <w:szCs w:val="24"/>
            <w:u w:val="single"/>
          </w:rPr>
          <w:t>CityGML 3.0 Users Guide</w:t>
        </w:r>
      </w:hyperlink>
      <w:r w:rsidRPr="002E7A53">
        <w:rPr>
          <w:rFonts w:ascii="Times New Roman" w:eastAsia="Times New Roman" w:hAnsi="Times New Roman" w:cs="Times New Roman"/>
          <w:sz w:val="24"/>
          <w:szCs w:val="24"/>
        </w:rPr>
        <w:t>.</w:t>
      </w:r>
    </w:p>
    <w:p w14:paraId="4BCF73DB" w14:textId="77777777" w:rsidR="00904189" w:rsidRDefault="002E7A53">
      <w:r>
        <w:t>&lt;&lt;SNIP, SNIP&gt;&gt;</w:t>
      </w:r>
    </w:p>
    <w:p w14:paraId="709C65CF" w14:textId="77777777" w:rsidR="0023405C" w:rsidRPr="0023405C" w:rsidRDefault="0023405C" w:rsidP="0023405C">
      <w:pPr>
        <w:spacing w:before="100" w:beforeAutospacing="1" w:after="100" w:afterAutospacing="1" w:line="240" w:lineRule="auto"/>
        <w:outlineLvl w:val="2"/>
        <w:rPr>
          <w:rFonts w:ascii="Times New Roman" w:eastAsia="Times New Roman" w:hAnsi="Times New Roman" w:cs="Times New Roman"/>
          <w:b/>
          <w:bCs/>
          <w:sz w:val="27"/>
          <w:szCs w:val="27"/>
        </w:rPr>
      </w:pPr>
      <w:r w:rsidRPr="0023405C">
        <w:rPr>
          <w:rFonts w:ascii="Times New Roman" w:eastAsia="Times New Roman" w:hAnsi="Times New Roman" w:cs="Times New Roman"/>
          <w:b/>
          <w:bCs/>
          <w:sz w:val="27"/>
          <w:szCs w:val="27"/>
        </w:rPr>
        <w:t>8.8. Land Use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3"/>
        <w:gridCol w:w="6372"/>
      </w:tblGrid>
      <w:tr w:rsidR="0023405C" w:rsidRPr="0023405C" w14:paraId="3B042F7B" w14:textId="77777777" w:rsidTr="0023405C">
        <w:trPr>
          <w:tblCellSpacing w:w="15" w:type="dxa"/>
        </w:trPr>
        <w:tc>
          <w:tcPr>
            <w:tcW w:w="0" w:type="auto"/>
            <w:gridSpan w:val="2"/>
            <w:shd w:val="clear" w:color="auto" w:fill="CACCCE"/>
            <w:vAlign w:val="center"/>
            <w:hideMark/>
          </w:tcPr>
          <w:p w14:paraId="3AFA9A74"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b/>
                <w:bCs/>
                <w:sz w:val="24"/>
                <w:szCs w:val="24"/>
              </w:rPr>
              <w:t>Requirements Class</w:t>
            </w:r>
            <w:r w:rsidRPr="0023405C">
              <w:rPr>
                <w:rFonts w:ascii="Times New Roman" w:eastAsia="Times New Roman" w:hAnsi="Times New Roman" w:cs="Times New Roman"/>
                <w:sz w:val="24"/>
                <w:szCs w:val="24"/>
              </w:rPr>
              <w:t xml:space="preserve"> </w:t>
            </w:r>
          </w:p>
        </w:tc>
      </w:tr>
      <w:tr w:rsidR="0023405C" w:rsidRPr="0023405C" w14:paraId="14D43BC4" w14:textId="77777777" w:rsidTr="0023405C">
        <w:trPr>
          <w:tblCellSpacing w:w="15" w:type="dxa"/>
        </w:trPr>
        <w:tc>
          <w:tcPr>
            <w:tcW w:w="0" w:type="auto"/>
            <w:gridSpan w:val="2"/>
            <w:shd w:val="clear" w:color="auto" w:fill="FFFFFF"/>
            <w:vAlign w:val="center"/>
            <w:hideMark/>
          </w:tcPr>
          <w:p w14:paraId="2A9E4545" w14:textId="77777777" w:rsidR="0023405C" w:rsidRPr="0023405C" w:rsidRDefault="002C075C" w:rsidP="0023405C">
            <w:pPr>
              <w:spacing w:before="100" w:beforeAutospacing="1" w:after="100" w:afterAutospacing="1" w:line="240" w:lineRule="auto"/>
              <w:rPr>
                <w:rFonts w:ascii="Times New Roman" w:eastAsia="Times New Roman" w:hAnsi="Times New Roman" w:cs="Times New Roman"/>
                <w:sz w:val="24"/>
                <w:szCs w:val="24"/>
              </w:rPr>
            </w:pPr>
            <w:hyperlink r:id="rId258" w:history="1">
              <w:r w:rsidR="0023405C" w:rsidRPr="0023405C">
                <w:rPr>
                  <w:rFonts w:ascii="Times New Roman" w:eastAsia="Times New Roman" w:hAnsi="Times New Roman" w:cs="Times New Roman"/>
                  <w:color w:val="0000FF"/>
                  <w:sz w:val="24"/>
                  <w:szCs w:val="24"/>
                  <w:u w:val="single"/>
                </w:rPr>
                <w:t>http://www.opengis.net/spec/CityGML-1/3.0/req/req-class-landuse</w:t>
              </w:r>
            </w:hyperlink>
            <w:r w:rsidR="0023405C" w:rsidRPr="0023405C">
              <w:rPr>
                <w:rFonts w:ascii="Times New Roman" w:eastAsia="Times New Roman" w:hAnsi="Times New Roman" w:cs="Times New Roman"/>
                <w:sz w:val="24"/>
                <w:szCs w:val="24"/>
              </w:rPr>
              <w:t xml:space="preserve"> </w:t>
            </w:r>
          </w:p>
        </w:tc>
      </w:tr>
      <w:tr w:rsidR="0023405C" w:rsidRPr="0023405C" w14:paraId="35961481" w14:textId="77777777" w:rsidTr="0023405C">
        <w:trPr>
          <w:tblCellSpacing w:w="15" w:type="dxa"/>
        </w:trPr>
        <w:tc>
          <w:tcPr>
            <w:tcW w:w="0" w:type="auto"/>
            <w:shd w:val="clear" w:color="auto" w:fill="FFFFFF"/>
            <w:vAlign w:val="center"/>
            <w:hideMark/>
          </w:tcPr>
          <w:p w14:paraId="2D057D8F"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Target type</w:t>
            </w:r>
          </w:p>
        </w:tc>
        <w:tc>
          <w:tcPr>
            <w:tcW w:w="0" w:type="auto"/>
            <w:shd w:val="clear" w:color="auto" w:fill="FFFFFF"/>
            <w:vAlign w:val="center"/>
            <w:hideMark/>
          </w:tcPr>
          <w:p w14:paraId="46AEA8FF"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 xml:space="preserve">Implementation </w:t>
            </w:r>
            <w:del w:id="915" w:author="Carl Reed" w:date="2020-10-06T14:17:00Z">
              <w:r w:rsidRPr="0023405C" w:rsidDel="0023405C">
                <w:rPr>
                  <w:rFonts w:ascii="Times New Roman" w:eastAsia="Times New Roman" w:hAnsi="Times New Roman" w:cs="Times New Roman"/>
                  <w:sz w:val="24"/>
                  <w:szCs w:val="24"/>
                </w:rPr>
                <w:delText>Specification</w:delText>
              </w:r>
            </w:del>
            <w:ins w:id="916" w:author="Carl Reed" w:date="2020-10-06T14:17:00Z">
              <w:r>
                <w:rPr>
                  <w:rFonts w:ascii="Times New Roman" w:eastAsia="Times New Roman" w:hAnsi="Times New Roman" w:cs="Times New Roman"/>
                  <w:sz w:val="24"/>
                  <w:szCs w:val="24"/>
                </w:rPr>
                <w:t>Standard</w:t>
              </w:r>
            </w:ins>
          </w:p>
        </w:tc>
      </w:tr>
      <w:tr w:rsidR="0023405C" w:rsidRPr="0023405C" w14:paraId="5AFC6B3C" w14:textId="77777777" w:rsidTr="0023405C">
        <w:trPr>
          <w:tblCellSpacing w:w="15" w:type="dxa"/>
        </w:trPr>
        <w:tc>
          <w:tcPr>
            <w:tcW w:w="0" w:type="auto"/>
            <w:shd w:val="clear" w:color="auto" w:fill="FFFFFF"/>
            <w:vAlign w:val="center"/>
            <w:hideMark/>
          </w:tcPr>
          <w:p w14:paraId="599D78D8"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Dependency</w:t>
            </w:r>
          </w:p>
        </w:tc>
        <w:tc>
          <w:tcPr>
            <w:tcW w:w="0" w:type="auto"/>
            <w:shd w:val="clear" w:color="auto" w:fill="FFFFFF"/>
            <w:vAlign w:val="center"/>
            <w:hideMark/>
          </w:tcPr>
          <w:p w14:paraId="0931EA76" w14:textId="77777777" w:rsidR="0023405C" w:rsidRPr="0023405C" w:rsidRDefault="002C075C" w:rsidP="0023405C">
            <w:pPr>
              <w:spacing w:before="100" w:beforeAutospacing="1" w:after="100" w:afterAutospacing="1" w:line="240" w:lineRule="auto"/>
              <w:rPr>
                <w:rFonts w:ascii="Times New Roman" w:eastAsia="Times New Roman" w:hAnsi="Times New Roman" w:cs="Times New Roman"/>
                <w:sz w:val="24"/>
                <w:szCs w:val="24"/>
              </w:rPr>
            </w:pPr>
            <w:hyperlink r:id="rId259" w:anchor="rc_core" w:history="1">
              <w:r w:rsidR="0023405C" w:rsidRPr="0023405C">
                <w:rPr>
                  <w:rFonts w:ascii="Times New Roman" w:eastAsia="Times New Roman" w:hAnsi="Times New Roman" w:cs="Times New Roman"/>
                  <w:color w:val="0000FF"/>
                  <w:sz w:val="24"/>
                  <w:szCs w:val="24"/>
                  <w:u w:val="single"/>
                </w:rPr>
                <w:t>/req/req-class-core</w:t>
              </w:r>
            </w:hyperlink>
          </w:p>
        </w:tc>
      </w:tr>
    </w:tbl>
    <w:p w14:paraId="20AAC9BF"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 xml:space="preserve">The </w:t>
      </w:r>
      <w:proofErr w:type="spellStart"/>
      <w:r w:rsidRPr="0023405C">
        <w:rPr>
          <w:rFonts w:ascii="Times New Roman" w:eastAsia="Times New Roman" w:hAnsi="Times New Roman" w:cs="Times New Roman"/>
          <w:sz w:val="24"/>
          <w:szCs w:val="24"/>
        </w:rPr>
        <w:t>LandUse</w:t>
      </w:r>
      <w:proofErr w:type="spellEnd"/>
      <w:r w:rsidRPr="0023405C">
        <w:rPr>
          <w:rFonts w:ascii="Times New Roman" w:eastAsia="Times New Roman" w:hAnsi="Times New Roman" w:cs="Times New Roman"/>
          <w:sz w:val="24"/>
          <w:szCs w:val="24"/>
        </w:rPr>
        <w:t xml:space="preserve"> module defines objects that can be used to describe areas of the earth’s surface dedicated to a specific land use or having a specific land cover with or without vegetation, such as sand, rock, mud flats, forest, grasslands, or wetlands (i.e. the physical appearance). Land use and land cover are different concepts</w:t>
      </w:r>
      <w:ins w:id="917" w:author="Carl Reed" w:date="2020-10-06T14:18:00Z">
        <w:r>
          <w:rPr>
            <w:rFonts w:ascii="Times New Roman" w:eastAsia="Times New Roman" w:hAnsi="Times New Roman" w:cs="Times New Roman"/>
            <w:sz w:val="24"/>
            <w:szCs w:val="24"/>
          </w:rPr>
          <w:t>:</w:t>
        </w:r>
      </w:ins>
      <w:del w:id="918" w:author="Carl Reed" w:date="2020-10-06T14:18:00Z">
        <w:r w:rsidRPr="0023405C" w:rsidDel="0023405C">
          <w:rPr>
            <w:rFonts w:ascii="Times New Roman" w:eastAsia="Times New Roman" w:hAnsi="Times New Roman" w:cs="Times New Roman"/>
            <w:sz w:val="24"/>
            <w:szCs w:val="24"/>
          </w:rPr>
          <w:delText>;</w:delText>
        </w:r>
      </w:del>
      <w:r w:rsidRPr="0023405C">
        <w:rPr>
          <w:rFonts w:ascii="Times New Roman" w:eastAsia="Times New Roman" w:hAnsi="Times New Roman" w:cs="Times New Roman"/>
          <w:sz w:val="24"/>
          <w:szCs w:val="24"/>
        </w:rPr>
        <w:t xml:space="preserve"> </w:t>
      </w:r>
      <w:del w:id="919" w:author="Carl Reed" w:date="2020-10-06T14:18:00Z">
        <w:r w:rsidRPr="0023405C" w:rsidDel="0023405C">
          <w:rPr>
            <w:rFonts w:ascii="Times New Roman" w:eastAsia="Times New Roman" w:hAnsi="Times New Roman" w:cs="Times New Roman"/>
            <w:sz w:val="24"/>
            <w:szCs w:val="24"/>
          </w:rPr>
          <w:delText>t</w:delText>
        </w:r>
      </w:del>
      <w:ins w:id="920" w:author="Carl Reed" w:date="2020-10-06T14:18:00Z">
        <w:r>
          <w:rPr>
            <w:rFonts w:ascii="Times New Roman" w:eastAsia="Times New Roman" w:hAnsi="Times New Roman" w:cs="Times New Roman"/>
            <w:sz w:val="24"/>
            <w:szCs w:val="24"/>
          </w:rPr>
          <w:t>T</w:t>
        </w:r>
      </w:ins>
      <w:r w:rsidRPr="0023405C">
        <w:rPr>
          <w:rFonts w:ascii="Times New Roman" w:eastAsia="Times New Roman" w:hAnsi="Times New Roman" w:cs="Times New Roman"/>
          <w:sz w:val="24"/>
          <w:szCs w:val="24"/>
        </w:rPr>
        <w:t xml:space="preserve">he first describes human activities on the earth’s surface, the second describes its physical and biological cover. However, the two concepts are interlinked and often mixed in practice. Land use objects in CityGML support both concepts: They can be employed to represent parcels, spatial planning objects, recreational objects, and objects describing the physical characteristics of an area in 3D. Land use objects are represented in the UML model by the top-level feature type </w:t>
      </w:r>
      <w:proofErr w:type="spellStart"/>
      <w:r w:rsidRPr="0023405C">
        <w:rPr>
          <w:rFonts w:ascii="Times New Roman" w:eastAsia="Times New Roman" w:hAnsi="Times New Roman" w:cs="Times New Roman"/>
          <w:i/>
          <w:iCs/>
          <w:sz w:val="24"/>
          <w:szCs w:val="24"/>
        </w:rPr>
        <w:t>LandUse</w:t>
      </w:r>
      <w:proofErr w:type="spellEnd"/>
      <w:r w:rsidRPr="0023405C">
        <w:rPr>
          <w:rFonts w:ascii="Times New Roman" w:eastAsia="Times New Roman" w:hAnsi="Times New Roman" w:cs="Times New Roman"/>
          <w:sz w:val="24"/>
          <w:szCs w:val="24"/>
        </w:rPr>
        <w:t xml:space="preserve">, which is also the only class of the </w:t>
      </w:r>
      <w:proofErr w:type="spellStart"/>
      <w:r w:rsidRPr="0023405C">
        <w:rPr>
          <w:rFonts w:ascii="Times New Roman" w:eastAsia="Times New Roman" w:hAnsi="Times New Roman" w:cs="Times New Roman"/>
          <w:sz w:val="24"/>
          <w:szCs w:val="24"/>
        </w:rPr>
        <w:t>LandUse</w:t>
      </w:r>
      <w:proofErr w:type="spellEnd"/>
      <w:r w:rsidRPr="0023405C">
        <w:rPr>
          <w:rFonts w:ascii="Times New Roman" w:eastAsia="Times New Roman" w:hAnsi="Times New Roman" w:cs="Times New Roman"/>
          <w:sz w:val="24"/>
          <w:szCs w:val="24"/>
        </w:rPr>
        <w:t xml:space="preserve"> module.</w:t>
      </w:r>
    </w:p>
    <w:p w14:paraId="530A5BE8"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 xml:space="preserve">The UML diagram of the </w:t>
      </w:r>
      <w:proofErr w:type="spellStart"/>
      <w:r w:rsidRPr="0023405C">
        <w:rPr>
          <w:rFonts w:ascii="Times New Roman" w:eastAsia="Times New Roman" w:hAnsi="Times New Roman" w:cs="Times New Roman"/>
          <w:sz w:val="24"/>
          <w:szCs w:val="24"/>
        </w:rPr>
        <w:t>LandUse</w:t>
      </w:r>
      <w:proofErr w:type="spellEnd"/>
      <w:r w:rsidRPr="0023405C">
        <w:rPr>
          <w:rFonts w:ascii="Times New Roman" w:eastAsia="Times New Roman" w:hAnsi="Times New Roman" w:cs="Times New Roman"/>
          <w:sz w:val="24"/>
          <w:szCs w:val="24"/>
        </w:rPr>
        <w:t xml:space="preserve"> module is depicted in </w:t>
      </w:r>
      <w:hyperlink r:id="rId260" w:anchor="landuse-uml" w:history="1">
        <w:r w:rsidRPr="0023405C">
          <w:rPr>
            <w:rFonts w:ascii="Times New Roman" w:eastAsia="Times New Roman" w:hAnsi="Times New Roman" w:cs="Times New Roman"/>
            <w:color w:val="0000FF"/>
            <w:sz w:val="24"/>
            <w:szCs w:val="24"/>
            <w:u w:val="single"/>
          </w:rPr>
          <w:t>Figure 35</w:t>
        </w:r>
      </w:hyperlink>
      <w:r w:rsidRPr="0023405C">
        <w:rPr>
          <w:rFonts w:ascii="Times New Roman" w:eastAsia="Times New Roman" w:hAnsi="Times New Roman" w:cs="Times New Roman"/>
          <w:sz w:val="24"/>
          <w:szCs w:val="24"/>
        </w:rPr>
        <w:t xml:space="preserve">. A detailed discussion of this Requirements Class can be found in the </w:t>
      </w:r>
      <w:hyperlink r:id="rId261" w:anchor="bp_landuse_section" w:history="1">
        <w:r w:rsidRPr="0023405C">
          <w:rPr>
            <w:rFonts w:ascii="Times New Roman" w:eastAsia="Times New Roman" w:hAnsi="Times New Roman" w:cs="Times New Roman"/>
            <w:color w:val="0000FF"/>
            <w:sz w:val="24"/>
            <w:szCs w:val="24"/>
            <w:u w:val="single"/>
          </w:rPr>
          <w:t>CityGML User Guide</w:t>
        </w:r>
      </w:hyperlink>
      <w:r w:rsidRPr="0023405C">
        <w:rPr>
          <w:rFonts w:ascii="Times New Roman" w:eastAsia="Times New Roman" w:hAnsi="Times New Roman" w:cs="Times New Roman"/>
          <w:sz w:val="24"/>
          <w:szCs w:val="24"/>
        </w:rPr>
        <w:t>.</w:t>
      </w:r>
    </w:p>
    <w:p w14:paraId="4F74C3F9" w14:textId="77777777" w:rsidR="002E7A53" w:rsidRDefault="0023405C">
      <w:r>
        <w:t>&lt;&lt;SNIP, SNIP&gt;&gt;</w:t>
      </w:r>
    </w:p>
    <w:p w14:paraId="4D8F087D" w14:textId="77777777" w:rsidR="0023405C" w:rsidRPr="0023405C" w:rsidRDefault="0023405C" w:rsidP="0023405C">
      <w:pPr>
        <w:spacing w:before="100" w:beforeAutospacing="1" w:after="100" w:afterAutospacing="1" w:line="240" w:lineRule="auto"/>
        <w:outlineLvl w:val="2"/>
        <w:rPr>
          <w:rFonts w:ascii="Times New Roman" w:eastAsia="Times New Roman" w:hAnsi="Times New Roman" w:cs="Times New Roman"/>
          <w:b/>
          <w:bCs/>
          <w:sz w:val="27"/>
          <w:szCs w:val="27"/>
        </w:rPr>
      </w:pPr>
      <w:r w:rsidRPr="0023405C">
        <w:rPr>
          <w:rFonts w:ascii="Times New Roman" w:eastAsia="Times New Roman" w:hAnsi="Times New Roman" w:cs="Times New Roman"/>
          <w:b/>
          <w:bCs/>
          <w:sz w:val="27"/>
          <w:szCs w:val="27"/>
        </w:rPr>
        <w:t>8.9. Point Cloud</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23405C" w:rsidRPr="0023405C" w14:paraId="1D2D630D" w14:textId="77777777" w:rsidTr="0023405C">
        <w:trPr>
          <w:tblCellSpacing w:w="15" w:type="dxa"/>
        </w:trPr>
        <w:tc>
          <w:tcPr>
            <w:tcW w:w="0" w:type="auto"/>
            <w:gridSpan w:val="2"/>
            <w:shd w:val="clear" w:color="auto" w:fill="CACCCE"/>
            <w:vAlign w:val="center"/>
            <w:hideMark/>
          </w:tcPr>
          <w:p w14:paraId="034585DF"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b/>
                <w:bCs/>
                <w:sz w:val="24"/>
                <w:szCs w:val="24"/>
              </w:rPr>
              <w:t>Requirements Class</w:t>
            </w:r>
            <w:r w:rsidRPr="0023405C">
              <w:rPr>
                <w:rFonts w:ascii="Times New Roman" w:eastAsia="Times New Roman" w:hAnsi="Times New Roman" w:cs="Times New Roman"/>
                <w:sz w:val="24"/>
                <w:szCs w:val="24"/>
              </w:rPr>
              <w:t xml:space="preserve"> </w:t>
            </w:r>
          </w:p>
        </w:tc>
      </w:tr>
      <w:tr w:rsidR="0023405C" w:rsidRPr="0023405C" w14:paraId="676ACC2B" w14:textId="77777777" w:rsidTr="0023405C">
        <w:trPr>
          <w:tblCellSpacing w:w="15" w:type="dxa"/>
        </w:trPr>
        <w:tc>
          <w:tcPr>
            <w:tcW w:w="0" w:type="auto"/>
            <w:gridSpan w:val="2"/>
            <w:shd w:val="clear" w:color="auto" w:fill="FFFFFF"/>
            <w:vAlign w:val="center"/>
            <w:hideMark/>
          </w:tcPr>
          <w:p w14:paraId="713DB58D" w14:textId="77777777" w:rsidR="0023405C" w:rsidRPr="0023405C" w:rsidRDefault="002C075C" w:rsidP="0023405C">
            <w:pPr>
              <w:spacing w:before="100" w:beforeAutospacing="1" w:after="100" w:afterAutospacing="1" w:line="240" w:lineRule="auto"/>
              <w:rPr>
                <w:rFonts w:ascii="Times New Roman" w:eastAsia="Times New Roman" w:hAnsi="Times New Roman" w:cs="Times New Roman"/>
                <w:sz w:val="24"/>
                <w:szCs w:val="24"/>
              </w:rPr>
            </w:pPr>
            <w:hyperlink r:id="rId262" w:history="1">
              <w:r w:rsidR="0023405C" w:rsidRPr="0023405C">
                <w:rPr>
                  <w:rFonts w:ascii="Times New Roman" w:eastAsia="Times New Roman" w:hAnsi="Times New Roman" w:cs="Times New Roman"/>
                  <w:color w:val="0000FF"/>
                  <w:sz w:val="24"/>
                  <w:szCs w:val="24"/>
                  <w:u w:val="single"/>
                </w:rPr>
                <w:t>http://www.opengis.net/spec/CityGML-1/3.0/req/req-class-pointcloud</w:t>
              </w:r>
            </w:hyperlink>
            <w:r w:rsidR="0023405C" w:rsidRPr="0023405C">
              <w:rPr>
                <w:rFonts w:ascii="Times New Roman" w:eastAsia="Times New Roman" w:hAnsi="Times New Roman" w:cs="Times New Roman"/>
                <w:sz w:val="24"/>
                <w:szCs w:val="24"/>
              </w:rPr>
              <w:t xml:space="preserve"> </w:t>
            </w:r>
          </w:p>
        </w:tc>
      </w:tr>
      <w:tr w:rsidR="0023405C" w:rsidRPr="0023405C" w14:paraId="2103974A" w14:textId="77777777" w:rsidTr="0023405C">
        <w:trPr>
          <w:tblCellSpacing w:w="15" w:type="dxa"/>
        </w:trPr>
        <w:tc>
          <w:tcPr>
            <w:tcW w:w="0" w:type="auto"/>
            <w:shd w:val="clear" w:color="auto" w:fill="FFFFFF"/>
            <w:vAlign w:val="center"/>
            <w:hideMark/>
          </w:tcPr>
          <w:p w14:paraId="072787D5"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Target type</w:t>
            </w:r>
          </w:p>
        </w:tc>
        <w:tc>
          <w:tcPr>
            <w:tcW w:w="0" w:type="auto"/>
            <w:shd w:val="clear" w:color="auto" w:fill="FFFFFF"/>
            <w:vAlign w:val="center"/>
            <w:hideMark/>
          </w:tcPr>
          <w:p w14:paraId="1292B3AC"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 xml:space="preserve">Implementation </w:t>
            </w:r>
            <w:del w:id="921" w:author="Carl Reed" w:date="2020-10-06T14:20:00Z">
              <w:r w:rsidRPr="0023405C" w:rsidDel="0023405C">
                <w:rPr>
                  <w:rFonts w:ascii="Times New Roman" w:eastAsia="Times New Roman" w:hAnsi="Times New Roman" w:cs="Times New Roman"/>
                  <w:sz w:val="24"/>
                  <w:szCs w:val="24"/>
                </w:rPr>
                <w:delText>Specification</w:delText>
              </w:r>
            </w:del>
            <w:ins w:id="922" w:author="Carl Reed" w:date="2020-10-06T14:20:00Z">
              <w:r>
                <w:rPr>
                  <w:rFonts w:ascii="Times New Roman" w:eastAsia="Times New Roman" w:hAnsi="Times New Roman" w:cs="Times New Roman"/>
                  <w:sz w:val="24"/>
                  <w:szCs w:val="24"/>
                </w:rPr>
                <w:t>Standard</w:t>
              </w:r>
            </w:ins>
          </w:p>
        </w:tc>
      </w:tr>
      <w:tr w:rsidR="0023405C" w:rsidRPr="0023405C" w14:paraId="61964CD4" w14:textId="77777777" w:rsidTr="0023405C">
        <w:trPr>
          <w:tblCellSpacing w:w="15" w:type="dxa"/>
        </w:trPr>
        <w:tc>
          <w:tcPr>
            <w:tcW w:w="0" w:type="auto"/>
            <w:shd w:val="clear" w:color="auto" w:fill="FFFFFF"/>
            <w:vAlign w:val="center"/>
            <w:hideMark/>
          </w:tcPr>
          <w:p w14:paraId="21CFC881"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Dependency</w:t>
            </w:r>
          </w:p>
        </w:tc>
        <w:tc>
          <w:tcPr>
            <w:tcW w:w="0" w:type="auto"/>
            <w:shd w:val="clear" w:color="auto" w:fill="FFFFFF"/>
            <w:vAlign w:val="center"/>
            <w:hideMark/>
          </w:tcPr>
          <w:p w14:paraId="3B4BAF71" w14:textId="77777777" w:rsidR="0023405C" w:rsidRPr="0023405C" w:rsidRDefault="002C075C" w:rsidP="0023405C">
            <w:pPr>
              <w:spacing w:before="100" w:beforeAutospacing="1" w:after="100" w:afterAutospacing="1" w:line="240" w:lineRule="auto"/>
              <w:rPr>
                <w:rFonts w:ascii="Times New Roman" w:eastAsia="Times New Roman" w:hAnsi="Times New Roman" w:cs="Times New Roman"/>
                <w:sz w:val="24"/>
                <w:szCs w:val="24"/>
              </w:rPr>
            </w:pPr>
            <w:hyperlink r:id="rId263" w:anchor="rc_core" w:history="1">
              <w:r w:rsidR="0023405C" w:rsidRPr="0023405C">
                <w:rPr>
                  <w:rFonts w:ascii="Times New Roman" w:eastAsia="Times New Roman" w:hAnsi="Times New Roman" w:cs="Times New Roman"/>
                  <w:color w:val="0000FF"/>
                  <w:sz w:val="24"/>
                  <w:szCs w:val="24"/>
                  <w:u w:val="single"/>
                </w:rPr>
                <w:t>/req/req-class-core</w:t>
              </w:r>
            </w:hyperlink>
          </w:p>
        </w:tc>
      </w:tr>
    </w:tbl>
    <w:p w14:paraId="5E0E457E"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t xml:space="preserve">The </w:t>
      </w:r>
      <w:proofErr w:type="spellStart"/>
      <w:r w:rsidRPr="0023405C">
        <w:rPr>
          <w:rFonts w:ascii="Times New Roman" w:eastAsia="Times New Roman" w:hAnsi="Times New Roman" w:cs="Times New Roman"/>
          <w:sz w:val="24"/>
          <w:szCs w:val="24"/>
        </w:rPr>
        <w:t>PointCloud</w:t>
      </w:r>
      <w:proofErr w:type="spellEnd"/>
      <w:r w:rsidRPr="0023405C">
        <w:rPr>
          <w:rFonts w:ascii="Times New Roman" w:eastAsia="Times New Roman" w:hAnsi="Times New Roman" w:cs="Times New Roman"/>
          <w:sz w:val="24"/>
          <w:szCs w:val="24"/>
        </w:rPr>
        <w:t xml:space="preserve"> </w:t>
      </w:r>
      <w:del w:id="923" w:author="Carl Reed" w:date="2020-10-06T14:19:00Z">
        <w:r w:rsidRPr="0023405C" w:rsidDel="0023405C">
          <w:rPr>
            <w:rFonts w:ascii="Times New Roman" w:eastAsia="Times New Roman" w:hAnsi="Times New Roman" w:cs="Times New Roman"/>
            <w:sz w:val="24"/>
            <w:szCs w:val="24"/>
          </w:rPr>
          <w:delText>module offers the possibility</w:delText>
        </w:r>
      </w:del>
      <w:ins w:id="924" w:author="Carl Reed" w:date="2020-10-06T14:20:00Z">
        <w:r>
          <w:rPr>
            <w:rFonts w:ascii="Times New Roman" w:eastAsia="Times New Roman" w:hAnsi="Times New Roman" w:cs="Times New Roman"/>
            <w:sz w:val="24"/>
            <w:szCs w:val="24"/>
          </w:rPr>
          <w:t>specifies</w:t>
        </w:r>
      </w:ins>
      <w:ins w:id="925" w:author="Carl Reed" w:date="2020-10-06T14:19:00Z">
        <w:r>
          <w:rPr>
            <w:rFonts w:ascii="Times New Roman" w:eastAsia="Times New Roman" w:hAnsi="Times New Roman" w:cs="Times New Roman"/>
            <w:sz w:val="24"/>
            <w:szCs w:val="24"/>
          </w:rPr>
          <w:t xml:space="preserve"> how</w:t>
        </w:r>
      </w:ins>
      <w:r w:rsidRPr="0023405C">
        <w:rPr>
          <w:rFonts w:ascii="Times New Roman" w:eastAsia="Times New Roman" w:hAnsi="Times New Roman" w:cs="Times New Roman"/>
          <w:sz w:val="24"/>
          <w:szCs w:val="24"/>
        </w:rPr>
        <w:t xml:space="preserve"> to </w:t>
      </w:r>
      <w:del w:id="926" w:author="Carl Reed" w:date="2020-10-06T14:21:00Z">
        <w:r w:rsidRPr="0023405C" w:rsidDel="0023405C">
          <w:rPr>
            <w:rFonts w:ascii="Times New Roman" w:eastAsia="Times New Roman" w:hAnsi="Times New Roman" w:cs="Times New Roman"/>
            <w:sz w:val="24"/>
            <w:szCs w:val="24"/>
          </w:rPr>
          <w:delText xml:space="preserve">provide </w:delText>
        </w:r>
      </w:del>
      <w:ins w:id="927" w:author="Carl Reed" w:date="2020-10-06T14:21:00Z">
        <w:r>
          <w:rPr>
            <w:rFonts w:ascii="Times New Roman" w:eastAsia="Times New Roman" w:hAnsi="Times New Roman" w:cs="Times New Roman"/>
            <w:sz w:val="24"/>
            <w:szCs w:val="24"/>
          </w:rPr>
          <w:t>encode</w:t>
        </w:r>
        <w:r w:rsidRPr="0023405C">
          <w:rPr>
            <w:rFonts w:ascii="Times New Roman" w:eastAsia="Times New Roman" w:hAnsi="Times New Roman" w:cs="Times New Roman"/>
            <w:sz w:val="24"/>
            <w:szCs w:val="24"/>
          </w:rPr>
          <w:t xml:space="preserve"> </w:t>
        </w:r>
      </w:ins>
      <w:r w:rsidRPr="0023405C">
        <w:rPr>
          <w:rFonts w:ascii="Times New Roman" w:eastAsia="Times New Roman" w:hAnsi="Times New Roman" w:cs="Times New Roman"/>
          <w:sz w:val="24"/>
          <w:szCs w:val="24"/>
        </w:rPr>
        <w:t xml:space="preserve">the geometry of physical spaces and of thematic surfaces </w:t>
      </w:r>
      <w:del w:id="928" w:author="Carl Reed" w:date="2020-10-06T14:20:00Z">
        <w:r w:rsidRPr="0023405C" w:rsidDel="0023405C">
          <w:rPr>
            <w:rFonts w:ascii="Times New Roman" w:eastAsia="Times New Roman" w:hAnsi="Times New Roman" w:cs="Times New Roman"/>
            <w:sz w:val="24"/>
            <w:szCs w:val="24"/>
          </w:rPr>
          <w:delText xml:space="preserve">by </w:delText>
        </w:r>
      </w:del>
      <w:ins w:id="929" w:author="Carl Reed" w:date="2020-10-06T14:20:00Z">
        <w:r>
          <w:rPr>
            <w:rFonts w:ascii="Times New Roman" w:eastAsia="Times New Roman" w:hAnsi="Times New Roman" w:cs="Times New Roman"/>
            <w:sz w:val="24"/>
            <w:szCs w:val="24"/>
          </w:rPr>
          <w:t>as</w:t>
        </w:r>
        <w:r w:rsidRPr="0023405C">
          <w:rPr>
            <w:rFonts w:ascii="Times New Roman" w:eastAsia="Times New Roman" w:hAnsi="Times New Roman" w:cs="Times New Roman"/>
            <w:sz w:val="24"/>
            <w:szCs w:val="24"/>
          </w:rPr>
          <w:t xml:space="preserve"> </w:t>
        </w:r>
      </w:ins>
      <w:r w:rsidRPr="0023405C">
        <w:rPr>
          <w:rFonts w:ascii="Times New Roman" w:eastAsia="Times New Roman" w:hAnsi="Times New Roman" w:cs="Times New Roman"/>
          <w:sz w:val="24"/>
          <w:szCs w:val="24"/>
        </w:rPr>
        <w:t xml:space="preserve">3D point clouds. In this way, the building hull, a room within a building or a single wall surface can be spatially represented by a point cloud only. The same applies to all other thematic feature types including transportation objects, vegetation, city furniture, etc. Point clouds can either be provided inline within a CityGML file or as reference to external point cloud files of common file types such as LAS or LAZ. Point clouds are represented in the UML model by the feature type </w:t>
      </w:r>
      <w:proofErr w:type="spellStart"/>
      <w:r w:rsidRPr="0023405C">
        <w:rPr>
          <w:rFonts w:ascii="Times New Roman" w:eastAsia="Times New Roman" w:hAnsi="Times New Roman" w:cs="Times New Roman"/>
          <w:i/>
          <w:iCs/>
          <w:sz w:val="24"/>
          <w:szCs w:val="24"/>
        </w:rPr>
        <w:t>PointCloud</w:t>
      </w:r>
      <w:proofErr w:type="spellEnd"/>
      <w:r w:rsidRPr="0023405C">
        <w:rPr>
          <w:rFonts w:ascii="Times New Roman" w:eastAsia="Times New Roman" w:hAnsi="Times New Roman" w:cs="Times New Roman"/>
          <w:sz w:val="24"/>
          <w:szCs w:val="24"/>
        </w:rPr>
        <w:t xml:space="preserve">, which is also the only class of the </w:t>
      </w:r>
      <w:proofErr w:type="spellStart"/>
      <w:r w:rsidRPr="0023405C">
        <w:rPr>
          <w:rFonts w:ascii="Times New Roman" w:eastAsia="Times New Roman" w:hAnsi="Times New Roman" w:cs="Times New Roman"/>
          <w:sz w:val="24"/>
          <w:szCs w:val="24"/>
        </w:rPr>
        <w:t>PointCloud</w:t>
      </w:r>
      <w:proofErr w:type="spellEnd"/>
      <w:r w:rsidRPr="0023405C">
        <w:rPr>
          <w:rFonts w:ascii="Times New Roman" w:eastAsia="Times New Roman" w:hAnsi="Times New Roman" w:cs="Times New Roman"/>
          <w:sz w:val="24"/>
          <w:szCs w:val="24"/>
        </w:rPr>
        <w:t xml:space="preserve"> module.</w:t>
      </w:r>
    </w:p>
    <w:p w14:paraId="648CE2DD" w14:textId="77777777" w:rsidR="0023405C" w:rsidRPr="0023405C" w:rsidRDefault="0023405C" w:rsidP="0023405C">
      <w:pPr>
        <w:spacing w:before="100" w:beforeAutospacing="1" w:after="100" w:afterAutospacing="1" w:line="240" w:lineRule="auto"/>
        <w:rPr>
          <w:rFonts w:ascii="Times New Roman" w:eastAsia="Times New Roman" w:hAnsi="Times New Roman" w:cs="Times New Roman"/>
          <w:sz w:val="24"/>
          <w:szCs w:val="24"/>
        </w:rPr>
      </w:pPr>
      <w:r w:rsidRPr="0023405C">
        <w:rPr>
          <w:rFonts w:ascii="Times New Roman" w:eastAsia="Times New Roman" w:hAnsi="Times New Roman" w:cs="Times New Roman"/>
          <w:sz w:val="24"/>
          <w:szCs w:val="24"/>
        </w:rPr>
        <w:lastRenderedPageBreak/>
        <w:t xml:space="preserve">The UML diagram of the </w:t>
      </w:r>
      <w:proofErr w:type="spellStart"/>
      <w:r w:rsidRPr="0023405C">
        <w:rPr>
          <w:rFonts w:ascii="Times New Roman" w:eastAsia="Times New Roman" w:hAnsi="Times New Roman" w:cs="Times New Roman"/>
          <w:sz w:val="24"/>
          <w:szCs w:val="24"/>
        </w:rPr>
        <w:t>PointCloud</w:t>
      </w:r>
      <w:proofErr w:type="spellEnd"/>
      <w:r w:rsidRPr="0023405C">
        <w:rPr>
          <w:rFonts w:ascii="Times New Roman" w:eastAsia="Times New Roman" w:hAnsi="Times New Roman" w:cs="Times New Roman"/>
          <w:sz w:val="24"/>
          <w:szCs w:val="24"/>
        </w:rPr>
        <w:t xml:space="preserve"> module is depicted in </w:t>
      </w:r>
      <w:hyperlink r:id="rId264" w:anchor="pointcloud-uml" w:history="1">
        <w:r w:rsidRPr="0023405C">
          <w:rPr>
            <w:rFonts w:ascii="Times New Roman" w:eastAsia="Times New Roman" w:hAnsi="Times New Roman" w:cs="Times New Roman"/>
            <w:color w:val="0000FF"/>
            <w:sz w:val="24"/>
            <w:szCs w:val="24"/>
            <w:u w:val="single"/>
          </w:rPr>
          <w:t>Figure 38</w:t>
        </w:r>
      </w:hyperlink>
      <w:r w:rsidRPr="0023405C">
        <w:rPr>
          <w:rFonts w:ascii="Times New Roman" w:eastAsia="Times New Roman" w:hAnsi="Times New Roman" w:cs="Times New Roman"/>
          <w:sz w:val="24"/>
          <w:szCs w:val="24"/>
        </w:rPr>
        <w:t xml:space="preserve">. A detailed discussion of this Requirements Class can be found in the </w:t>
      </w:r>
      <w:hyperlink r:id="rId265" w:anchor="bp_pointcloud_section" w:history="1">
        <w:r w:rsidRPr="0023405C">
          <w:rPr>
            <w:rFonts w:ascii="Times New Roman" w:eastAsia="Times New Roman" w:hAnsi="Times New Roman" w:cs="Times New Roman"/>
            <w:color w:val="0000FF"/>
            <w:sz w:val="24"/>
            <w:szCs w:val="24"/>
            <w:u w:val="single"/>
          </w:rPr>
          <w:t>CityGML User Guide</w:t>
        </w:r>
      </w:hyperlink>
      <w:r w:rsidRPr="0023405C">
        <w:rPr>
          <w:rFonts w:ascii="Times New Roman" w:eastAsia="Times New Roman" w:hAnsi="Times New Roman" w:cs="Times New Roman"/>
          <w:sz w:val="24"/>
          <w:szCs w:val="24"/>
        </w:rPr>
        <w:t>.</w:t>
      </w:r>
    </w:p>
    <w:p w14:paraId="0BE82E4D" w14:textId="77777777" w:rsidR="0023405C" w:rsidRDefault="0023405C">
      <w:r>
        <w:t>&lt;&lt;SNIP, SNIP&gt;&gt;</w:t>
      </w:r>
    </w:p>
    <w:p w14:paraId="6544F6AB" w14:textId="77777777" w:rsidR="00D679D0" w:rsidRPr="00D679D0" w:rsidRDefault="00D679D0" w:rsidP="00D679D0">
      <w:pPr>
        <w:spacing w:before="100" w:beforeAutospacing="1" w:after="100" w:afterAutospacing="1" w:line="240" w:lineRule="auto"/>
        <w:outlineLvl w:val="2"/>
        <w:rPr>
          <w:rFonts w:ascii="Times New Roman" w:eastAsia="Times New Roman" w:hAnsi="Times New Roman" w:cs="Times New Roman"/>
          <w:b/>
          <w:bCs/>
          <w:sz w:val="27"/>
          <w:szCs w:val="27"/>
        </w:rPr>
      </w:pPr>
      <w:r w:rsidRPr="00D679D0">
        <w:rPr>
          <w:rFonts w:ascii="Times New Roman" w:eastAsia="Times New Roman" w:hAnsi="Times New Roman" w:cs="Times New Roman"/>
          <w:b/>
          <w:bCs/>
          <w:sz w:val="27"/>
          <w:szCs w:val="27"/>
        </w:rPr>
        <w:t>8.10. Relief</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D679D0" w:rsidRPr="00D679D0" w14:paraId="28546278" w14:textId="77777777" w:rsidTr="00D679D0">
        <w:trPr>
          <w:tblCellSpacing w:w="15" w:type="dxa"/>
        </w:trPr>
        <w:tc>
          <w:tcPr>
            <w:tcW w:w="0" w:type="auto"/>
            <w:gridSpan w:val="2"/>
            <w:shd w:val="clear" w:color="auto" w:fill="CACCCE"/>
            <w:vAlign w:val="center"/>
            <w:hideMark/>
          </w:tcPr>
          <w:p w14:paraId="21B7EEE4"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b/>
                <w:bCs/>
                <w:sz w:val="24"/>
                <w:szCs w:val="24"/>
              </w:rPr>
              <w:t>Requirements Class</w:t>
            </w:r>
            <w:r w:rsidRPr="00D679D0">
              <w:rPr>
                <w:rFonts w:ascii="Times New Roman" w:eastAsia="Times New Roman" w:hAnsi="Times New Roman" w:cs="Times New Roman"/>
                <w:sz w:val="24"/>
                <w:szCs w:val="24"/>
              </w:rPr>
              <w:t xml:space="preserve"> </w:t>
            </w:r>
          </w:p>
        </w:tc>
      </w:tr>
      <w:tr w:rsidR="00D679D0" w:rsidRPr="00D679D0" w14:paraId="18768174" w14:textId="77777777" w:rsidTr="00D679D0">
        <w:trPr>
          <w:tblCellSpacing w:w="15" w:type="dxa"/>
        </w:trPr>
        <w:tc>
          <w:tcPr>
            <w:tcW w:w="0" w:type="auto"/>
            <w:gridSpan w:val="2"/>
            <w:shd w:val="clear" w:color="auto" w:fill="FFFFFF"/>
            <w:vAlign w:val="center"/>
            <w:hideMark/>
          </w:tcPr>
          <w:p w14:paraId="48524D91" w14:textId="77777777" w:rsidR="00D679D0" w:rsidRPr="00D679D0" w:rsidRDefault="002C075C" w:rsidP="00D679D0">
            <w:pPr>
              <w:spacing w:before="100" w:beforeAutospacing="1" w:after="100" w:afterAutospacing="1" w:line="240" w:lineRule="auto"/>
              <w:rPr>
                <w:rFonts w:ascii="Times New Roman" w:eastAsia="Times New Roman" w:hAnsi="Times New Roman" w:cs="Times New Roman"/>
                <w:sz w:val="24"/>
                <w:szCs w:val="24"/>
              </w:rPr>
            </w:pPr>
            <w:hyperlink r:id="rId266" w:history="1">
              <w:r w:rsidR="00D679D0" w:rsidRPr="00D679D0">
                <w:rPr>
                  <w:rFonts w:ascii="Times New Roman" w:eastAsia="Times New Roman" w:hAnsi="Times New Roman" w:cs="Times New Roman"/>
                  <w:color w:val="0000FF"/>
                  <w:sz w:val="24"/>
                  <w:szCs w:val="24"/>
                  <w:u w:val="single"/>
                </w:rPr>
                <w:t>http://www.opengis.net/spec/CityGML-1/3.0/req/req-class-relief</w:t>
              </w:r>
            </w:hyperlink>
            <w:r w:rsidR="00D679D0" w:rsidRPr="00D679D0">
              <w:rPr>
                <w:rFonts w:ascii="Times New Roman" w:eastAsia="Times New Roman" w:hAnsi="Times New Roman" w:cs="Times New Roman"/>
                <w:sz w:val="24"/>
                <w:szCs w:val="24"/>
              </w:rPr>
              <w:t xml:space="preserve"> </w:t>
            </w:r>
          </w:p>
        </w:tc>
      </w:tr>
      <w:tr w:rsidR="00D679D0" w:rsidRPr="00D679D0" w14:paraId="2FDAAE89" w14:textId="77777777" w:rsidTr="00D679D0">
        <w:trPr>
          <w:tblCellSpacing w:w="15" w:type="dxa"/>
        </w:trPr>
        <w:tc>
          <w:tcPr>
            <w:tcW w:w="0" w:type="auto"/>
            <w:shd w:val="clear" w:color="auto" w:fill="FFFFFF"/>
            <w:vAlign w:val="center"/>
            <w:hideMark/>
          </w:tcPr>
          <w:p w14:paraId="15510773"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Target type</w:t>
            </w:r>
          </w:p>
        </w:tc>
        <w:tc>
          <w:tcPr>
            <w:tcW w:w="0" w:type="auto"/>
            <w:shd w:val="clear" w:color="auto" w:fill="FFFFFF"/>
            <w:vAlign w:val="center"/>
            <w:hideMark/>
          </w:tcPr>
          <w:p w14:paraId="6097851E"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Implementation </w:t>
            </w:r>
            <w:del w:id="930" w:author="Carl Reed" w:date="2020-10-06T14:26:00Z">
              <w:r w:rsidRPr="00D679D0" w:rsidDel="00D679D0">
                <w:rPr>
                  <w:rFonts w:ascii="Times New Roman" w:eastAsia="Times New Roman" w:hAnsi="Times New Roman" w:cs="Times New Roman"/>
                  <w:sz w:val="24"/>
                  <w:szCs w:val="24"/>
                </w:rPr>
                <w:delText>Specification</w:delText>
              </w:r>
            </w:del>
            <w:ins w:id="931" w:author="Carl Reed" w:date="2020-10-06T14:26:00Z">
              <w:r>
                <w:rPr>
                  <w:rFonts w:ascii="Times New Roman" w:eastAsia="Times New Roman" w:hAnsi="Times New Roman" w:cs="Times New Roman"/>
                  <w:sz w:val="24"/>
                  <w:szCs w:val="24"/>
                </w:rPr>
                <w:t>Standard</w:t>
              </w:r>
            </w:ins>
          </w:p>
        </w:tc>
      </w:tr>
      <w:tr w:rsidR="00D679D0" w:rsidRPr="00D679D0" w14:paraId="2FE94158" w14:textId="77777777" w:rsidTr="00D679D0">
        <w:trPr>
          <w:tblCellSpacing w:w="15" w:type="dxa"/>
        </w:trPr>
        <w:tc>
          <w:tcPr>
            <w:tcW w:w="0" w:type="auto"/>
            <w:shd w:val="clear" w:color="auto" w:fill="FFFFFF"/>
            <w:vAlign w:val="center"/>
            <w:hideMark/>
          </w:tcPr>
          <w:p w14:paraId="7366810D"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14:paraId="3E71D445" w14:textId="77777777" w:rsidR="00D679D0" w:rsidRPr="00D679D0" w:rsidRDefault="002C075C" w:rsidP="00D679D0">
            <w:pPr>
              <w:spacing w:before="100" w:beforeAutospacing="1" w:after="100" w:afterAutospacing="1" w:line="240" w:lineRule="auto"/>
              <w:rPr>
                <w:rFonts w:ascii="Times New Roman" w:eastAsia="Times New Roman" w:hAnsi="Times New Roman" w:cs="Times New Roman"/>
                <w:sz w:val="24"/>
                <w:szCs w:val="24"/>
              </w:rPr>
            </w:pPr>
            <w:hyperlink r:id="rId267" w:anchor="rc_core" w:history="1">
              <w:r w:rsidR="00D679D0" w:rsidRPr="00D679D0">
                <w:rPr>
                  <w:rFonts w:ascii="Times New Roman" w:eastAsia="Times New Roman" w:hAnsi="Times New Roman" w:cs="Times New Roman"/>
                  <w:color w:val="0000FF"/>
                  <w:sz w:val="24"/>
                  <w:szCs w:val="24"/>
                  <w:u w:val="single"/>
                </w:rPr>
                <w:t>/req/req-class-core</w:t>
              </w:r>
            </w:hyperlink>
          </w:p>
        </w:tc>
      </w:tr>
    </w:tbl>
    <w:p w14:paraId="227CA47D"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Relief module provides the representation of terrain which is an essential part of city models. In CityGML, the terrain is modelled by relief features. They are represented in the UML model by the top-level feature type </w:t>
      </w:r>
      <w:proofErr w:type="spellStart"/>
      <w:r w:rsidRPr="00D679D0">
        <w:rPr>
          <w:rFonts w:ascii="Times New Roman" w:eastAsia="Times New Roman" w:hAnsi="Times New Roman" w:cs="Times New Roman"/>
          <w:i/>
          <w:iCs/>
          <w:sz w:val="24"/>
          <w:szCs w:val="24"/>
        </w:rPr>
        <w:t>ReliefFeature</w:t>
      </w:r>
      <w:proofErr w:type="spellEnd"/>
      <w:r w:rsidRPr="00D679D0">
        <w:rPr>
          <w:rFonts w:ascii="Times New Roman" w:eastAsia="Times New Roman" w:hAnsi="Times New Roman" w:cs="Times New Roman"/>
          <w:sz w:val="24"/>
          <w:szCs w:val="24"/>
        </w:rPr>
        <w:t xml:space="preserve">, which is the main class of the Relief module. The relief features, in turn, are collections of relief components that describe the Earth’s surface, also known as the Digital Terrain Model. The relief components can have different terrain representations which can coexist. Each relief component may be specified as a </w:t>
      </w:r>
      <w:commentRangeStart w:id="932"/>
      <w:commentRangeStart w:id="933"/>
      <w:r w:rsidRPr="00D679D0">
        <w:rPr>
          <w:rFonts w:ascii="Times New Roman" w:eastAsia="Times New Roman" w:hAnsi="Times New Roman" w:cs="Times New Roman"/>
          <w:sz w:val="24"/>
          <w:szCs w:val="24"/>
        </w:rPr>
        <w:t>regular raster or grid, as a TIN (Triangulated Irregular Network), by break lines, or by mass points</w:t>
      </w:r>
      <w:commentRangeEnd w:id="932"/>
      <w:r w:rsidR="00FD2164">
        <w:rPr>
          <w:rStyle w:val="CommentReference"/>
        </w:rPr>
        <w:commentReference w:id="932"/>
      </w:r>
      <w:commentRangeEnd w:id="933"/>
      <w:r w:rsidR="005834EC">
        <w:rPr>
          <w:rStyle w:val="CommentReference"/>
        </w:rPr>
        <w:commentReference w:id="933"/>
      </w:r>
      <w:r w:rsidRPr="00D679D0">
        <w:rPr>
          <w:rFonts w:ascii="Times New Roman" w:eastAsia="Times New Roman" w:hAnsi="Times New Roman" w:cs="Times New Roman"/>
          <w:sz w:val="24"/>
          <w:szCs w:val="24"/>
        </w:rPr>
        <w:t>. In addition, the validity of the relief components may be restricted to certain areas.</w:t>
      </w:r>
    </w:p>
    <w:p w14:paraId="22BF08E2"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UML diagram of the Relief module is depicted in </w:t>
      </w:r>
      <w:hyperlink r:id="rId268" w:anchor="relief-uml" w:history="1">
        <w:r w:rsidRPr="00D679D0">
          <w:rPr>
            <w:rFonts w:ascii="Times New Roman" w:eastAsia="Times New Roman" w:hAnsi="Times New Roman" w:cs="Times New Roman"/>
            <w:color w:val="0000FF"/>
            <w:sz w:val="24"/>
            <w:szCs w:val="24"/>
            <w:u w:val="single"/>
          </w:rPr>
          <w:t>Figure 40</w:t>
        </w:r>
      </w:hyperlink>
      <w:r w:rsidRPr="00D679D0">
        <w:rPr>
          <w:rFonts w:ascii="Times New Roman" w:eastAsia="Times New Roman" w:hAnsi="Times New Roman" w:cs="Times New Roman"/>
          <w:sz w:val="24"/>
          <w:szCs w:val="24"/>
        </w:rPr>
        <w:t xml:space="preserve">. A detailed discussion of this Requirements Class can be found in the </w:t>
      </w:r>
      <w:hyperlink r:id="rId269" w:anchor="bp_relief_section" w:history="1">
        <w:r w:rsidRPr="00D679D0">
          <w:rPr>
            <w:rFonts w:ascii="Times New Roman" w:eastAsia="Times New Roman" w:hAnsi="Times New Roman" w:cs="Times New Roman"/>
            <w:color w:val="0000FF"/>
            <w:sz w:val="24"/>
            <w:szCs w:val="24"/>
            <w:u w:val="single"/>
          </w:rPr>
          <w:t>CityGML User Guide</w:t>
        </w:r>
      </w:hyperlink>
      <w:r w:rsidRPr="00D679D0">
        <w:rPr>
          <w:rFonts w:ascii="Times New Roman" w:eastAsia="Times New Roman" w:hAnsi="Times New Roman" w:cs="Times New Roman"/>
          <w:sz w:val="24"/>
          <w:szCs w:val="24"/>
        </w:rPr>
        <w:t>.</w:t>
      </w:r>
    </w:p>
    <w:p w14:paraId="15C485CB" w14:textId="77777777" w:rsidR="0023405C" w:rsidRDefault="00D679D0">
      <w:r>
        <w:t>&lt;&lt;SNIP, SNIP&gt;&gt;</w:t>
      </w:r>
    </w:p>
    <w:p w14:paraId="2F4D7F5C" w14:textId="77777777" w:rsidR="00FD2164" w:rsidRPr="00FD2164" w:rsidRDefault="00FD2164" w:rsidP="00FD2164">
      <w:pPr>
        <w:spacing w:before="100" w:beforeAutospacing="1" w:after="100" w:afterAutospacing="1" w:line="240" w:lineRule="auto"/>
        <w:outlineLvl w:val="2"/>
        <w:rPr>
          <w:rFonts w:ascii="Times New Roman" w:eastAsia="Times New Roman" w:hAnsi="Times New Roman" w:cs="Times New Roman"/>
          <w:b/>
          <w:bCs/>
          <w:sz w:val="27"/>
          <w:szCs w:val="27"/>
        </w:rPr>
      </w:pPr>
      <w:r w:rsidRPr="00FD2164">
        <w:rPr>
          <w:rFonts w:ascii="Times New Roman" w:eastAsia="Times New Roman" w:hAnsi="Times New Roman" w:cs="Times New Roman"/>
          <w:b/>
          <w:bCs/>
          <w:sz w:val="27"/>
          <w:szCs w:val="27"/>
        </w:rPr>
        <w:t>8.11. Transportation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FD2164" w:rsidRPr="00FD2164" w14:paraId="00924C8C" w14:textId="77777777" w:rsidTr="00FD2164">
        <w:trPr>
          <w:tblCellSpacing w:w="15" w:type="dxa"/>
        </w:trPr>
        <w:tc>
          <w:tcPr>
            <w:tcW w:w="0" w:type="auto"/>
            <w:gridSpan w:val="2"/>
            <w:shd w:val="clear" w:color="auto" w:fill="CACCCE"/>
            <w:vAlign w:val="center"/>
            <w:hideMark/>
          </w:tcPr>
          <w:p w14:paraId="4B1BB241"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b/>
                <w:bCs/>
                <w:sz w:val="24"/>
                <w:szCs w:val="24"/>
              </w:rPr>
              <w:t>Requirements Class</w:t>
            </w:r>
            <w:r w:rsidRPr="00FD2164">
              <w:rPr>
                <w:rFonts w:ascii="Times New Roman" w:eastAsia="Times New Roman" w:hAnsi="Times New Roman" w:cs="Times New Roman"/>
                <w:sz w:val="24"/>
                <w:szCs w:val="24"/>
              </w:rPr>
              <w:t xml:space="preserve"> </w:t>
            </w:r>
          </w:p>
        </w:tc>
      </w:tr>
      <w:tr w:rsidR="00FD2164" w:rsidRPr="00FD2164" w14:paraId="1D3DCCC6" w14:textId="77777777" w:rsidTr="00FD2164">
        <w:trPr>
          <w:tblCellSpacing w:w="15" w:type="dxa"/>
        </w:trPr>
        <w:tc>
          <w:tcPr>
            <w:tcW w:w="0" w:type="auto"/>
            <w:gridSpan w:val="2"/>
            <w:shd w:val="clear" w:color="auto" w:fill="FFFFFF"/>
            <w:vAlign w:val="center"/>
            <w:hideMark/>
          </w:tcPr>
          <w:p w14:paraId="078F3DAD" w14:textId="77777777" w:rsidR="00FD2164" w:rsidRPr="00FD2164" w:rsidRDefault="002C075C" w:rsidP="00FD2164">
            <w:pPr>
              <w:spacing w:before="100" w:beforeAutospacing="1" w:after="100" w:afterAutospacing="1" w:line="240" w:lineRule="auto"/>
              <w:rPr>
                <w:rFonts w:ascii="Times New Roman" w:eastAsia="Times New Roman" w:hAnsi="Times New Roman" w:cs="Times New Roman"/>
                <w:sz w:val="24"/>
                <w:szCs w:val="24"/>
              </w:rPr>
            </w:pPr>
            <w:hyperlink r:id="rId270" w:history="1">
              <w:r w:rsidR="00FD2164" w:rsidRPr="00FD2164">
                <w:rPr>
                  <w:rFonts w:ascii="Times New Roman" w:eastAsia="Times New Roman" w:hAnsi="Times New Roman" w:cs="Times New Roman"/>
                  <w:color w:val="0000FF"/>
                  <w:sz w:val="24"/>
                  <w:szCs w:val="24"/>
                  <w:u w:val="single"/>
                </w:rPr>
                <w:t>http://www.opengis.net/spec/CityGML-1/3.0/req/req-class-transportation</w:t>
              </w:r>
            </w:hyperlink>
            <w:r w:rsidR="00FD2164" w:rsidRPr="00FD2164">
              <w:rPr>
                <w:rFonts w:ascii="Times New Roman" w:eastAsia="Times New Roman" w:hAnsi="Times New Roman" w:cs="Times New Roman"/>
                <w:sz w:val="24"/>
                <w:szCs w:val="24"/>
              </w:rPr>
              <w:t xml:space="preserve"> </w:t>
            </w:r>
          </w:p>
        </w:tc>
      </w:tr>
      <w:tr w:rsidR="00FD2164" w:rsidRPr="00FD2164" w14:paraId="3802E9CE" w14:textId="77777777" w:rsidTr="00FD2164">
        <w:trPr>
          <w:tblCellSpacing w:w="15" w:type="dxa"/>
        </w:trPr>
        <w:tc>
          <w:tcPr>
            <w:tcW w:w="0" w:type="auto"/>
            <w:shd w:val="clear" w:color="auto" w:fill="FFFFFF"/>
            <w:vAlign w:val="center"/>
            <w:hideMark/>
          </w:tcPr>
          <w:p w14:paraId="66E58C60"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Target type</w:t>
            </w:r>
          </w:p>
        </w:tc>
        <w:tc>
          <w:tcPr>
            <w:tcW w:w="0" w:type="auto"/>
            <w:shd w:val="clear" w:color="auto" w:fill="FFFFFF"/>
            <w:vAlign w:val="center"/>
            <w:hideMark/>
          </w:tcPr>
          <w:p w14:paraId="0F47292A"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Implementation </w:t>
            </w:r>
            <w:del w:id="934" w:author="Carl Reed" w:date="2020-10-06T14:28:00Z">
              <w:r w:rsidRPr="00FD2164" w:rsidDel="00FD2164">
                <w:rPr>
                  <w:rFonts w:ascii="Times New Roman" w:eastAsia="Times New Roman" w:hAnsi="Times New Roman" w:cs="Times New Roman"/>
                  <w:sz w:val="24"/>
                  <w:szCs w:val="24"/>
                </w:rPr>
                <w:delText>Specification</w:delText>
              </w:r>
            </w:del>
            <w:ins w:id="935" w:author="Carl Reed" w:date="2020-10-06T14:28:00Z">
              <w:r w:rsidRPr="00FD2164">
                <w:rPr>
                  <w:rFonts w:ascii="Times New Roman" w:eastAsia="Times New Roman" w:hAnsi="Times New Roman" w:cs="Times New Roman"/>
                  <w:sz w:val="24"/>
                  <w:szCs w:val="24"/>
                </w:rPr>
                <w:t>S</w:t>
              </w:r>
              <w:r>
                <w:rPr>
                  <w:rFonts w:ascii="Times New Roman" w:eastAsia="Times New Roman" w:hAnsi="Times New Roman" w:cs="Times New Roman"/>
                  <w:sz w:val="24"/>
                  <w:szCs w:val="24"/>
                </w:rPr>
                <w:t>tandard</w:t>
              </w:r>
            </w:ins>
          </w:p>
        </w:tc>
      </w:tr>
      <w:tr w:rsidR="00FD2164" w:rsidRPr="00FD2164" w14:paraId="3F3FEEB2" w14:textId="77777777" w:rsidTr="00FD2164">
        <w:trPr>
          <w:tblCellSpacing w:w="15" w:type="dxa"/>
        </w:trPr>
        <w:tc>
          <w:tcPr>
            <w:tcW w:w="0" w:type="auto"/>
            <w:shd w:val="clear" w:color="auto" w:fill="FFFFFF"/>
            <w:vAlign w:val="center"/>
            <w:hideMark/>
          </w:tcPr>
          <w:p w14:paraId="62D04A7E"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Dependency</w:t>
            </w:r>
          </w:p>
        </w:tc>
        <w:tc>
          <w:tcPr>
            <w:tcW w:w="0" w:type="auto"/>
            <w:shd w:val="clear" w:color="auto" w:fill="FFFFFF"/>
            <w:vAlign w:val="center"/>
            <w:hideMark/>
          </w:tcPr>
          <w:p w14:paraId="6BC6A8A0" w14:textId="77777777" w:rsidR="00FD2164" w:rsidRPr="00FD2164" w:rsidRDefault="002C075C" w:rsidP="00FD2164">
            <w:pPr>
              <w:spacing w:before="100" w:beforeAutospacing="1" w:after="100" w:afterAutospacing="1" w:line="240" w:lineRule="auto"/>
              <w:rPr>
                <w:rFonts w:ascii="Times New Roman" w:eastAsia="Times New Roman" w:hAnsi="Times New Roman" w:cs="Times New Roman"/>
                <w:sz w:val="24"/>
                <w:szCs w:val="24"/>
              </w:rPr>
            </w:pPr>
            <w:hyperlink r:id="rId271" w:anchor="rc_core" w:history="1">
              <w:r w:rsidR="00FD2164" w:rsidRPr="00FD2164">
                <w:rPr>
                  <w:rFonts w:ascii="Times New Roman" w:eastAsia="Times New Roman" w:hAnsi="Times New Roman" w:cs="Times New Roman"/>
                  <w:color w:val="0000FF"/>
                  <w:sz w:val="24"/>
                  <w:szCs w:val="24"/>
                  <w:u w:val="single"/>
                </w:rPr>
                <w:t>/req/req-class-core</w:t>
              </w:r>
            </w:hyperlink>
          </w:p>
        </w:tc>
      </w:tr>
    </w:tbl>
    <w:p w14:paraId="12B50426"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Transportation module defines central elements of the traffic infrastructure. This includes the transportation objects road, track, and square for the movement of vehicles, bicycles, and pedestrians, the transportation object railway for the movement of wheeled vehicles on rails, as well as the transportation object waterway for the movement of vessels upon or within water bodies. The transportation objects are represented in the UML model by the top-level feature types </w:t>
      </w:r>
      <w:r w:rsidRPr="00FD2164">
        <w:rPr>
          <w:rFonts w:ascii="Times New Roman" w:eastAsia="Times New Roman" w:hAnsi="Times New Roman" w:cs="Times New Roman"/>
          <w:i/>
          <w:iCs/>
          <w:sz w:val="24"/>
          <w:szCs w:val="24"/>
        </w:rPr>
        <w:t>Road</w:t>
      </w:r>
      <w:r w:rsidRPr="00FD2164">
        <w:rPr>
          <w:rFonts w:ascii="Times New Roman" w:eastAsia="Times New Roman" w:hAnsi="Times New Roman" w:cs="Times New Roman"/>
          <w:sz w:val="24"/>
          <w:szCs w:val="24"/>
        </w:rPr>
        <w:t xml:space="preserve">, </w:t>
      </w:r>
      <w:r w:rsidRPr="00FD2164">
        <w:rPr>
          <w:rFonts w:ascii="Times New Roman" w:eastAsia="Times New Roman" w:hAnsi="Times New Roman" w:cs="Times New Roman"/>
          <w:i/>
          <w:iCs/>
          <w:sz w:val="24"/>
          <w:szCs w:val="24"/>
        </w:rPr>
        <w:t>Track</w:t>
      </w:r>
      <w:r w:rsidRPr="00FD2164">
        <w:rPr>
          <w:rFonts w:ascii="Times New Roman" w:eastAsia="Times New Roman" w:hAnsi="Times New Roman" w:cs="Times New Roman"/>
          <w:sz w:val="24"/>
          <w:szCs w:val="24"/>
        </w:rPr>
        <w:t xml:space="preserve">, </w:t>
      </w:r>
      <w:r w:rsidRPr="00FD2164">
        <w:rPr>
          <w:rFonts w:ascii="Times New Roman" w:eastAsia="Times New Roman" w:hAnsi="Times New Roman" w:cs="Times New Roman"/>
          <w:i/>
          <w:iCs/>
          <w:sz w:val="24"/>
          <w:szCs w:val="24"/>
        </w:rPr>
        <w:t>Square</w:t>
      </w:r>
      <w:r w:rsidRPr="00FD2164">
        <w:rPr>
          <w:rFonts w:ascii="Times New Roman" w:eastAsia="Times New Roman" w:hAnsi="Times New Roman" w:cs="Times New Roman"/>
          <w:sz w:val="24"/>
          <w:szCs w:val="24"/>
        </w:rPr>
        <w:t xml:space="preserve">, </w:t>
      </w:r>
      <w:r w:rsidRPr="00FD2164">
        <w:rPr>
          <w:rFonts w:ascii="Times New Roman" w:eastAsia="Times New Roman" w:hAnsi="Times New Roman" w:cs="Times New Roman"/>
          <w:i/>
          <w:iCs/>
          <w:sz w:val="24"/>
          <w:szCs w:val="24"/>
        </w:rPr>
        <w:t>Railway</w:t>
      </w:r>
      <w:r w:rsidRPr="00FD2164">
        <w:rPr>
          <w:rFonts w:ascii="Times New Roman" w:eastAsia="Times New Roman" w:hAnsi="Times New Roman" w:cs="Times New Roman"/>
          <w:sz w:val="24"/>
          <w:szCs w:val="24"/>
        </w:rPr>
        <w:t xml:space="preserve">, and </w:t>
      </w:r>
      <w:r w:rsidRPr="00FD2164">
        <w:rPr>
          <w:rFonts w:ascii="Times New Roman" w:eastAsia="Times New Roman" w:hAnsi="Times New Roman" w:cs="Times New Roman"/>
          <w:i/>
          <w:iCs/>
          <w:sz w:val="24"/>
          <w:szCs w:val="24"/>
        </w:rPr>
        <w:t>Waterway</w:t>
      </w:r>
      <w:r w:rsidRPr="00FD2164">
        <w:rPr>
          <w:rFonts w:ascii="Times New Roman" w:eastAsia="Times New Roman" w:hAnsi="Times New Roman" w:cs="Times New Roman"/>
          <w:sz w:val="24"/>
          <w:szCs w:val="24"/>
        </w:rPr>
        <w:t>, which are the main classes of the Transportation module. Transportation objects can be subdivided into sections, which can be regular road, track or railway legs, into intersection areas, and into roundabouts.</w:t>
      </w:r>
    </w:p>
    <w:p w14:paraId="456CE558"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For each transportation object, traffic spaces and auxiliary traffic spaces can be provided, which are bounded at the bottom by traffic areas and auxiliary traffic areas, respectively. Traffic areas </w:t>
      </w:r>
      <w:r w:rsidRPr="00FD2164">
        <w:rPr>
          <w:rFonts w:ascii="Times New Roman" w:eastAsia="Times New Roman" w:hAnsi="Times New Roman" w:cs="Times New Roman"/>
          <w:sz w:val="24"/>
          <w:szCs w:val="24"/>
        </w:rPr>
        <w:lastRenderedPageBreak/>
        <w:t xml:space="preserve">are elements that are important in terms of traffic usage, such as driving lanes, sidewalks, and cycle lanes, whereas auxiliary traffic areas describe further elements, such as </w:t>
      </w:r>
      <w:commentRangeStart w:id="936"/>
      <w:commentRangeStart w:id="937"/>
      <w:proofErr w:type="spellStart"/>
      <w:r w:rsidRPr="00FD2164">
        <w:rPr>
          <w:rFonts w:ascii="Times New Roman" w:eastAsia="Times New Roman" w:hAnsi="Times New Roman" w:cs="Times New Roman"/>
          <w:sz w:val="24"/>
          <w:szCs w:val="24"/>
        </w:rPr>
        <w:t>kerbstones</w:t>
      </w:r>
      <w:commentRangeEnd w:id="936"/>
      <w:proofErr w:type="spellEnd"/>
      <w:r>
        <w:rPr>
          <w:rStyle w:val="CommentReference"/>
        </w:rPr>
        <w:commentReference w:id="936"/>
      </w:r>
      <w:commentRangeEnd w:id="937"/>
      <w:r w:rsidR="005834EC">
        <w:rPr>
          <w:rStyle w:val="CommentReference"/>
        </w:rPr>
        <w:commentReference w:id="937"/>
      </w:r>
      <w:r w:rsidRPr="00FD2164">
        <w:rPr>
          <w:rFonts w:ascii="Times New Roman" w:eastAsia="Times New Roman" w:hAnsi="Times New Roman" w:cs="Times New Roman"/>
          <w:sz w:val="24"/>
          <w:szCs w:val="24"/>
        </w:rPr>
        <w:t>, middle lanes, and green areas. The corresponding spaces define the free space above the areas. In addition, each traffic space can have an optional clearance space. The transportation objects can be represented in different levels of granularity, either as a single area, split up into individual lanes or even decomposed into individual (carriage)ways. Furthermore, holes in the surfaces of roads, tracks or squares, such as road damages, manholes or drains, can be represented including their corresponding boundary surfaces. In addition, markings for the structuring or restriction of traffic can be added to the transportation areas. Examples are road markings and markings related to railway or waterway traffic.</w:t>
      </w:r>
    </w:p>
    <w:p w14:paraId="7DA73C01"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UML diagram of the Transportation module is depicted in </w:t>
      </w:r>
      <w:hyperlink r:id="rId272" w:anchor="transportation-uml" w:history="1">
        <w:r w:rsidRPr="00FD2164">
          <w:rPr>
            <w:rFonts w:ascii="Times New Roman" w:eastAsia="Times New Roman" w:hAnsi="Times New Roman" w:cs="Times New Roman"/>
            <w:color w:val="0000FF"/>
            <w:sz w:val="24"/>
            <w:szCs w:val="24"/>
            <w:u w:val="single"/>
          </w:rPr>
          <w:t>Figure 42</w:t>
        </w:r>
      </w:hyperlink>
      <w:r w:rsidRPr="00FD2164">
        <w:rPr>
          <w:rFonts w:ascii="Times New Roman" w:eastAsia="Times New Roman" w:hAnsi="Times New Roman" w:cs="Times New Roman"/>
          <w:sz w:val="24"/>
          <w:szCs w:val="24"/>
        </w:rPr>
        <w:t xml:space="preserve">. A detailed discussion of this Requirements Class can be found in the </w:t>
      </w:r>
      <w:hyperlink r:id="rId273" w:history="1">
        <w:r w:rsidRPr="00FD2164">
          <w:rPr>
            <w:rFonts w:ascii="Times New Roman" w:eastAsia="Times New Roman" w:hAnsi="Times New Roman" w:cs="Times New Roman"/>
            <w:color w:val="0000FF"/>
            <w:sz w:val="24"/>
            <w:szCs w:val="24"/>
            <w:u w:val="single"/>
          </w:rPr>
          <w:t>CityGML 3.0 Users Guide</w:t>
        </w:r>
      </w:hyperlink>
      <w:r w:rsidRPr="00FD2164">
        <w:rPr>
          <w:rFonts w:ascii="Times New Roman" w:eastAsia="Times New Roman" w:hAnsi="Times New Roman" w:cs="Times New Roman"/>
          <w:sz w:val="24"/>
          <w:szCs w:val="24"/>
        </w:rPr>
        <w:t>.</w:t>
      </w:r>
    </w:p>
    <w:p w14:paraId="13B5E6CE" w14:textId="77777777" w:rsidR="00FD2164" w:rsidRDefault="00FD2164">
      <w:r>
        <w:t>&lt;&lt;SNIP, SNIP&gt;&gt;</w:t>
      </w:r>
    </w:p>
    <w:p w14:paraId="44642ACD" w14:textId="77777777" w:rsidR="00FD2164" w:rsidRPr="00FD2164" w:rsidRDefault="00FD2164" w:rsidP="00FD2164">
      <w:pPr>
        <w:spacing w:before="100" w:beforeAutospacing="1" w:after="100" w:afterAutospacing="1" w:line="240" w:lineRule="auto"/>
        <w:outlineLvl w:val="2"/>
        <w:rPr>
          <w:rFonts w:ascii="Times New Roman" w:eastAsia="Times New Roman" w:hAnsi="Times New Roman" w:cs="Times New Roman"/>
          <w:b/>
          <w:bCs/>
          <w:sz w:val="27"/>
          <w:szCs w:val="27"/>
        </w:rPr>
      </w:pPr>
      <w:r w:rsidRPr="00FD2164">
        <w:rPr>
          <w:rFonts w:ascii="Times New Roman" w:eastAsia="Times New Roman" w:hAnsi="Times New Roman" w:cs="Times New Roman"/>
          <w:b/>
          <w:bCs/>
          <w:sz w:val="27"/>
          <w:szCs w:val="27"/>
        </w:rPr>
        <w:t>8.13. Versioning</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66"/>
        <w:gridCol w:w="5939"/>
      </w:tblGrid>
      <w:tr w:rsidR="00FD2164" w:rsidRPr="00FD2164" w14:paraId="6E7EE460" w14:textId="77777777" w:rsidTr="00FD2164">
        <w:trPr>
          <w:tblCellSpacing w:w="15" w:type="dxa"/>
        </w:trPr>
        <w:tc>
          <w:tcPr>
            <w:tcW w:w="0" w:type="auto"/>
            <w:gridSpan w:val="2"/>
            <w:shd w:val="clear" w:color="auto" w:fill="CACCCE"/>
            <w:vAlign w:val="center"/>
            <w:hideMark/>
          </w:tcPr>
          <w:p w14:paraId="51CADCA1"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b/>
                <w:bCs/>
                <w:sz w:val="24"/>
                <w:szCs w:val="24"/>
              </w:rPr>
              <w:t>Requirements Class</w:t>
            </w:r>
            <w:r w:rsidRPr="00FD2164">
              <w:rPr>
                <w:rFonts w:ascii="Times New Roman" w:eastAsia="Times New Roman" w:hAnsi="Times New Roman" w:cs="Times New Roman"/>
                <w:sz w:val="24"/>
                <w:szCs w:val="24"/>
              </w:rPr>
              <w:t xml:space="preserve"> </w:t>
            </w:r>
          </w:p>
        </w:tc>
      </w:tr>
      <w:tr w:rsidR="00FD2164" w:rsidRPr="00FD2164" w14:paraId="1108A7AC" w14:textId="77777777" w:rsidTr="00FD2164">
        <w:trPr>
          <w:tblCellSpacing w:w="15" w:type="dxa"/>
        </w:trPr>
        <w:tc>
          <w:tcPr>
            <w:tcW w:w="0" w:type="auto"/>
            <w:gridSpan w:val="2"/>
            <w:shd w:val="clear" w:color="auto" w:fill="FFFFFF"/>
            <w:vAlign w:val="center"/>
            <w:hideMark/>
          </w:tcPr>
          <w:p w14:paraId="150C398E" w14:textId="77777777" w:rsidR="00FD2164" w:rsidRPr="00FD2164" w:rsidRDefault="002C075C" w:rsidP="00FD2164">
            <w:pPr>
              <w:spacing w:before="100" w:beforeAutospacing="1" w:after="100" w:afterAutospacing="1" w:line="240" w:lineRule="auto"/>
              <w:rPr>
                <w:rFonts w:ascii="Times New Roman" w:eastAsia="Times New Roman" w:hAnsi="Times New Roman" w:cs="Times New Roman"/>
                <w:sz w:val="24"/>
                <w:szCs w:val="24"/>
              </w:rPr>
            </w:pPr>
            <w:hyperlink r:id="rId274" w:history="1">
              <w:r w:rsidR="00FD2164" w:rsidRPr="00FD2164">
                <w:rPr>
                  <w:rFonts w:ascii="Times New Roman" w:eastAsia="Times New Roman" w:hAnsi="Times New Roman" w:cs="Times New Roman"/>
                  <w:color w:val="0000FF"/>
                  <w:sz w:val="24"/>
                  <w:szCs w:val="24"/>
                  <w:u w:val="single"/>
                </w:rPr>
                <w:t>http://www.opengis.net/spec/CityGML-1/3.0/req/req-class-versioning</w:t>
              </w:r>
            </w:hyperlink>
            <w:r w:rsidR="00FD2164" w:rsidRPr="00FD2164">
              <w:rPr>
                <w:rFonts w:ascii="Times New Roman" w:eastAsia="Times New Roman" w:hAnsi="Times New Roman" w:cs="Times New Roman"/>
                <w:sz w:val="24"/>
                <w:szCs w:val="24"/>
              </w:rPr>
              <w:t xml:space="preserve"> </w:t>
            </w:r>
          </w:p>
        </w:tc>
      </w:tr>
      <w:tr w:rsidR="00FD2164" w:rsidRPr="00FD2164" w14:paraId="60B21533" w14:textId="77777777" w:rsidTr="00FD2164">
        <w:trPr>
          <w:tblCellSpacing w:w="15" w:type="dxa"/>
        </w:trPr>
        <w:tc>
          <w:tcPr>
            <w:tcW w:w="0" w:type="auto"/>
            <w:shd w:val="clear" w:color="auto" w:fill="FFFFFF"/>
            <w:vAlign w:val="center"/>
            <w:hideMark/>
          </w:tcPr>
          <w:p w14:paraId="141535F9"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Target type</w:t>
            </w:r>
          </w:p>
        </w:tc>
        <w:tc>
          <w:tcPr>
            <w:tcW w:w="0" w:type="auto"/>
            <w:shd w:val="clear" w:color="auto" w:fill="FFFFFF"/>
            <w:vAlign w:val="center"/>
            <w:hideMark/>
          </w:tcPr>
          <w:p w14:paraId="0CC445AF"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Implementation Specification</w:t>
            </w:r>
          </w:p>
        </w:tc>
      </w:tr>
      <w:tr w:rsidR="00FD2164" w:rsidRPr="00FD2164" w14:paraId="43F52882" w14:textId="77777777" w:rsidTr="00FD2164">
        <w:trPr>
          <w:tblCellSpacing w:w="15" w:type="dxa"/>
        </w:trPr>
        <w:tc>
          <w:tcPr>
            <w:tcW w:w="0" w:type="auto"/>
            <w:shd w:val="clear" w:color="auto" w:fill="FFFFFF"/>
            <w:vAlign w:val="center"/>
            <w:hideMark/>
          </w:tcPr>
          <w:p w14:paraId="2AE4426F"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Dependency</w:t>
            </w:r>
          </w:p>
        </w:tc>
        <w:tc>
          <w:tcPr>
            <w:tcW w:w="0" w:type="auto"/>
            <w:shd w:val="clear" w:color="auto" w:fill="FFFFFF"/>
            <w:vAlign w:val="center"/>
            <w:hideMark/>
          </w:tcPr>
          <w:p w14:paraId="11D56E4D" w14:textId="77777777" w:rsidR="00FD2164" w:rsidRPr="00FD2164" w:rsidRDefault="002C075C" w:rsidP="00FD2164">
            <w:pPr>
              <w:spacing w:before="100" w:beforeAutospacing="1" w:after="100" w:afterAutospacing="1" w:line="240" w:lineRule="auto"/>
              <w:rPr>
                <w:rFonts w:ascii="Times New Roman" w:eastAsia="Times New Roman" w:hAnsi="Times New Roman" w:cs="Times New Roman"/>
                <w:sz w:val="24"/>
                <w:szCs w:val="24"/>
              </w:rPr>
            </w:pPr>
            <w:hyperlink r:id="rId275" w:anchor="rc_core" w:history="1">
              <w:r w:rsidR="00FD2164" w:rsidRPr="00FD2164">
                <w:rPr>
                  <w:rFonts w:ascii="Times New Roman" w:eastAsia="Times New Roman" w:hAnsi="Times New Roman" w:cs="Times New Roman"/>
                  <w:color w:val="0000FF"/>
                  <w:sz w:val="24"/>
                  <w:szCs w:val="24"/>
                  <w:u w:val="single"/>
                </w:rPr>
                <w:t>/req/req-class-core</w:t>
              </w:r>
            </w:hyperlink>
          </w:p>
        </w:tc>
      </w:tr>
    </w:tbl>
    <w:p w14:paraId="2F1FE755"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Versioning module </w:t>
      </w:r>
      <w:del w:id="938" w:author="Carl Reed" w:date="2020-10-06T14:34:00Z">
        <w:r w:rsidRPr="00FD2164" w:rsidDel="00FD2164">
          <w:rPr>
            <w:rFonts w:ascii="Times New Roman" w:eastAsia="Times New Roman" w:hAnsi="Times New Roman" w:cs="Times New Roman"/>
            <w:sz w:val="24"/>
            <w:szCs w:val="24"/>
          </w:rPr>
          <w:delText xml:space="preserve">provides </w:delText>
        </w:r>
      </w:del>
      <w:ins w:id="939" w:author="Carl Reed" w:date="2020-10-06T14:34:00Z">
        <w:r>
          <w:rPr>
            <w:rFonts w:ascii="Times New Roman" w:eastAsia="Times New Roman" w:hAnsi="Times New Roman" w:cs="Times New Roman"/>
            <w:sz w:val="24"/>
            <w:szCs w:val="24"/>
          </w:rPr>
          <w:t>define</w:t>
        </w:r>
      </w:ins>
      <w:ins w:id="940" w:author="Carl Reed" w:date="2020-10-06T14:36:00Z">
        <w:r>
          <w:rPr>
            <w:rFonts w:ascii="Times New Roman" w:eastAsia="Times New Roman" w:hAnsi="Times New Roman" w:cs="Times New Roman"/>
            <w:sz w:val="24"/>
            <w:szCs w:val="24"/>
          </w:rPr>
          <w:t>s</w:t>
        </w:r>
      </w:ins>
      <w:ins w:id="941" w:author="Carl Reed" w:date="2020-10-06T14:34:00Z">
        <w:r w:rsidRPr="00FD2164">
          <w:rPr>
            <w:rFonts w:ascii="Times New Roman" w:eastAsia="Times New Roman" w:hAnsi="Times New Roman" w:cs="Times New Roman"/>
            <w:sz w:val="24"/>
            <w:szCs w:val="24"/>
          </w:rPr>
          <w:t xml:space="preserve"> </w:t>
        </w:r>
      </w:ins>
      <w:r w:rsidRPr="00FD2164">
        <w:rPr>
          <w:rFonts w:ascii="Times New Roman" w:eastAsia="Times New Roman" w:hAnsi="Times New Roman" w:cs="Times New Roman"/>
          <w:sz w:val="24"/>
          <w:szCs w:val="24"/>
        </w:rPr>
        <w:t xml:space="preserve">the concepts that </w:t>
      </w:r>
      <w:del w:id="942" w:author="Carl Reed" w:date="2020-10-06T14:34:00Z">
        <w:r w:rsidRPr="00FD2164" w:rsidDel="00FD2164">
          <w:rPr>
            <w:rFonts w:ascii="Times New Roman" w:eastAsia="Times New Roman" w:hAnsi="Times New Roman" w:cs="Times New Roman"/>
            <w:sz w:val="24"/>
            <w:szCs w:val="24"/>
          </w:rPr>
          <w:delText>allow for</w:delText>
        </w:r>
      </w:del>
      <w:ins w:id="943" w:author="Carl Reed" w:date="2020-10-06T14:34:00Z">
        <w:r>
          <w:rPr>
            <w:rFonts w:ascii="Times New Roman" w:eastAsia="Times New Roman" w:hAnsi="Times New Roman" w:cs="Times New Roman"/>
            <w:sz w:val="24"/>
            <w:szCs w:val="24"/>
          </w:rPr>
          <w:t>enable encoding</w:t>
        </w:r>
      </w:ins>
      <w:r w:rsidRPr="00FD2164">
        <w:rPr>
          <w:rFonts w:ascii="Times New Roman" w:eastAsia="Times New Roman" w:hAnsi="Times New Roman" w:cs="Times New Roman"/>
          <w:sz w:val="24"/>
          <w:szCs w:val="24"/>
        </w:rPr>
        <w:t xml:space="preserve"> representing multiple versions of a city model. A specific version represents a defined state of a city model consisting of the dedicated versions of all city object instances that belong to the respective city model version. Each version can be complemented by version transitions that describe the change of the state of a city model from one version to another and that give the reason for the change and the modifications applied. In addition, the Versioning module introduces bi</w:t>
      </w:r>
      <w:ins w:id="944" w:author="Carl Reed" w:date="2020-10-06T14:35:00Z">
        <w:r>
          <w:rPr>
            <w:rFonts w:ascii="Times New Roman" w:eastAsia="Times New Roman" w:hAnsi="Times New Roman" w:cs="Times New Roman"/>
            <w:sz w:val="24"/>
            <w:szCs w:val="24"/>
          </w:rPr>
          <w:t>-</w:t>
        </w:r>
      </w:ins>
      <w:r w:rsidRPr="00FD2164">
        <w:rPr>
          <w:rFonts w:ascii="Times New Roman" w:eastAsia="Times New Roman" w:hAnsi="Times New Roman" w:cs="Times New Roman"/>
          <w:sz w:val="24"/>
          <w:szCs w:val="24"/>
        </w:rPr>
        <w:t>temporal timestamps for all objects. This allows for providing all objects with information on 1) the time period a specific version of an object is an integral part of the 3D city model and 2) the lifespan a specific version of an object exists in the real world.</w:t>
      </w:r>
    </w:p>
    <w:p w14:paraId="75FA7521"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By using the Versioning module, slow changes over a long time period with respect to cities and city models can be represented. This includes the creation and termination of objects (e.g. construction or demolition of sites, planting of trees, construction of new roads), structural changes of objects (e.g. </w:t>
      </w:r>
      <w:commentRangeStart w:id="945"/>
      <w:commentRangeStart w:id="946"/>
      <w:r w:rsidRPr="00FD2164">
        <w:rPr>
          <w:rFonts w:ascii="Times New Roman" w:eastAsia="Times New Roman" w:hAnsi="Times New Roman" w:cs="Times New Roman"/>
          <w:sz w:val="24"/>
          <w:szCs w:val="24"/>
        </w:rPr>
        <w:t xml:space="preserve">raising </w:t>
      </w:r>
      <w:commentRangeEnd w:id="945"/>
      <w:r>
        <w:rPr>
          <w:rStyle w:val="CommentReference"/>
        </w:rPr>
        <w:commentReference w:id="945"/>
      </w:r>
      <w:commentRangeEnd w:id="946"/>
      <w:r w:rsidR="005834EC">
        <w:rPr>
          <w:rStyle w:val="CommentReference"/>
        </w:rPr>
        <w:commentReference w:id="946"/>
      </w:r>
      <w:r w:rsidRPr="00FD2164">
        <w:rPr>
          <w:rFonts w:ascii="Times New Roman" w:eastAsia="Times New Roman" w:hAnsi="Times New Roman" w:cs="Times New Roman"/>
          <w:sz w:val="24"/>
          <w:szCs w:val="24"/>
        </w:rPr>
        <w:t>of buildings), and changes in the status of an object (e.g. change of building owner, change of the traffic direction of a road to a one-way street). In this way, the history or evolution of cities and city models can be modelled, parallel or alternative versions of cities and city models can be managed, and changes of geometries and thematic properties of individual city objects over time can be tracked.</w:t>
      </w:r>
    </w:p>
    <w:p w14:paraId="246C573F" w14:textId="77777777" w:rsid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UML diagram of the Versioning module is depicted in </w:t>
      </w:r>
      <w:hyperlink r:id="rId276" w:anchor="versioning-uml" w:history="1">
        <w:r w:rsidRPr="00FD2164">
          <w:rPr>
            <w:rFonts w:ascii="Times New Roman" w:eastAsia="Times New Roman" w:hAnsi="Times New Roman" w:cs="Times New Roman"/>
            <w:color w:val="0000FF"/>
            <w:sz w:val="24"/>
            <w:szCs w:val="24"/>
            <w:u w:val="single"/>
          </w:rPr>
          <w:t>Figure 48</w:t>
        </w:r>
      </w:hyperlink>
      <w:r w:rsidRPr="00FD2164">
        <w:rPr>
          <w:rFonts w:ascii="Times New Roman" w:eastAsia="Times New Roman" w:hAnsi="Times New Roman" w:cs="Times New Roman"/>
          <w:sz w:val="24"/>
          <w:szCs w:val="24"/>
        </w:rPr>
        <w:t xml:space="preserve">. A detailed discussion of this Requirements Class can be found in the </w:t>
      </w:r>
      <w:hyperlink r:id="rId277" w:anchor="bp_versioning_section" w:history="1">
        <w:r w:rsidRPr="00FD2164">
          <w:rPr>
            <w:rFonts w:ascii="Times New Roman" w:eastAsia="Times New Roman" w:hAnsi="Times New Roman" w:cs="Times New Roman"/>
            <w:color w:val="0000FF"/>
            <w:sz w:val="24"/>
            <w:szCs w:val="24"/>
            <w:u w:val="single"/>
          </w:rPr>
          <w:t>CityGML User Guide</w:t>
        </w:r>
      </w:hyperlink>
      <w:r w:rsidRPr="00FD2164">
        <w:rPr>
          <w:rFonts w:ascii="Times New Roman" w:eastAsia="Times New Roman" w:hAnsi="Times New Roman" w:cs="Times New Roman"/>
          <w:sz w:val="24"/>
          <w:szCs w:val="24"/>
        </w:rPr>
        <w:t>.</w:t>
      </w:r>
    </w:p>
    <w:p w14:paraId="6B5BC0DC" w14:textId="77777777" w:rsid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&lt;&lt;SNIP, SNIP&gt;&gt;</w:t>
      </w:r>
    </w:p>
    <w:p w14:paraId="3A02A1DF" w14:textId="77777777" w:rsidR="00FD2164" w:rsidRPr="00FD2164" w:rsidRDefault="00FD2164" w:rsidP="00FD2164">
      <w:pPr>
        <w:spacing w:before="100" w:beforeAutospacing="1" w:after="100" w:afterAutospacing="1" w:line="240" w:lineRule="auto"/>
        <w:outlineLvl w:val="2"/>
        <w:rPr>
          <w:rFonts w:ascii="Times New Roman" w:eastAsia="Times New Roman" w:hAnsi="Times New Roman" w:cs="Times New Roman"/>
          <w:b/>
          <w:bCs/>
          <w:sz w:val="27"/>
          <w:szCs w:val="27"/>
        </w:rPr>
      </w:pPr>
      <w:r w:rsidRPr="00FD2164">
        <w:rPr>
          <w:rFonts w:ascii="Times New Roman" w:eastAsia="Times New Roman" w:hAnsi="Times New Roman" w:cs="Times New Roman"/>
          <w:b/>
          <w:bCs/>
          <w:sz w:val="27"/>
          <w:szCs w:val="27"/>
        </w:rPr>
        <w:t>8.15. Construction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FD2164" w:rsidRPr="00FD2164" w14:paraId="741BA436" w14:textId="77777777" w:rsidTr="00FD2164">
        <w:trPr>
          <w:tblCellSpacing w:w="15" w:type="dxa"/>
        </w:trPr>
        <w:tc>
          <w:tcPr>
            <w:tcW w:w="0" w:type="auto"/>
            <w:gridSpan w:val="2"/>
            <w:shd w:val="clear" w:color="auto" w:fill="CACCCE"/>
            <w:vAlign w:val="center"/>
            <w:hideMark/>
          </w:tcPr>
          <w:p w14:paraId="1208BBDC"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b/>
                <w:bCs/>
                <w:sz w:val="24"/>
                <w:szCs w:val="24"/>
              </w:rPr>
              <w:t>Requirements Class</w:t>
            </w:r>
            <w:r w:rsidRPr="00FD2164">
              <w:rPr>
                <w:rFonts w:ascii="Times New Roman" w:eastAsia="Times New Roman" w:hAnsi="Times New Roman" w:cs="Times New Roman"/>
                <w:sz w:val="24"/>
                <w:szCs w:val="24"/>
              </w:rPr>
              <w:t xml:space="preserve"> </w:t>
            </w:r>
          </w:p>
        </w:tc>
      </w:tr>
      <w:tr w:rsidR="00FD2164" w:rsidRPr="00FD2164" w14:paraId="7EA044B5" w14:textId="77777777" w:rsidTr="00FD2164">
        <w:trPr>
          <w:tblCellSpacing w:w="15" w:type="dxa"/>
        </w:trPr>
        <w:tc>
          <w:tcPr>
            <w:tcW w:w="0" w:type="auto"/>
            <w:gridSpan w:val="2"/>
            <w:shd w:val="clear" w:color="auto" w:fill="FFFFFF"/>
            <w:vAlign w:val="center"/>
            <w:hideMark/>
          </w:tcPr>
          <w:p w14:paraId="63779BC8" w14:textId="77777777" w:rsidR="00FD2164" w:rsidRPr="00FD2164" w:rsidRDefault="002C075C" w:rsidP="00FD2164">
            <w:pPr>
              <w:spacing w:before="100" w:beforeAutospacing="1" w:after="100" w:afterAutospacing="1" w:line="240" w:lineRule="auto"/>
              <w:rPr>
                <w:rFonts w:ascii="Times New Roman" w:eastAsia="Times New Roman" w:hAnsi="Times New Roman" w:cs="Times New Roman"/>
                <w:sz w:val="24"/>
                <w:szCs w:val="24"/>
              </w:rPr>
            </w:pPr>
            <w:hyperlink r:id="rId278" w:history="1">
              <w:r w:rsidR="00FD2164" w:rsidRPr="00FD2164">
                <w:rPr>
                  <w:rFonts w:ascii="Times New Roman" w:eastAsia="Times New Roman" w:hAnsi="Times New Roman" w:cs="Times New Roman"/>
                  <w:color w:val="0000FF"/>
                  <w:sz w:val="24"/>
                  <w:szCs w:val="24"/>
                  <w:u w:val="single"/>
                </w:rPr>
                <w:t>http://www.opengis.net/spec/CityGML-1/3.0/req/req-class-construction</w:t>
              </w:r>
            </w:hyperlink>
            <w:r w:rsidR="00FD2164" w:rsidRPr="00FD2164">
              <w:rPr>
                <w:rFonts w:ascii="Times New Roman" w:eastAsia="Times New Roman" w:hAnsi="Times New Roman" w:cs="Times New Roman"/>
                <w:sz w:val="24"/>
                <w:szCs w:val="24"/>
              </w:rPr>
              <w:t xml:space="preserve"> </w:t>
            </w:r>
          </w:p>
        </w:tc>
      </w:tr>
      <w:tr w:rsidR="00FD2164" w:rsidRPr="00FD2164" w14:paraId="07415A62" w14:textId="77777777" w:rsidTr="00FD2164">
        <w:trPr>
          <w:tblCellSpacing w:w="15" w:type="dxa"/>
        </w:trPr>
        <w:tc>
          <w:tcPr>
            <w:tcW w:w="0" w:type="auto"/>
            <w:shd w:val="clear" w:color="auto" w:fill="FFFFFF"/>
            <w:vAlign w:val="center"/>
            <w:hideMark/>
          </w:tcPr>
          <w:p w14:paraId="6578DA06"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Target type</w:t>
            </w:r>
          </w:p>
        </w:tc>
        <w:tc>
          <w:tcPr>
            <w:tcW w:w="0" w:type="auto"/>
            <w:shd w:val="clear" w:color="auto" w:fill="FFFFFF"/>
            <w:vAlign w:val="center"/>
            <w:hideMark/>
          </w:tcPr>
          <w:p w14:paraId="68510533"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Implementation </w:t>
            </w:r>
            <w:del w:id="947" w:author="Carl Reed" w:date="2020-10-06T14:46:00Z">
              <w:r w:rsidRPr="00FD2164" w:rsidDel="00FD2164">
                <w:rPr>
                  <w:rFonts w:ascii="Times New Roman" w:eastAsia="Times New Roman" w:hAnsi="Times New Roman" w:cs="Times New Roman"/>
                  <w:sz w:val="24"/>
                  <w:szCs w:val="24"/>
                </w:rPr>
                <w:delText>Specification</w:delText>
              </w:r>
            </w:del>
            <w:ins w:id="948" w:author="Carl Reed" w:date="2020-10-06T14:46:00Z">
              <w:r>
                <w:rPr>
                  <w:rFonts w:ascii="Times New Roman" w:eastAsia="Times New Roman" w:hAnsi="Times New Roman" w:cs="Times New Roman"/>
                  <w:sz w:val="24"/>
                  <w:szCs w:val="24"/>
                </w:rPr>
                <w:t>Standard</w:t>
              </w:r>
            </w:ins>
          </w:p>
        </w:tc>
      </w:tr>
      <w:tr w:rsidR="00FD2164" w:rsidRPr="00FD2164" w14:paraId="37C1463E" w14:textId="77777777" w:rsidTr="00FD2164">
        <w:trPr>
          <w:tblCellSpacing w:w="15" w:type="dxa"/>
        </w:trPr>
        <w:tc>
          <w:tcPr>
            <w:tcW w:w="0" w:type="auto"/>
            <w:shd w:val="clear" w:color="auto" w:fill="FFFFFF"/>
            <w:vAlign w:val="center"/>
            <w:hideMark/>
          </w:tcPr>
          <w:p w14:paraId="713527CF"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Dependency</w:t>
            </w:r>
          </w:p>
        </w:tc>
        <w:tc>
          <w:tcPr>
            <w:tcW w:w="0" w:type="auto"/>
            <w:shd w:val="clear" w:color="auto" w:fill="FFFFFF"/>
            <w:vAlign w:val="center"/>
            <w:hideMark/>
          </w:tcPr>
          <w:p w14:paraId="1F45119C" w14:textId="77777777" w:rsidR="00FD2164" w:rsidRPr="00FD2164" w:rsidRDefault="002C075C" w:rsidP="00FD2164">
            <w:pPr>
              <w:spacing w:before="100" w:beforeAutospacing="1" w:after="100" w:afterAutospacing="1" w:line="240" w:lineRule="auto"/>
              <w:rPr>
                <w:rFonts w:ascii="Times New Roman" w:eastAsia="Times New Roman" w:hAnsi="Times New Roman" w:cs="Times New Roman"/>
                <w:sz w:val="24"/>
                <w:szCs w:val="24"/>
              </w:rPr>
            </w:pPr>
            <w:hyperlink r:id="rId279" w:anchor="rc_core" w:history="1">
              <w:r w:rsidR="00FD2164" w:rsidRPr="00FD2164">
                <w:rPr>
                  <w:rFonts w:ascii="Times New Roman" w:eastAsia="Times New Roman" w:hAnsi="Times New Roman" w:cs="Times New Roman"/>
                  <w:color w:val="0000FF"/>
                  <w:sz w:val="24"/>
                  <w:szCs w:val="24"/>
                  <w:u w:val="single"/>
                </w:rPr>
                <w:t>/req/req-class-core</w:t>
              </w:r>
            </w:hyperlink>
          </w:p>
        </w:tc>
      </w:tr>
      <w:tr w:rsidR="00FD2164" w:rsidRPr="00FD2164" w14:paraId="42707F21" w14:textId="77777777" w:rsidTr="00FD2164">
        <w:trPr>
          <w:tblCellSpacing w:w="15" w:type="dxa"/>
        </w:trPr>
        <w:tc>
          <w:tcPr>
            <w:tcW w:w="0" w:type="auto"/>
            <w:shd w:val="clear" w:color="auto" w:fill="FFFFFF"/>
            <w:vAlign w:val="center"/>
            <w:hideMark/>
          </w:tcPr>
          <w:p w14:paraId="0CB097B0"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Dependency</w:t>
            </w:r>
          </w:p>
        </w:tc>
        <w:tc>
          <w:tcPr>
            <w:tcW w:w="0" w:type="auto"/>
            <w:shd w:val="clear" w:color="auto" w:fill="FFFFFF"/>
            <w:vAlign w:val="center"/>
            <w:hideMark/>
          </w:tcPr>
          <w:p w14:paraId="6DB7E246" w14:textId="77777777" w:rsidR="00FD2164" w:rsidRPr="00FD2164" w:rsidRDefault="002C075C" w:rsidP="00FD2164">
            <w:pPr>
              <w:spacing w:before="100" w:beforeAutospacing="1" w:after="100" w:afterAutospacing="1" w:line="240" w:lineRule="auto"/>
              <w:rPr>
                <w:rFonts w:ascii="Times New Roman" w:eastAsia="Times New Roman" w:hAnsi="Times New Roman" w:cs="Times New Roman"/>
                <w:sz w:val="24"/>
                <w:szCs w:val="24"/>
              </w:rPr>
            </w:pPr>
            <w:hyperlink r:id="rId280" w:anchor="rc_generics" w:history="1">
              <w:r w:rsidR="00FD2164" w:rsidRPr="00FD2164">
                <w:rPr>
                  <w:rFonts w:ascii="Times New Roman" w:eastAsia="Times New Roman" w:hAnsi="Times New Roman" w:cs="Times New Roman"/>
                  <w:color w:val="0000FF"/>
                  <w:sz w:val="24"/>
                  <w:szCs w:val="24"/>
                  <w:u w:val="single"/>
                </w:rPr>
                <w:t>/req/req-class-generics</w:t>
              </w:r>
            </w:hyperlink>
          </w:p>
        </w:tc>
      </w:tr>
    </w:tbl>
    <w:p w14:paraId="70C9FDCF"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Construction module defines concepts that are common to all </w:t>
      </w:r>
      <w:del w:id="949" w:author="Carl Reed" w:date="2020-10-06T14:46:00Z">
        <w:r w:rsidRPr="00FD2164" w:rsidDel="00A35BA2">
          <w:rPr>
            <w:rFonts w:ascii="Times New Roman" w:eastAsia="Times New Roman" w:hAnsi="Times New Roman" w:cs="Times New Roman"/>
            <w:sz w:val="24"/>
            <w:szCs w:val="24"/>
          </w:rPr>
          <w:delText xml:space="preserve">kinds </w:delText>
        </w:r>
      </w:del>
      <w:ins w:id="950" w:author="Carl Reed" w:date="2020-10-06T14:46:00Z">
        <w:r w:rsidR="00A35BA2">
          <w:rPr>
            <w:rFonts w:ascii="Times New Roman" w:eastAsia="Times New Roman" w:hAnsi="Times New Roman" w:cs="Times New Roman"/>
            <w:sz w:val="24"/>
            <w:szCs w:val="24"/>
          </w:rPr>
          <w:t>forms</w:t>
        </w:r>
        <w:r w:rsidR="00A35BA2" w:rsidRPr="00FD2164">
          <w:rPr>
            <w:rFonts w:ascii="Times New Roman" w:eastAsia="Times New Roman" w:hAnsi="Times New Roman" w:cs="Times New Roman"/>
            <w:sz w:val="24"/>
            <w:szCs w:val="24"/>
          </w:rPr>
          <w:t xml:space="preserve"> </w:t>
        </w:r>
      </w:ins>
      <w:r w:rsidRPr="00FD2164">
        <w:rPr>
          <w:rFonts w:ascii="Times New Roman" w:eastAsia="Times New Roman" w:hAnsi="Times New Roman" w:cs="Times New Roman"/>
          <w:sz w:val="24"/>
          <w:szCs w:val="24"/>
        </w:rPr>
        <w:t xml:space="preserve">of constructions. Constructions are objects that are manufactured by humans from construction materials, are connected to earth, and are intended to be </w:t>
      </w:r>
      <w:commentRangeStart w:id="951"/>
      <w:commentRangeStart w:id="952"/>
      <w:r w:rsidRPr="00FD2164">
        <w:rPr>
          <w:rFonts w:ascii="Times New Roman" w:eastAsia="Times New Roman" w:hAnsi="Times New Roman" w:cs="Times New Roman"/>
          <w:sz w:val="24"/>
          <w:szCs w:val="24"/>
        </w:rPr>
        <w:t>permanent</w:t>
      </w:r>
      <w:commentRangeEnd w:id="951"/>
      <w:r w:rsidR="00A35BA2">
        <w:rPr>
          <w:rStyle w:val="CommentReference"/>
        </w:rPr>
        <w:commentReference w:id="951"/>
      </w:r>
      <w:commentRangeEnd w:id="952"/>
      <w:r w:rsidR="005834EC">
        <w:rPr>
          <w:rStyle w:val="CommentReference"/>
        </w:rPr>
        <w:commentReference w:id="952"/>
      </w:r>
      <w:r w:rsidRPr="00FD2164">
        <w:rPr>
          <w:rFonts w:ascii="Times New Roman" w:eastAsia="Times New Roman" w:hAnsi="Times New Roman" w:cs="Times New Roman"/>
          <w:sz w:val="24"/>
          <w:szCs w:val="24"/>
        </w:rPr>
        <w:t>. The Construction module focuses on as-built representations of constructions and integrates all concepts that are similar over different types of constructions, in particular buildings, bridges, and tunnels. In addition, for representing man-made structures that are neither buildings, nor bridges, nor tunnels so-called other constructions (e.g. large chimneys or city walls) can be defined.</w:t>
      </w:r>
    </w:p>
    <w:p w14:paraId="101AF2D3"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Furniture, installations, and constructive elements are further concepts that are defined in the Construction module. Installations are permanent parts of a construction that strongly affect the outer or inner appearance of the construction and that cannot be moved (e.g. balconies, chimneys, or stairs), whereas furniture represent moveable objects of a construction (e.g. tables and chairs). Constructive elements allow for decomposing a construction into volumetric components, such as walls, beams, and slabs. Constructions and constructive elements can be bounded by different types of surfaces. In this way, the outer structure of constructions and constructive elements can be differentiated semantically into wall surfaces, roof surfaces, ground surfaces, outer floor surfaces, and outer ceiling surfaces, whereas the visible surface of interior spaces can be structured into interior wall surfaces, floor surfaces, and ceiling surfaces. Furthermore, the openings of constructions, i.e. windows and doors, can be represented as so-called filling elements including their corresponding filling surfaces.</w:t>
      </w:r>
    </w:p>
    <w:p w14:paraId="74E24F9B"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r w:rsidRPr="00FD2164">
        <w:rPr>
          <w:rFonts w:ascii="Times New Roman" w:eastAsia="Times New Roman" w:hAnsi="Times New Roman" w:cs="Times New Roman"/>
          <w:sz w:val="24"/>
          <w:szCs w:val="24"/>
        </w:rPr>
        <w:t xml:space="preserve">The UML diagram of the Construction module is depicted in </w:t>
      </w:r>
      <w:hyperlink r:id="rId281" w:anchor="construction-uml" w:history="1">
        <w:r w:rsidRPr="00FD2164">
          <w:rPr>
            <w:rFonts w:ascii="Times New Roman" w:eastAsia="Times New Roman" w:hAnsi="Times New Roman" w:cs="Times New Roman"/>
            <w:color w:val="0000FF"/>
            <w:sz w:val="24"/>
            <w:szCs w:val="24"/>
            <w:u w:val="single"/>
          </w:rPr>
          <w:t>Figure 53</w:t>
        </w:r>
      </w:hyperlink>
      <w:r w:rsidRPr="00FD2164">
        <w:rPr>
          <w:rFonts w:ascii="Times New Roman" w:eastAsia="Times New Roman" w:hAnsi="Times New Roman" w:cs="Times New Roman"/>
          <w:sz w:val="24"/>
          <w:szCs w:val="24"/>
        </w:rPr>
        <w:t>. The Con</w:t>
      </w:r>
      <w:ins w:id="953" w:author="Carl Reed" w:date="2020-10-06T14:47:00Z">
        <w:r w:rsidR="00A35BA2">
          <w:rPr>
            <w:rFonts w:ascii="Times New Roman" w:eastAsia="Times New Roman" w:hAnsi="Times New Roman" w:cs="Times New Roman"/>
            <w:sz w:val="24"/>
            <w:szCs w:val="24"/>
          </w:rPr>
          <w:t>s</w:t>
        </w:r>
      </w:ins>
      <w:r w:rsidRPr="00FD2164">
        <w:rPr>
          <w:rFonts w:ascii="Times New Roman" w:eastAsia="Times New Roman" w:hAnsi="Times New Roman" w:cs="Times New Roman"/>
          <w:sz w:val="24"/>
          <w:szCs w:val="24"/>
        </w:rPr>
        <w:t xml:space="preserve">truction module defines concepts that are inherited and, where necessary, are specialized by the modules Building, Bridge, and Tunnel (cf. </w:t>
      </w:r>
      <w:hyperlink r:id="rId282" w:anchor="rc_building-model_section" w:history="1">
        <w:r w:rsidRPr="00FD2164">
          <w:rPr>
            <w:rFonts w:ascii="Times New Roman" w:eastAsia="Times New Roman" w:hAnsi="Times New Roman" w:cs="Times New Roman"/>
            <w:color w:val="0000FF"/>
            <w:sz w:val="24"/>
            <w:szCs w:val="24"/>
            <w:u w:val="single"/>
          </w:rPr>
          <w:t>Section 8.17</w:t>
        </w:r>
      </w:hyperlink>
      <w:r w:rsidRPr="00FD2164">
        <w:rPr>
          <w:rFonts w:ascii="Times New Roman" w:eastAsia="Times New Roman" w:hAnsi="Times New Roman" w:cs="Times New Roman"/>
          <w:sz w:val="24"/>
          <w:szCs w:val="24"/>
        </w:rPr>
        <w:t xml:space="preserve">, </w:t>
      </w:r>
      <w:hyperlink r:id="rId283" w:anchor="rc_bridge-model_section" w:history="1">
        <w:r w:rsidRPr="00FD2164">
          <w:rPr>
            <w:rFonts w:ascii="Times New Roman" w:eastAsia="Times New Roman" w:hAnsi="Times New Roman" w:cs="Times New Roman"/>
            <w:color w:val="0000FF"/>
            <w:sz w:val="24"/>
            <w:szCs w:val="24"/>
            <w:u w:val="single"/>
          </w:rPr>
          <w:t>Section 8.16</w:t>
        </w:r>
      </w:hyperlink>
      <w:r w:rsidRPr="00FD2164">
        <w:rPr>
          <w:rFonts w:ascii="Times New Roman" w:eastAsia="Times New Roman" w:hAnsi="Times New Roman" w:cs="Times New Roman"/>
          <w:sz w:val="24"/>
          <w:szCs w:val="24"/>
        </w:rPr>
        <w:t xml:space="preserve">, and </w:t>
      </w:r>
      <w:hyperlink r:id="rId284" w:anchor="rc_tunnel_section" w:history="1">
        <w:r w:rsidRPr="00FD2164">
          <w:rPr>
            <w:rFonts w:ascii="Times New Roman" w:eastAsia="Times New Roman" w:hAnsi="Times New Roman" w:cs="Times New Roman"/>
            <w:color w:val="0000FF"/>
            <w:sz w:val="24"/>
            <w:szCs w:val="24"/>
            <w:u w:val="single"/>
          </w:rPr>
          <w:t>Section 8.18</w:t>
        </w:r>
      </w:hyperlink>
      <w:r w:rsidRPr="00FD2164">
        <w:rPr>
          <w:rFonts w:ascii="Times New Roman" w:eastAsia="Times New Roman" w:hAnsi="Times New Roman" w:cs="Times New Roman"/>
          <w:sz w:val="24"/>
          <w:szCs w:val="24"/>
        </w:rPr>
        <w:t xml:space="preserve">). A detailed discussion of the Requirements Class Construction can be found in the </w:t>
      </w:r>
      <w:hyperlink r:id="rId285" w:history="1">
        <w:r w:rsidRPr="00FD2164">
          <w:rPr>
            <w:rFonts w:ascii="Times New Roman" w:eastAsia="Times New Roman" w:hAnsi="Times New Roman" w:cs="Times New Roman"/>
            <w:color w:val="0000FF"/>
            <w:sz w:val="24"/>
            <w:szCs w:val="24"/>
            <w:u w:val="single"/>
          </w:rPr>
          <w:t>CityGML 3.0 Users Guide</w:t>
        </w:r>
      </w:hyperlink>
      <w:r w:rsidRPr="00FD2164">
        <w:rPr>
          <w:rFonts w:ascii="Times New Roman" w:eastAsia="Times New Roman" w:hAnsi="Times New Roman" w:cs="Times New Roman"/>
          <w:sz w:val="24"/>
          <w:szCs w:val="24"/>
        </w:rPr>
        <w:t>.</w:t>
      </w:r>
    </w:p>
    <w:p w14:paraId="2914EE0A" w14:textId="77777777" w:rsidR="00FD2164" w:rsidRPr="00FD2164" w:rsidRDefault="00FD2164" w:rsidP="00FD2164">
      <w:pPr>
        <w:spacing w:before="100" w:beforeAutospacing="1" w:after="100" w:afterAutospacing="1" w:line="240" w:lineRule="auto"/>
        <w:rPr>
          <w:rFonts w:ascii="Times New Roman" w:eastAsia="Times New Roman" w:hAnsi="Times New Roman" w:cs="Times New Roman"/>
          <w:sz w:val="24"/>
          <w:szCs w:val="24"/>
        </w:rPr>
      </w:pPr>
    </w:p>
    <w:p w14:paraId="22FCAB82" w14:textId="77777777" w:rsidR="00FD2164" w:rsidRDefault="00FD2164"/>
    <w:p w14:paraId="524C64B4" w14:textId="77777777" w:rsidR="00D679D0" w:rsidRPr="00D679D0" w:rsidRDefault="00D679D0" w:rsidP="00D679D0">
      <w:pPr>
        <w:spacing w:before="100" w:beforeAutospacing="1" w:after="100" w:afterAutospacing="1" w:line="240" w:lineRule="auto"/>
        <w:outlineLvl w:val="2"/>
        <w:rPr>
          <w:rFonts w:ascii="Times New Roman" w:eastAsia="Times New Roman" w:hAnsi="Times New Roman" w:cs="Times New Roman"/>
          <w:b/>
          <w:bCs/>
          <w:sz w:val="27"/>
          <w:szCs w:val="27"/>
        </w:rPr>
      </w:pPr>
      <w:r w:rsidRPr="00D679D0">
        <w:rPr>
          <w:rFonts w:ascii="Times New Roman" w:eastAsia="Times New Roman" w:hAnsi="Times New Roman" w:cs="Times New Roman"/>
          <w:b/>
          <w:bCs/>
          <w:sz w:val="27"/>
          <w:szCs w:val="27"/>
        </w:rPr>
        <w:t>8.17. Building</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132"/>
        <w:gridCol w:w="6373"/>
      </w:tblGrid>
      <w:tr w:rsidR="00D679D0" w:rsidRPr="00D679D0" w14:paraId="04D86FA4" w14:textId="77777777" w:rsidTr="00D679D0">
        <w:trPr>
          <w:tblCellSpacing w:w="15" w:type="dxa"/>
        </w:trPr>
        <w:tc>
          <w:tcPr>
            <w:tcW w:w="0" w:type="auto"/>
            <w:gridSpan w:val="2"/>
            <w:shd w:val="clear" w:color="auto" w:fill="CACCCE"/>
            <w:vAlign w:val="center"/>
            <w:hideMark/>
          </w:tcPr>
          <w:p w14:paraId="57C03C5C"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b/>
                <w:bCs/>
                <w:sz w:val="24"/>
                <w:szCs w:val="24"/>
              </w:rPr>
              <w:t>Requirements Class</w:t>
            </w:r>
            <w:r w:rsidRPr="00D679D0">
              <w:rPr>
                <w:rFonts w:ascii="Times New Roman" w:eastAsia="Times New Roman" w:hAnsi="Times New Roman" w:cs="Times New Roman"/>
                <w:sz w:val="24"/>
                <w:szCs w:val="24"/>
              </w:rPr>
              <w:t xml:space="preserve"> </w:t>
            </w:r>
          </w:p>
        </w:tc>
      </w:tr>
      <w:tr w:rsidR="00D679D0" w:rsidRPr="00D679D0" w14:paraId="674570EE" w14:textId="77777777" w:rsidTr="00D679D0">
        <w:trPr>
          <w:tblCellSpacing w:w="15" w:type="dxa"/>
        </w:trPr>
        <w:tc>
          <w:tcPr>
            <w:tcW w:w="0" w:type="auto"/>
            <w:gridSpan w:val="2"/>
            <w:shd w:val="clear" w:color="auto" w:fill="FFFFFF"/>
            <w:vAlign w:val="center"/>
            <w:hideMark/>
          </w:tcPr>
          <w:p w14:paraId="7E3F8E5D" w14:textId="77777777" w:rsidR="00D679D0" w:rsidRPr="00D679D0" w:rsidRDefault="002C075C" w:rsidP="00D679D0">
            <w:pPr>
              <w:spacing w:before="100" w:beforeAutospacing="1" w:after="100" w:afterAutospacing="1" w:line="240" w:lineRule="auto"/>
              <w:rPr>
                <w:rFonts w:ascii="Times New Roman" w:eastAsia="Times New Roman" w:hAnsi="Times New Roman" w:cs="Times New Roman"/>
                <w:sz w:val="24"/>
                <w:szCs w:val="24"/>
              </w:rPr>
            </w:pPr>
            <w:hyperlink r:id="rId286" w:history="1">
              <w:r w:rsidR="00D679D0" w:rsidRPr="00D679D0">
                <w:rPr>
                  <w:rFonts w:ascii="Times New Roman" w:eastAsia="Times New Roman" w:hAnsi="Times New Roman" w:cs="Times New Roman"/>
                  <w:color w:val="0000FF"/>
                  <w:sz w:val="24"/>
                  <w:szCs w:val="24"/>
                  <w:u w:val="single"/>
                </w:rPr>
                <w:t>http://www.opengis.net/spec/CityGML-1/3.0/req/req-class-building</w:t>
              </w:r>
            </w:hyperlink>
            <w:r w:rsidR="00D679D0" w:rsidRPr="00D679D0">
              <w:rPr>
                <w:rFonts w:ascii="Times New Roman" w:eastAsia="Times New Roman" w:hAnsi="Times New Roman" w:cs="Times New Roman"/>
                <w:sz w:val="24"/>
                <w:szCs w:val="24"/>
              </w:rPr>
              <w:t xml:space="preserve"> </w:t>
            </w:r>
          </w:p>
        </w:tc>
      </w:tr>
      <w:tr w:rsidR="00D679D0" w:rsidRPr="00D679D0" w14:paraId="34864C7F" w14:textId="77777777" w:rsidTr="00D679D0">
        <w:trPr>
          <w:tblCellSpacing w:w="15" w:type="dxa"/>
        </w:trPr>
        <w:tc>
          <w:tcPr>
            <w:tcW w:w="0" w:type="auto"/>
            <w:shd w:val="clear" w:color="auto" w:fill="FFFFFF"/>
            <w:vAlign w:val="center"/>
            <w:hideMark/>
          </w:tcPr>
          <w:p w14:paraId="6E0A5112"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Target type</w:t>
            </w:r>
          </w:p>
        </w:tc>
        <w:tc>
          <w:tcPr>
            <w:tcW w:w="0" w:type="auto"/>
            <w:shd w:val="clear" w:color="auto" w:fill="FFFFFF"/>
            <w:vAlign w:val="center"/>
            <w:hideMark/>
          </w:tcPr>
          <w:p w14:paraId="1CD50DFC" w14:textId="77777777" w:rsidR="00D679D0" w:rsidRPr="00D679D0" w:rsidRDefault="00D679D0" w:rsidP="00A35BA2">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Implementation </w:t>
            </w:r>
            <w:del w:id="954" w:author="Carl Reed" w:date="2020-10-06T14:47:00Z">
              <w:r w:rsidRPr="00D679D0" w:rsidDel="00A35BA2">
                <w:rPr>
                  <w:rFonts w:ascii="Times New Roman" w:eastAsia="Times New Roman" w:hAnsi="Times New Roman" w:cs="Times New Roman"/>
                  <w:sz w:val="24"/>
                  <w:szCs w:val="24"/>
                </w:rPr>
                <w:delText>Specification</w:delText>
              </w:r>
            </w:del>
            <w:ins w:id="955" w:author="Carl Reed" w:date="2020-10-06T14:47:00Z">
              <w:r w:rsidR="00A35BA2">
                <w:rPr>
                  <w:rFonts w:ascii="Times New Roman" w:eastAsia="Times New Roman" w:hAnsi="Times New Roman" w:cs="Times New Roman"/>
                  <w:sz w:val="24"/>
                  <w:szCs w:val="24"/>
                </w:rPr>
                <w:t>Standard</w:t>
              </w:r>
            </w:ins>
          </w:p>
        </w:tc>
      </w:tr>
      <w:tr w:rsidR="00D679D0" w:rsidRPr="00D679D0" w14:paraId="7489E8C4" w14:textId="77777777" w:rsidTr="00D679D0">
        <w:trPr>
          <w:tblCellSpacing w:w="15" w:type="dxa"/>
        </w:trPr>
        <w:tc>
          <w:tcPr>
            <w:tcW w:w="0" w:type="auto"/>
            <w:shd w:val="clear" w:color="auto" w:fill="FFFFFF"/>
            <w:vAlign w:val="center"/>
            <w:hideMark/>
          </w:tcPr>
          <w:p w14:paraId="1F3176B6"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14:paraId="47A3DE09" w14:textId="77777777" w:rsidR="00D679D0" w:rsidRPr="00D679D0" w:rsidRDefault="002C075C" w:rsidP="00D679D0">
            <w:pPr>
              <w:spacing w:before="100" w:beforeAutospacing="1" w:after="100" w:afterAutospacing="1" w:line="240" w:lineRule="auto"/>
              <w:rPr>
                <w:rFonts w:ascii="Times New Roman" w:eastAsia="Times New Roman" w:hAnsi="Times New Roman" w:cs="Times New Roman"/>
                <w:sz w:val="24"/>
                <w:szCs w:val="24"/>
              </w:rPr>
            </w:pPr>
            <w:hyperlink r:id="rId287" w:anchor="rc_core" w:history="1">
              <w:r w:rsidR="00D679D0" w:rsidRPr="00D679D0">
                <w:rPr>
                  <w:rFonts w:ascii="Times New Roman" w:eastAsia="Times New Roman" w:hAnsi="Times New Roman" w:cs="Times New Roman"/>
                  <w:color w:val="0000FF"/>
                  <w:sz w:val="24"/>
                  <w:szCs w:val="24"/>
                  <w:u w:val="single"/>
                </w:rPr>
                <w:t>/req/req-class-core</w:t>
              </w:r>
            </w:hyperlink>
          </w:p>
        </w:tc>
      </w:tr>
      <w:tr w:rsidR="00D679D0" w:rsidRPr="00D679D0" w14:paraId="41E0B365" w14:textId="77777777" w:rsidTr="00D679D0">
        <w:trPr>
          <w:tblCellSpacing w:w="15" w:type="dxa"/>
        </w:trPr>
        <w:tc>
          <w:tcPr>
            <w:tcW w:w="0" w:type="auto"/>
            <w:shd w:val="clear" w:color="auto" w:fill="FFFFFF"/>
            <w:vAlign w:val="center"/>
            <w:hideMark/>
          </w:tcPr>
          <w:p w14:paraId="69B39DD0"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14:paraId="2ABA2315" w14:textId="77777777" w:rsidR="00D679D0" w:rsidRPr="00D679D0" w:rsidRDefault="002C075C" w:rsidP="00D679D0">
            <w:pPr>
              <w:spacing w:before="100" w:beforeAutospacing="1" w:after="100" w:afterAutospacing="1" w:line="240" w:lineRule="auto"/>
              <w:rPr>
                <w:rFonts w:ascii="Times New Roman" w:eastAsia="Times New Roman" w:hAnsi="Times New Roman" w:cs="Times New Roman"/>
                <w:sz w:val="24"/>
                <w:szCs w:val="24"/>
              </w:rPr>
            </w:pPr>
            <w:hyperlink r:id="rId288" w:anchor="rc_construction" w:history="1">
              <w:r w:rsidR="00D679D0" w:rsidRPr="00D679D0">
                <w:rPr>
                  <w:rFonts w:ascii="Times New Roman" w:eastAsia="Times New Roman" w:hAnsi="Times New Roman" w:cs="Times New Roman"/>
                  <w:color w:val="0000FF"/>
                  <w:sz w:val="24"/>
                  <w:szCs w:val="24"/>
                  <w:u w:val="single"/>
                </w:rPr>
                <w:t>/req/req-class-construction</w:t>
              </w:r>
            </w:hyperlink>
          </w:p>
        </w:tc>
      </w:tr>
    </w:tbl>
    <w:p w14:paraId="644F1091"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Building module provides the representation of thematic and spatial aspects of buildings. Buildings are free-standing, self-supporting constructions that are roofed and usually walled, and that can be entered by humans and are normally designed to stand permanently in one place. Buildings are intended for human occupancy (e.g. a place of work or recreation), habitation and/or shelter of humans, animals or things. Buildings are represented in the UML model by the top-level feature type </w:t>
      </w:r>
      <w:r w:rsidRPr="00D679D0">
        <w:rPr>
          <w:rFonts w:ascii="Times New Roman" w:eastAsia="Times New Roman" w:hAnsi="Times New Roman" w:cs="Times New Roman"/>
          <w:i/>
          <w:iCs/>
          <w:sz w:val="24"/>
          <w:szCs w:val="24"/>
        </w:rPr>
        <w:t>Building</w:t>
      </w:r>
      <w:r w:rsidRPr="00D679D0">
        <w:rPr>
          <w:rFonts w:ascii="Times New Roman" w:eastAsia="Times New Roman" w:hAnsi="Times New Roman" w:cs="Times New Roman"/>
          <w:sz w:val="24"/>
          <w:szCs w:val="24"/>
        </w:rPr>
        <w:t xml:space="preserve">, which is the main class of the Building module. Buildings can physically or functionally be subdivided into building parts, and logically into </w:t>
      </w:r>
      <w:proofErr w:type="spellStart"/>
      <w:r w:rsidRPr="00D679D0">
        <w:rPr>
          <w:rFonts w:ascii="Times New Roman" w:eastAsia="Times New Roman" w:hAnsi="Times New Roman" w:cs="Times New Roman"/>
          <w:sz w:val="24"/>
          <w:szCs w:val="24"/>
        </w:rPr>
        <w:t>storeys</w:t>
      </w:r>
      <w:proofErr w:type="spellEnd"/>
      <w:r w:rsidRPr="00D679D0">
        <w:rPr>
          <w:rFonts w:ascii="Times New Roman" w:eastAsia="Times New Roman" w:hAnsi="Times New Roman" w:cs="Times New Roman"/>
          <w:sz w:val="24"/>
          <w:szCs w:val="24"/>
        </w:rPr>
        <w:t xml:space="preserve"> and building units (e.g. apartments). In addition, buildings can be decomposed into structural elements, such as walls, slabs, staircases, and beams.</w:t>
      </w:r>
    </w:p>
    <w:p w14:paraId="483B7393"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interior of buildings is represented by rooms. This allows a virtual accessibility of buildings, </w:t>
      </w:r>
      <w:del w:id="956" w:author="Carl Reed" w:date="2020-10-06T14:48:00Z">
        <w:r w:rsidRPr="00D679D0" w:rsidDel="00A35BA2">
          <w:rPr>
            <w:rFonts w:ascii="Times New Roman" w:eastAsia="Times New Roman" w:hAnsi="Times New Roman" w:cs="Times New Roman"/>
            <w:sz w:val="24"/>
            <w:szCs w:val="24"/>
          </w:rPr>
          <w:delText>e.g.</w:delText>
        </w:r>
      </w:del>
      <w:ins w:id="957" w:author="Carl Reed" w:date="2020-10-06T14:48:00Z">
        <w:r w:rsidR="00A35BA2">
          <w:rPr>
            <w:rFonts w:ascii="Times New Roman" w:eastAsia="Times New Roman" w:hAnsi="Times New Roman" w:cs="Times New Roman"/>
            <w:sz w:val="24"/>
            <w:szCs w:val="24"/>
          </w:rPr>
          <w:t>such as</w:t>
        </w:r>
      </w:ins>
      <w:r w:rsidRPr="00D679D0">
        <w:rPr>
          <w:rFonts w:ascii="Times New Roman" w:eastAsia="Times New Roman" w:hAnsi="Times New Roman" w:cs="Times New Roman"/>
          <w:sz w:val="24"/>
          <w:szCs w:val="24"/>
        </w:rPr>
        <w:t xml:space="preserve"> for visitor information in a museum (“Location Based Services“), the examination of accommodation standards</w:t>
      </w:r>
      <w:ins w:id="958" w:author="Carl Reed" w:date="2020-10-06T14:49:00Z">
        <w:r w:rsidR="00A35BA2">
          <w:rPr>
            <w:rFonts w:ascii="Times New Roman" w:eastAsia="Times New Roman" w:hAnsi="Times New Roman" w:cs="Times New Roman"/>
            <w:sz w:val="24"/>
            <w:szCs w:val="24"/>
          </w:rPr>
          <w:t>,</w:t>
        </w:r>
      </w:ins>
      <w:r w:rsidRPr="00D679D0">
        <w:rPr>
          <w:rFonts w:ascii="Times New Roman" w:eastAsia="Times New Roman" w:hAnsi="Times New Roman" w:cs="Times New Roman"/>
          <w:sz w:val="24"/>
          <w:szCs w:val="24"/>
        </w:rPr>
        <w:t xml:space="preserve"> or the presentation of daylight illumination of a building. Buildings can contain installations and furniture. Installations are permanent parts of a building that strongly affect the outer or inner appearance of the building and that cannot be moved. Examples are balconies, chimneys, dormers or stairs. </w:t>
      </w:r>
      <w:ins w:id="959" w:author="Carl Reed" w:date="2020-10-06T14:49:00Z">
        <w:r w:rsidR="00A35BA2">
          <w:rPr>
            <w:rFonts w:ascii="Times New Roman" w:eastAsia="Times New Roman" w:hAnsi="Times New Roman" w:cs="Times New Roman"/>
            <w:sz w:val="24"/>
            <w:szCs w:val="24"/>
          </w:rPr>
          <w:t>I</w:t>
        </w:r>
        <w:r w:rsidR="00A35BA2" w:rsidRPr="00D679D0">
          <w:rPr>
            <w:rFonts w:ascii="Times New Roman" w:eastAsia="Times New Roman" w:hAnsi="Times New Roman" w:cs="Times New Roman"/>
            <w:sz w:val="24"/>
            <w:szCs w:val="24"/>
          </w:rPr>
          <w:t>n contrast</w:t>
        </w:r>
        <w:r w:rsidR="00A35BA2">
          <w:rPr>
            <w:rFonts w:ascii="Times New Roman" w:eastAsia="Times New Roman" w:hAnsi="Times New Roman" w:cs="Times New Roman"/>
            <w:sz w:val="24"/>
            <w:szCs w:val="24"/>
          </w:rPr>
          <w:t>,</w:t>
        </w:r>
        <w:r w:rsidR="00A35BA2" w:rsidRPr="00D679D0">
          <w:rPr>
            <w:rFonts w:ascii="Times New Roman" w:eastAsia="Times New Roman" w:hAnsi="Times New Roman" w:cs="Times New Roman"/>
            <w:sz w:val="24"/>
            <w:szCs w:val="24"/>
          </w:rPr>
          <w:t xml:space="preserve"> </w:t>
        </w:r>
      </w:ins>
      <w:del w:id="960" w:author="Carl Reed" w:date="2020-10-06T14:49:00Z">
        <w:r w:rsidRPr="00D679D0" w:rsidDel="00A35BA2">
          <w:rPr>
            <w:rFonts w:ascii="Times New Roman" w:eastAsia="Times New Roman" w:hAnsi="Times New Roman" w:cs="Times New Roman"/>
            <w:sz w:val="24"/>
            <w:szCs w:val="24"/>
          </w:rPr>
          <w:delText>F</w:delText>
        </w:r>
      </w:del>
      <w:ins w:id="961" w:author="Carl Reed" w:date="2020-10-06T14:49:00Z">
        <w:r w:rsidR="00A35BA2">
          <w:rPr>
            <w:rFonts w:ascii="Times New Roman" w:eastAsia="Times New Roman" w:hAnsi="Times New Roman" w:cs="Times New Roman"/>
            <w:sz w:val="24"/>
            <w:szCs w:val="24"/>
          </w:rPr>
          <w:t>f</w:t>
        </w:r>
      </w:ins>
      <w:r w:rsidRPr="00D679D0">
        <w:rPr>
          <w:rFonts w:ascii="Times New Roman" w:eastAsia="Times New Roman" w:hAnsi="Times New Roman" w:cs="Times New Roman"/>
          <w:sz w:val="24"/>
          <w:szCs w:val="24"/>
        </w:rPr>
        <w:t>urniture</w:t>
      </w:r>
      <w:del w:id="962" w:author="Carl Reed" w:date="2020-10-06T14:49:00Z">
        <w:r w:rsidRPr="00D679D0" w:rsidDel="00A35BA2">
          <w:rPr>
            <w:rFonts w:ascii="Times New Roman" w:eastAsia="Times New Roman" w:hAnsi="Times New Roman" w:cs="Times New Roman"/>
            <w:sz w:val="24"/>
            <w:szCs w:val="24"/>
          </w:rPr>
          <w:delText>,</w:delText>
        </w:r>
      </w:del>
      <w:r w:rsidRPr="00D679D0">
        <w:rPr>
          <w:rFonts w:ascii="Times New Roman" w:eastAsia="Times New Roman" w:hAnsi="Times New Roman" w:cs="Times New Roman"/>
          <w:sz w:val="24"/>
          <w:szCs w:val="24"/>
        </w:rPr>
        <w:t xml:space="preserve"> </w:t>
      </w:r>
      <w:del w:id="963" w:author="Carl Reed" w:date="2020-10-06T14:49:00Z">
        <w:r w:rsidRPr="00D679D0" w:rsidDel="00A35BA2">
          <w:rPr>
            <w:rFonts w:ascii="Times New Roman" w:eastAsia="Times New Roman" w:hAnsi="Times New Roman" w:cs="Times New Roman"/>
            <w:sz w:val="24"/>
            <w:szCs w:val="24"/>
          </w:rPr>
          <w:delText>in contrast,</w:delText>
        </w:r>
      </w:del>
      <w:r w:rsidRPr="00D679D0">
        <w:rPr>
          <w:rFonts w:ascii="Times New Roman" w:eastAsia="Times New Roman" w:hAnsi="Times New Roman" w:cs="Times New Roman"/>
          <w:sz w:val="24"/>
          <w:szCs w:val="24"/>
        </w:rPr>
        <w:t xml:space="preserve"> represent</w:t>
      </w:r>
      <w:ins w:id="964" w:author="Carl Reed" w:date="2020-10-06T14:49:00Z">
        <w:r w:rsidR="00A35BA2">
          <w:rPr>
            <w:rFonts w:ascii="Times New Roman" w:eastAsia="Times New Roman" w:hAnsi="Times New Roman" w:cs="Times New Roman"/>
            <w:sz w:val="24"/>
            <w:szCs w:val="24"/>
          </w:rPr>
          <w:t>s</w:t>
        </w:r>
      </w:ins>
      <w:r w:rsidRPr="00D679D0">
        <w:rPr>
          <w:rFonts w:ascii="Times New Roman" w:eastAsia="Times New Roman" w:hAnsi="Times New Roman" w:cs="Times New Roman"/>
          <w:sz w:val="24"/>
          <w:szCs w:val="24"/>
        </w:rPr>
        <w:t xml:space="preserve"> moveable objects inside a building, like tables and chairs. Buildings can be bounded by different types of surfaces. In this way, the outer façade of buildings can be differentiated semantically into wall surfaces, roof surfaces, ground surfaces, outer floor surfaces, and outer ceiling surfaces, whereas the visible surface of rooms can be structured into interior wall surfaces, floor surfaces, and ceiling surfaces. Furthermore, the openings of buildings, i.e. windows and doors, can be represented including their corresponding surfaces.</w:t>
      </w:r>
    </w:p>
    <w:p w14:paraId="2BCDB3A2"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UML diagram of the building module is depicted in </w:t>
      </w:r>
      <w:hyperlink r:id="rId289" w:anchor="building-uml" w:history="1">
        <w:r w:rsidRPr="00D679D0">
          <w:rPr>
            <w:rFonts w:ascii="Times New Roman" w:eastAsia="Times New Roman" w:hAnsi="Times New Roman" w:cs="Times New Roman"/>
            <w:color w:val="0000FF"/>
            <w:sz w:val="24"/>
            <w:szCs w:val="24"/>
            <w:u w:val="single"/>
          </w:rPr>
          <w:t>Figure 59</w:t>
        </w:r>
      </w:hyperlink>
      <w:r w:rsidRPr="00D679D0">
        <w:rPr>
          <w:rFonts w:ascii="Times New Roman" w:eastAsia="Times New Roman" w:hAnsi="Times New Roman" w:cs="Times New Roman"/>
          <w:sz w:val="24"/>
          <w:szCs w:val="24"/>
        </w:rPr>
        <w:t xml:space="preserve">. The Building module inherits concepts from the Construction module (cf. </w:t>
      </w:r>
      <w:hyperlink r:id="rId290" w:anchor="rc_construction_section" w:history="1">
        <w:r w:rsidRPr="00D679D0">
          <w:rPr>
            <w:rFonts w:ascii="Times New Roman" w:eastAsia="Times New Roman" w:hAnsi="Times New Roman" w:cs="Times New Roman"/>
            <w:color w:val="0000FF"/>
            <w:sz w:val="24"/>
            <w:szCs w:val="24"/>
            <w:u w:val="single"/>
          </w:rPr>
          <w:t>Section 8.15</w:t>
        </w:r>
      </w:hyperlink>
      <w:r w:rsidRPr="00D679D0">
        <w:rPr>
          <w:rFonts w:ascii="Times New Roman" w:eastAsia="Times New Roman" w:hAnsi="Times New Roman" w:cs="Times New Roman"/>
          <w:sz w:val="24"/>
          <w:szCs w:val="24"/>
        </w:rPr>
        <w:t xml:space="preserve">). The Construction module defines objects that are common to all types of construction, such as the different surface types and the openings. A detailed discussion of the Requirements Class Building can be found in the </w:t>
      </w:r>
      <w:hyperlink r:id="rId291" w:history="1">
        <w:r w:rsidRPr="00D679D0">
          <w:rPr>
            <w:rFonts w:ascii="Times New Roman" w:eastAsia="Times New Roman" w:hAnsi="Times New Roman" w:cs="Times New Roman"/>
            <w:color w:val="0000FF"/>
            <w:sz w:val="24"/>
            <w:szCs w:val="24"/>
            <w:u w:val="single"/>
          </w:rPr>
          <w:t>CityGML 3.0 Users Guide</w:t>
        </w:r>
      </w:hyperlink>
      <w:r w:rsidRPr="00D679D0">
        <w:rPr>
          <w:rFonts w:ascii="Times New Roman" w:eastAsia="Times New Roman" w:hAnsi="Times New Roman" w:cs="Times New Roman"/>
          <w:sz w:val="24"/>
          <w:szCs w:val="24"/>
        </w:rPr>
        <w:t>.</w:t>
      </w:r>
    </w:p>
    <w:p w14:paraId="0D71108B" w14:textId="77777777" w:rsidR="00D679D0" w:rsidRDefault="00D679D0">
      <w:r>
        <w:t>&lt;&lt;SNIP, SNIP&gt;&gt;</w:t>
      </w:r>
    </w:p>
    <w:p w14:paraId="45944AEF" w14:textId="77777777" w:rsidR="00D679D0" w:rsidRPr="00D679D0" w:rsidRDefault="00D679D0" w:rsidP="00D679D0">
      <w:pPr>
        <w:spacing w:before="100" w:beforeAutospacing="1" w:after="100" w:afterAutospacing="1" w:line="240" w:lineRule="auto"/>
        <w:outlineLvl w:val="2"/>
        <w:rPr>
          <w:rFonts w:ascii="Times New Roman" w:eastAsia="Times New Roman" w:hAnsi="Times New Roman" w:cs="Times New Roman"/>
          <w:b/>
          <w:bCs/>
          <w:sz w:val="27"/>
          <w:szCs w:val="27"/>
        </w:rPr>
      </w:pPr>
      <w:r w:rsidRPr="00D679D0">
        <w:rPr>
          <w:rFonts w:ascii="Times New Roman" w:eastAsia="Times New Roman" w:hAnsi="Times New Roman" w:cs="Times New Roman"/>
          <w:b/>
          <w:bCs/>
          <w:sz w:val="27"/>
          <w:szCs w:val="27"/>
        </w:rPr>
        <w:t>8.18. Tunnel</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2566"/>
        <w:gridCol w:w="5939"/>
      </w:tblGrid>
      <w:tr w:rsidR="00D679D0" w:rsidRPr="00D679D0" w14:paraId="082B7B68" w14:textId="77777777" w:rsidTr="00D679D0">
        <w:trPr>
          <w:tblCellSpacing w:w="15" w:type="dxa"/>
        </w:trPr>
        <w:tc>
          <w:tcPr>
            <w:tcW w:w="0" w:type="auto"/>
            <w:gridSpan w:val="2"/>
            <w:shd w:val="clear" w:color="auto" w:fill="CACCCE"/>
            <w:vAlign w:val="center"/>
            <w:hideMark/>
          </w:tcPr>
          <w:p w14:paraId="650B93A1"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b/>
                <w:bCs/>
                <w:sz w:val="24"/>
                <w:szCs w:val="24"/>
              </w:rPr>
              <w:t>Requirements Class</w:t>
            </w:r>
            <w:r w:rsidRPr="00D679D0">
              <w:rPr>
                <w:rFonts w:ascii="Times New Roman" w:eastAsia="Times New Roman" w:hAnsi="Times New Roman" w:cs="Times New Roman"/>
                <w:sz w:val="24"/>
                <w:szCs w:val="24"/>
              </w:rPr>
              <w:t xml:space="preserve"> </w:t>
            </w:r>
          </w:p>
        </w:tc>
      </w:tr>
      <w:tr w:rsidR="00D679D0" w:rsidRPr="00D679D0" w14:paraId="7022EDC6" w14:textId="77777777" w:rsidTr="00D679D0">
        <w:trPr>
          <w:tblCellSpacing w:w="15" w:type="dxa"/>
        </w:trPr>
        <w:tc>
          <w:tcPr>
            <w:tcW w:w="0" w:type="auto"/>
            <w:gridSpan w:val="2"/>
            <w:shd w:val="clear" w:color="auto" w:fill="FFFFFF"/>
            <w:vAlign w:val="center"/>
            <w:hideMark/>
          </w:tcPr>
          <w:p w14:paraId="0729F830" w14:textId="77777777" w:rsidR="00D679D0" w:rsidRPr="00D679D0" w:rsidRDefault="002C075C" w:rsidP="00D679D0">
            <w:pPr>
              <w:spacing w:before="100" w:beforeAutospacing="1" w:after="100" w:afterAutospacing="1" w:line="240" w:lineRule="auto"/>
              <w:rPr>
                <w:rFonts w:ascii="Times New Roman" w:eastAsia="Times New Roman" w:hAnsi="Times New Roman" w:cs="Times New Roman"/>
                <w:sz w:val="24"/>
                <w:szCs w:val="24"/>
              </w:rPr>
            </w:pPr>
            <w:hyperlink r:id="rId292" w:history="1">
              <w:r w:rsidR="00D679D0" w:rsidRPr="00D679D0">
                <w:rPr>
                  <w:rFonts w:ascii="Times New Roman" w:eastAsia="Times New Roman" w:hAnsi="Times New Roman" w:cs="Times New Roman"/>
                  <w:color w:val="0000FF"/>
                  <w:sz w:val="24"/>
                  <w:szCs w:val="24"/>
                  <w:u w:val="single"/>
                </w:rPr>
                <w:t>http://www.opengis.net/spec/CityGML-1/3.0/req/req-class-tunnel</w:t>
              </w:r>
            </w:hyperlink>
            <w:r w:rsidR="00D679D0" w:rsidRPr="00D679D0">
              <w:rPr>
                <w:rFonts w:ascii="Times New Roman" w:eastAsia="Times New Roman" w:hAnsi="Times New Roman" w:cs="Times New Roman"/>
                <w:sz w:val="24"/>
                <w:szCs w:val="24"/>
              </w:rPr>
              <w:t xml:space="preserve"> </w:t>
            </w:r>
          </w:p>
        </w:tc>
      </w:tr>
      <w:tr w:rsidR="00D679D0" w:rsidRPr="00D679D0" w14:paraId="2F19B337" w14:textId="77777777" w:rsidTr="00D679D0">
        <w:trPr>
          <w:tblCellSpacing w:w="15" w:type="dxa"/>
        </w:trPr>
        <w:tc>
          <w:tcPr>
            <w:tcW w:w="0" w:type="auto"/>
            <w:shd w:val="clear" w:color="auto" w:fill="FFFFFF"/>
            <w:vAlign w:val="center"/>
            <w:hideMark/>
          </w:tcPr>
          <w:p w14:paraId="0708C8CF"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Target type</w:t>
            </w:r>
          </w:p>
        </w:tc>
        <w:tc>
          <w:tcPr>
            <w:tcW w:w="0" w:type="auto"/>
            <w:shd w:val="clear" w:color="auto" w:fill="FFFFFF"/>
            <w:vAlign w:val="center"/>
            <w:hideMark/>
          </w:tcPr>
          <w:p w14:paraId="770C54AF"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Implementation Specification</w:t>
            </w:r>
          </w:p>
        </w:tc>
      </w:tr>
      <w:tr w:rsidR="00D679D0" w:rsidRPr="00D679D0" w14:paraId="287B0FAE" w14:textId="77777777" w:rsidTr="00D679D0">
        <w:trPr>
          <w:tblCellSpacing w:w="15" w:type="dxa"/>
        </w:trPr>
        <w:tc>
          <w:tcPr>
            <w:tcW w:w="0" w:type="auto"/>
            <w:shd w:val="clear" w:color="auto" w:fill="FFFFFF"/>
            <w:vAlign w:val="center"/>
            <w:hideMark/>
          </w:tcPr>
          <w:p w14:paraId="07FCFF5A"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14:paraId="0FDCE648" w14:textId="77777777" w:rsidR="00D679D0" w:rsidRPr="00D679D0" w:rsidRDefault="002C075C" w:rsidP="00D679D0">
            <w:pPr>
              <w:spacing w:before="100" w:beforeAutospacing="1" w:after="100" w:afterAutospacing="1" w:line="240" w:lineRule="auto"/>
              <w:rPr>
                <w:rFonts w:ascii="Times New Roman" w:eastAsia="Times New Roman" w:hAnsi="Times New Roman" w:cs="Times New Roman"/>
                <w:sz w:val="24"/>
                <w:szCs w:val="24"/>
              </w:rPr>
            </w:pPr>
            <w:hyperlink r:id="rId293" w:anchor="rc_core" w:history="1">
              <w:r w:rsidR="00D679D0" w:rsidRPr="00D679D0">
                <w:rPr>
                  <w:rFonts w:ascii="Times New Roman" w:eastAsia="Times New Roman" w:hAnsi="Times New Roman" w:cs="Times New Roman"/>
                  <w:color w:val="0000FF"/>
                  <w:sz w:val="24"/>
                  <w:szCs w:val="24"/>
                  <w:u w:val="single"/>
                </w:rPr>
                <w:t>/req/req-class-core</w:t>
              </w:r>
            </w:hyperlink>
          </w:p>
        </w:tc>
      </w:tr>
      <w:tr w:rsidR="00D679D0" w:rsidRPr="00D679D0" w14:paraId="2249F0B7" w14:textId="77777777" w:rsidTr="00D679D0">
        <w:trPr>
          <w:tblCellSpacing w:w="15" w:type="dxa"/>
        </w:trPr>
        <w:tc>
          <w:tcPr>
            <w:tcW w:w="0" w:type="auto"/>
            <w:shd w:val="clear" w:color="auto" w:fill="FFFFFF"/>
            <w:vAlign w:val="center"/>
            <w:hideMark/>
          </w:tcPr>
          <w:p w14:paraId="1415508B"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Dependency</w:t>
            </w:r>
          </w:p>
        </w:tc>
        <w:tc>
          <w:tcPr>
            <w:tcW w:w="0" w:type="auto"/>
            <w:shd w:val="clear" w:color="auto" w:fill="FFFFFF"/>
            <w:vAlign w:val="center"/>
            <w:hideMark/>
          </w:tcPr>
          <w:p w14:paraId="10BF9F2B" w14:textId="77777777" w:rsidR="00D679D0" w:rsidRPr="00D679D0" w:rsidRDefault="002C075C" w:rsidP="00D679D0">
            <w:pPr>
              <w:spacing w:before="100" w:beforeAutospacing="1" w:after="100" w:afterAutospacing="1" w:line="240" w:lineRule="auto"/>
              <w:rPr>
                <w:rFonts w:ascii="Times New Roman" w:eastAsia="Times New Roman" w:hAnsi="Times New Roman" w:cs="Times New Roman"/>
                <w:sz w:val="24"/>
                <w:szCs w:val="24"/>
              </w:rPr>
            </w:pPr>
            <w:hyperlink r:id="rId294" w:anchor="rc_construction" w:history="1">
              <w:r w:rsidR="00D679D0" w:rsidRPr="00D679D0">
                <w:rPr>
                  <w:rFonts w:ascii="Times New Roman" w:eastAsia="Times New Roman" w:hAnsi="Times New Roman" w:cs="Times New Roman"/>
                  <w:color w:val="0000FF"/>
                  <w:sz w:val="24"/>
                  <w:szCs w:val="24"/>
                  <w:u w:val="single"/>
                </w:rPr>
                <w:t>/req/req-class-construction</w:t>
              </w:r>
            </w:hyperlink>
          </w:p>
        </w:tc>
      </w:tr>
    </w:tbl>
    <w:p w14:paraId="09A469E3"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lastRenderedPageBreak/>
        <w:t xml:space="preserve">The Tunnel module provides the representation of thematic and spatial aspects of tunnels. Tunnels are horizontal or sloping enclosed passage ways of a certain length, mainly underground or underwater. Tunnels are intended for passing obstacles such as mountains, waterways or other traffic routes by humans, animals or things. Tunnels are represented in the UML model by the top-level feature type </w:t>
      </w:r>
      <w:r w:rsidRPr="00D679D0">
        <w:rPr>
          <w:rFonts w:ascii="Times New Roman" w:eastAsia="Times New Roman" w:hAnsi="Times New Roman" w:cs="Times New Roman"/>
          <w:i/>
          <w:iCs/>
          <w:sz w:val="24"/>
          <w:szCs w:val="24"/>
        </w:rPr>
        <w:t>Tunnel</w:t>
      </w:r>
      <w:r w:rsidRPr="00D679D0">
        <w:rPr>
          <w:rFonts w:ascii="Times New Roman" w:eastAsia="Times New Roman" w:hAnsi="Times New Roman" w:cs="Times New Roman"/>
          <w:sz w:val="24"/>
          <w:szCs w:val="24"/>
        </w:rPr>
        <w:t>, which is the main class of the Tunnel module. Tunnels can physically or functionally be subdivided into tunnel parts. In addition, tunnels can be decomposed into structural elements, such as walls, slabs, staircases, and beams.</w:t>
      </w:r>
    </w:p>
    <w:p w14:paraId="037ECEEF"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interior of tunnels is represented by hollow spaces. This allows a virtual accessibility of tunnels, </w:t>
      </w:r>
      <w:del w:id="965" w:author="Carl Reed" w:date="2020-10-06T14:50:00Z">
        <w:r w:rsidRPr="00D679D0" w:rsidDel="00A35BA2">
          <w:rPr>
            <w:rFonts w:ascii="Times New Roman" w:eastAsia="Times New Roman" w:hAnsi="Times New Roman" w:cs="Times New Roman"/>
            <w:sz w:val="24"/>
            <w:szCs w:val="24"/>
          </w:rPr>
          <w:delText>e.g.</w:delText>
        </w:r>
      </w:del>
      <w:ins w:id="966" w:author="Carl Reed" w:date="2020-10-06T14:50:00Z">
        <w:r w:rsidR="00A35BA2">
          <w:rPr>
            <w:rFonts w:ascii="Times New Roman" w:eastAsia="Times New Roman" w:hAnsi="Times New Roman" w:cs="Times New Roman"/>
            <w:sz w:val="24"/>
            <w:szCs w:val="24"/>
          </w:rPr>
          <w:t>such as</w:t>
        </w:r>
      </w:ins>
      <w:r w:rsidRPr="00D679D0">
        <w:rPr>
          <w:rFonts w:ascii="Times New Roman" w:eastAsia="Times New Roman" w:hAnsi="Times New Roman" w:cs="Times New Roman"/>
          <w:sz w:val="24"/>
          <w:szCs w:val="24"/>
        </w:rPr>
        <w:t xml:space="preserve"> for driving through a tunnel, for simulating disaster management, or for presenting the light illumination within a tunnel. Tunnels can contain installations and furniture. Installations are permanent parts of a tunnel that strongly affect the outer or inner appearance of the tunnel and that cannot be moved. Examples are stairs, railings, radiators or pipes. </w:t>
      </w:r>
      <w:ins w:id="967" w:author="Carl Reed" w:date="2020-10-06T14:50:00Z">
        <w:r w:rsidR="00A35BA2">
          <w:rPr>
            <w:rFonts w:ascii="Times New Roman" w:eastAsia="Times New Roman" w:hAnsi="Times New Roman" w:cs="Times New Roman"/>
            <w:sz w:val="24"/>
            <w:szCs w:val="24"/>
          </w:rPr>
          <w:t xml:space="preserve">In contrast, </w:t>
        </w:r>
      </w:ins>
      <w:del w:id="968" w:author="Carl Reed" w:date="2020-10-06T14:50:00Z">
        <w:r w:rsidRPr="00D679D0" w:rsidDel="00A35BA2">
          <w:rPr>
            <w:rFonts w:ascii="Times New Roman" w:eastAsia="Times New Roman" w:hAnsi="Times New Roman" w:cs="Times New Roman"/>
            <w:sz w:val="24"/>
            <w:szCs w:val="24"/>
          </w:rPr>
          <w:delText>F</w:delText>
        </w:r>
      </w:del>
      <w:ins w:id="969" w:author="Carl Reed" w:date="2020-10-06T14:50:00Z">
        <w:r w:rsidR="00A35BA2">
          <w:rPr>
            <w:rFonts w:ascii="Times New Roman" w:eastAsia="Times New Roman" w:hAnsi="Times New Roman" w:cs="Times New Roman"/>
            <w:sz w:val="24"/>
            <w:szCs w:val="24"/>
          </w:rPr>
          <w:t>f</w:t>
        </w:r>
      </w:ins>
      <w:r w:rsidRPr="00D679D0">
        <w:rPr>
          <w:rFonts w:ascii="Times New Roman" w:eastAsia="Times New Roman" w:hAnsi="Times New Roman" w:cs="Times New Roman"/>
          <w:sz w:val="24"/>
          <w:szCs w:val="24"/>
        </w:rPr>
        <w:t>urniture</w:t>
      </w:r>
      <w:del w:id="970" w:author="Carl Reed" w:date="2020-10-06T14:50:00Z">
        <w:r w:rsidRPr="00D679D0" w:rsidDel="00A35BA2">
          <w:rPr>
            <w:rFonts w:ascii="Times New Roman" w:eastAsia="Times New Roman" w:hAnsi="Times New Roman" w:cs="Times New Roman"/>
            <w:sz w:val="24"/>
            <w:szCs w:val="24"/>
          </w:rPr>
          <w:delText xml:space="preserve">, in contrast, </w:delText>
        </w:r>
      </w:del>
      <w:ins w:id="971" w:author="Carl Reed" w:date="2020-10-06T14:50:00Z">
        <w:r w:rsidR="00A35BA2">
          <w:rPr>
            <w:rFonts w:ascii="Times New Roman" w:eastAsia="Times New Roman" w:hAnsi="Times New Roman" w:cs="Times New Roman"/>
            <w:sz w:val="24"/>
            <w:szCs w:val="24"/>
          </w:rPr>
          <w:t xml:space="preserve"> </w:t>
        </w:r>
      </w:ins>
      <w:r w:rsidRPr="00D679D0">
        <w:rPr>
          <w:rFonts w:ascii="Times New Roman" w:eastAsia="Times New Roman" w:hAnsi="Times New Roman" w:cs="Times New Roman"/>
          <w:sz w:val="24"/>
          <w:szCs w:val="24"/>
        </w:rPr>
        <w:t>represent</w:t>
      </w:r>
      <w:ins w:id="972" w:author="Carl Reed" w:date="2020-10-06T14:50:00Z">
        <w:r w:rsidR="00A35BA2">
          <w:rPr>
            <w:rFonts w:ascii="Times New Roman" w:eastAsia="Times New Roman" w:hAnsi="Times New Roman" w:cs="Times New Roman"/>
            <w:sz w:val="24"/>
            <w:szCs w:val="24"/>
          </w:rPr>
          <w:t>s</w:t>
        </w:r>
      </w:ins>
      <w:r w:rsidRPr="00D679D0">
        <w:rPr>
          <w:rFonts w:ascii="Times New Roman" w:eastAsia="Times New Roman" w:hAnsi="Times New Roman" w:cs="Times New Roman"/>
          <w:sz w:val="24"/>
          <w:szCs w:val="24"/>
        </w:rPr>
        <w:t xml:space="preserve"> moveable objects inside a tunnel, like movable equipment in control areas. Tunnels can be bounded by different types of surfaces. In this way, the outer structure of tunnels can be differentiated semantically into wall surfaces, roof surfaces, ground surfaces, outer floor surfaces, and outer ceiling surfaces, whereas the visible surface of hollow spaces can be structured into interior wall surfaces, floor surfaces, and ceiling surfaces. Furthermore, the openings of tunnels, i.e. windows and doors, can be represented including their corresponding surfaces.</w:t>
      </w:r>
    </w:p>
    <w:p w14:paraId="32D55368" w14:textId="77777777" w:rsidR="00D679D0" w:rsidRPr="00D679D0" w:rsidRDefault="00D679D0" w:rsidP="00D679D0">
      <w:pPr>
        <w:spacing w:before="100" w:beforeAutospacing="1" w:after="100" w:afterAutospacing="1" w:line="240" w:lineRule="auto"/>
        <w:rPr>
          <w:rFonts w:ascii="Times New Roman" w:eastAsia="Times New Roman" w:hAnsi="Times New Roman" w:cs="Times New Roman"/>
          <w:sz w:val="24"/>
          <w:szCs w:val="24"/>
        </w:rPr>
      </w:pPr>
      <w:r w:rsidRPr="00D679D0">
        <w:rPr>
          <w:rFonts w:ascii="Times New Roman" w:eastAsia="Times New Roman" w:hAnsi="Times New Roman" w:cs="Times New Roman"/>
          <w:sz w:val="24"/>
          <w:szCs w:val="24"/>
        </w:rPr>
        <w:t xml:space="preserve">The UML diagram of the Tunnel module is depicted in </w:t>
      </w:r>
      <w:hyperlink r:id="rId295" w:anchor="tunnel-uml" w:history="1">
        <w:r w:rsidRPr="00D679D0">
          <w:rPr>
            <w:rFonts w:ascii="Times New Roman" w:eastAsia="Times New Roman" w:hAnsi="Times New Roman" w:cs="Times New Roman"/>
            <w:color w:val="0000FF"/>
            <w:sz w:val="24"/>
            <w:szCs w:val="24"/>
            <w:u w:val="single"/>
          </w:rPr>
          <w:t>Figure 62</w:t>
        </w:r>
      </w:hyperlink>
      <w:r w:rsidRPr="00D679D0">
        <w:rPr>
          <w:rFonts w:ascii="Times New Roman" w:eastAsia="Times New Roman" w:hAnsi="Times New Roman" w:cs="Times New Roman"/>
          <w:sz w:val="24"/>
          <w:szCs w:val="24"/>
        </w:rPr>
        <w:t xml:space="preserve">. The Tunnel module inherits concepts from the Construction module (cf. </w:t>
      </w:r>
      <w:hyperlink r:id="rId296" w:anchor="rc_construction_section" w:history="1">
        <w:r w:rsidRPr="00D679D0">
          <w:rPr>
            <w:rFonts w:ascii="Times New Roman" w:eastAsia="Times New Roman" w:hAnsi="Times New Roman" w:cs="Times New Roman"/>
            <w:color w:val="0000FF"/>
            <w:sz w:val="24"/>
            <w:szCs w:val="24"/>
            <w:u w:val="single"/>
          </w:rPr>
          <w:t>Section 8.15</w:t>
        </w:r>
      </w:hyperlink>
      <w:r w:rsidRPr="00D679D0">
        <w:rPr>
          <w:rFonts w:ascii="Times New Roman" w:eastAsia="Times New Roman" w:hAnsi="Times New Roman" w:cs="Times New Roman"/>
          <w:sz w:val="24"/>
          <w:szCs w:val="24"/>
        </w:rPr>
        <w:t xml:space="preserve">). The Construction module defines objects that are common to all types of construction, such as the different surface types and the openings. A detailed discussion of the Requirements Class Tunnel can be found in the </w:t>
      </w:r>
      <w:hyperlink r:id="rId297" w:history="1">
        <w:r w:rsidRPr="00D679D0">
          <w:rPr>
            <w:rFonts w:ascii="Times New Roman" w:eastAsia="Times New Roman" w:hAnsi="Times New Roman" w:cs="Times New Roman"/>
            <w:color w:val="0000FF"/>
            <w:sz w:val="24"/>
            <w:szCs w:val="24"/>
            <w:u w:val="single"/>
          </w:rPr>
          <w:t>CityGML 3.0 Users Guide</w:t>
        </w:r>
      </w:hyperlink>
      <w:r w:rsidRPr="00D679D0">
        <w:rPr>
          <w:rFonts w:ascii="Times New Roman" w:eastAsia="Times New Roman" w:hAnsi="Times New Roman" w:cs="Times New Roman"/>
          <w:sz w:val="24"/>
          <w:szCs w:val="24"/>
        </w:rPr>
        <w:t>.</w:t>
      </w:r>
    </w:p>
    <w:p w14:paraId="3CED998B" w14:textId="77777777" w:rsidR="00D679D0" w:rsidRDefault="00D679D0">
      <w:pPr>
        <w:rPr>
          <w:ins w:id="973" w:author="Carl Reed" w:date="2020-10-01T16:57:00Z"/>
        </w:rPr>
      </w:pPr>
      <w:r>
        <w:t>&lt;&lt;SNIP, SNIP&gt;&gt;</w:t>
      </w:r>
    </w:p>
    <w:p w14:paraId="02283E65" w14:textId="77777777" w:rsidR="00AF4014" w:rsidRPr="00AF4014" w:rsidRDefault="00AF4014" w:rsidP="00AF4014">
      <w:pPr>
        <w:spacing w:before="100" w:beforeAutospacing="1" w:after="100" w:afterAutospacing="1" w:line="240" w:lineRule="auto"/>
        <w:outlineLvl w:val="1"/>
        <w:rPr>
          <w:rFonts w:ascii="Times New Roman" w:eastAsia="Times New Roman" w:hAnsi="Times New Roman" w:cs="Times New Roman"/>
          <w:b/>
          <w:bCs/>
          <w:sz w:val="36"/>
          <w:szCs w:val="36"/>
        </w:rPr>
      </w:pPr>
      <w:r w:rsidRPr="00AF4014">
        <w:rPr>
          <w:rFonts w:ascii="Times New Roman" w:eastAsia="Times New Roman" w:hAnsi="Times New Roman" w:cs="Times New Roman"/>
          <w:b/>
          <w:bCs/>
          <w:sz w:val="36"/>
          <w:szCs w:val="36"/>
        </w:rPr>
        <w:t xml:space="preserve">10. </w:t>
      </w:r>
      <w:commentRangeStart w:id="974"/>
      <w:r w:rsidRPr="00AF4014">
        <w:rPr>
          <w:rFonts w:ascii="Times New Roman" w:eastAsia="Times New Roman" w:hAnsi="Times New Roman" w:cs="Times New Roman"/>
          <w:b/>
          <w:bCs/>
          <w:sz w:val="36"/>
          <w:szCs w:val="36"/>
        </w:rPr>
        <w:t>Application Domain Extension (ADE)</w:t>
      </w:r>
      <w:commentRangeEnd w:id="974"/>
      <w:r w:rsidR="00363525">
        <w:rPr>
          <w:rStyle w:val="CommentReference"/>
        </w:rPr>
        <w:commentReference w:id="974"/>
      </w:r>
    </w:p>
    <w:p w14:paraId="5CEE547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An </w:t>
      </w:r>
      <w:r w:rsidRPr="00AF4014">
        <w:rPr>
          <w:rFonts w:ascii="Times New Roman" w:eastAsia="Times New Roman" w:hAnsi="Times New Roman" w:cs="Times New Roman"/>
          <w:i/>
          <w:iCs/>
          <w:sz w:val="24"/>
          <w:szCs w:val="24"/>
        </w:rPr>
        <w:t>Application Domain Extension</w:t>
      </w:r>
      <w:r w:rsidRPr="00AF4014">
        <w:rPr>
          <w:rFonts w:ascii="Times New Roman" w:eastAsia="Times New Roman" w:hAnsi="Times New Roman" w:cs="Times New Roman"/>
          <w:sz w:val="24"/>
          <w:szCs w:val="24"/>
        </w:rPr>
        <w:t xml:space="preserve"> (ADE) is a formal and systematic extension of </w:t>
      </w:r>
      <w:ins w:id="975" w:author="Carl Reed" w:date="2020-10-06T08:41:00Z">
        <w:r w:rsidR="003C34CF">
          <w:rPr>
            <w:rFonts w:ascii="Times New Roman" w:eastAsia="Times New Roman" w:hAnsi="Times New Roman" w:cs="Times New Roman"/>
            <w:sz w:val="24"/>
            <w:szCs w:val="24"/>
          </w:rPr>
          <w:t xml:space="preserve">the </w:t>
        </w:r>
      </w:ins>
      <w:r w:rsidRPr="00AF4014">
        <w:rPr>
          <w:rFonts w:ascii="Times New Roman" w:eastAsia="Times New Roman" w:hAnsi="Times New Roman" w:cs="Times New Roman"/>
          <w:sz w:val="24"/>
          <w:szCs w:val="24"/>
        </w:rPr>
        <w:t>CityGML</w:t>
      </w:r>
      <w:ins w:id="976" w:author="Carl Reed" w:date="2020-10-06T08:41:00Z">
        <w:r w:rsidR="003C34CF">
          <w:rPr>
            <w:rFonts w:ascii="Times New Roman" w:eastAsia="Times New Roman" w:hAnsi="Times New Roman" w:cs="Times New Roman"/>
            <w:sz w:val="24"/>
            <w:szCs w:val="24"/>
          </w:rPr>
          <w:t xml:space="preserve"> Conceptual Model (CM)</w:t>
        </w:r>
      </w:ins>
      <w:r w:rsidRPr="00AF4014">
        <w:rPr>
          <w:rFonts w:ascii="Times New Roman" w:eastAsia="Times New Roman" w:hAnsi="Times New Roman" w:cs="Times New Roman"/>
          <w:sz w:val="24"/>
          <w:szCs w:val="24"/>
        </w:rPr>
        <w:t xml:space="preserve"> for a specific application or domain</w:t>
      </w:r>
      <w:ins w:id="977" w:author="Carl Reed" w:date="2020-10-06T08:41:00Z">
        <w:r w:rsidR="003C34CF">
          <w:rPr>
            <w:rFonts w:ascii="Times New Roman" w:eastAsia="Times New Roman" w:hAnsi="Times New Roman" w:cs="Times New Roman"/>
            <w:sz w:val="24"/>
            <w:szCs w:val="24"/>
          </w:rPr>
          <w:t>. The ADE is expressed</w:t>
        </w:r>
      </w:ins>
      <w:r w:rsidRPr="00AF4014">
        <w:rPr>
          <w:rFonts w:ascii="Times New Roman" w:eastAsia="Times New Roman" w:hAnsi="Times New Roman" w:cs="Times New Roman"/>
          <w:sz w:val="24"/>
          <w:szCs w:val="24"/>
        </w:rPr>
        <w:t xml:space="preserve"> in the form of a </w:t>
      </w:r>
      <w:del w:id="978" w:author="Carl Reed" w:date="2020-10-06T08:41:00Z">
        <w:r w:rsidRPr="00AF4014" w:rsidDel="003C34CF">
          <w:rPr>
            <w:rFonts w:ascii="Times New Roman" w:eastAsia="Times New Roman" w:hAnsi="Times New Roman" w:cs="Times New Roman"/>
            <w:sz w:val="24"/>
            <w:szCs w:val="24"/>
          </w:rPr>
          <w:delText xml:space="preserve">conceptual </w:delText>
        </w:r>
      </w:del>
      <w:r w:rsidRPr="00AF4014">
        <w:rPr>
          <w:rFonts w:ascii="Times New Roman" w:eastAsia="Times New Roman" w:hAnsi="Times New Roman" w:cs="Times New Roman"/>
          <w:sz w:val="24"/>
          <w:szCs w:val="24"/>
        </w:rPr>
        <w:t xml:space="preserve">UML model. The </w:t>
      </w:r>
      <w:del w:id="979" w:author="Carl Reed" w:date="2020-10-06T08:41:00Z">
        <w:r w:rsidRPr="00AF4014" w:rsidDel="003C34CF">
          <w:rPr>
            <w:rFonts w:ascii="Times New Roman" w:eastAsia="Times New Roman" w:hAnsi="Times New Roman" w:cs="Times New Roman"/>
            <w:sz w:val="24"/>
            <w:szCs w:val="24"/>
          </w:rPr>
          <w:delText xml:space="preserve">application </w:delText>
        </w:r>
      </w:del>
      <w:ins w:id="980" w:author="Carl Reed" w:date="2020-10-06T08:41:00Z">
        <w:r w:rsidR="003C34CF">
          <w:rPr>
            <w:rFonts w:ascii="Times New Roman" w:eastAsia="Times New Roman" w:hAnsi="Times New Roman" w:cs="Times New Roman"/>
            <w:sz w:val="24"/>
            <w:szCs w:val="24"/>
          </w:rPr>
          <w:t>domain</w:t>
        </w:r>
        <w:r w:rsidR="003C34CF" w:rsidRPr="00AF4014">
          <w:rPr>
            <w:rFonts w:ascii="Times New Roman" w:eastAsia="Times New Roman" w:hAnsi="Times New Roman" w:cs="Times New Roman"/>
            <w:sz w:val="24"/>
            <w:szCs w:val="24"/>
          </w:rPr>
          <w:t xml:space="preserve"> </w:t>
        </w:r>
      </w:ins>
      <w:r w:rsidRPr="00AF4014">
        <w:rPr>
          <w:rFonts w:ascii="Times New Roman" w:eastAsia="Times New Roman" w:hAnsi="Times New Roman" w:cs="Times New Roman"/>
          <w:sz w:val="24"/>
          <w:szCs w:val="24"/>
        </w:rPr>
        <w:t xml:space="preserve">data is mapped to a set of additional classes, attributes, and relations. ADEs may use elements from </w:t>
      </w:r>
      <w:ins w:id="981" w:author="Carl Reed" w:date="2020-10-06T08:43:00Z">
        <w:r w:rsidR="003C34CF">
          <w:rPr>
            <w:rFonts w:ascii="Times New Roman" w:eastAsia="Times New Roman" w:hAnsi="Times New Roman" w:cs="Times New Roman"/>
            <w:sz w:val="24"/>
            <w:szCs w:val="24"/>
          </w:rPr>
          <w:t xml:space="preserve">the </w:t>
        </w:r>
      </w:ins>
      <w:r w:rsidRPr="00AF4014">
        <w:rPr>
          <w:rFonts w:ascii="Times New Roman" w:eastAsia="Times New Roman" w:hAnsi="Times New Roman" w:cs="Times New Roman"/>
          <w:sz w:val="24"/>
          <w:szCs w:val="24"/>
        </w:rPr>
        <w:t>CityGML</w:t>
      </w:r>
      <w:ins w:id="982" w:author="Carl Reed" w:date="2020-10-06T08:43:00Z">
        <w:r w:rsidR="003C34CF">
          <w:rPr>
            <w:rFonts w:ascii="Times New Roman" w:eastAsia="Times New Roman" w:hAnsi="Times New Roman" w:cs="Times New Roman"/>
            <w:sz w:val="24"/>
            <w:szCs w:val="24"/>
          </w:rPr>
          <w:t xml:space="preserve"> CM</w:t>
        </w:r>
      </w:ins>
      <w:ins w:id="983" w:author="Carl Reed" w:date="2020-10-06T08:44:00Z">
        <w:r w:rsidR="003C34CF">
          <w:rPr>
            <w:rFonts w:ascii="Times New Roman" w:eastAsia="Times New Roman" w:hAnsi="Times New Roman" w:cs="Times New Roman"/>
            <w:sz w:val="24"/>
            <w:szCs w:val="24"/>
          </w:rPr>
          <w:t xml:space="preserve"> </w:t>
        </w:r>
      </w:ins>
      <w:del w:id="984" w:author="Carl Reed" w:date="2020-10-06T08:44:00Z">
        <w:r w:rsidRPr="00AF4014" w:rsidDel="003C34CF">
          <w:rPr>
            <w:rFonts w:ascii="Times New Roman" w:eastAsia="Times New Roman" w:hAnsi="Times New Roman" w:cs="Times New Roman"/>
            <w:sz w:val="24"/>
            <w:szCs w:val="24"/>
          </w:rPr>
          <w:delText xml:space="preserve">, for instance, </w:delText>
        </w:r>
      </w:del>
      <w:r w:rsidRPr="00AF4014">
        <w:rPr>
          <w:rFonts w:ascii="Times New Roman" w:eastAsia="Times New Roman" w:hAnsi="Times New Roman" w:cs="Times New Roman"/>
          <w:sz w:val="24"/>
          <w:szCs w:val="24"/>
        </w:rPr>
        <w:t>to derive application-specific subclasses, to inject additional properties, to associate application data with predefined CityGML content, or to define value domains for attributes.</w:t>
      </w:r>
    </w:p>
    <w:p w14:paraId="3E2A9C9E"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The ADE mechanism allows application-specific information to be aligned with the </w:t>
      </w:r>
      <w:del w:id="985" w:author="Carl Reed" w:date="2020-10-06T08:44:00Z">
        <w:r w:rsidRPr="00AF4014" w:rsidDel="003C34CF">
          <w:rPr>
            <w:rFonts w:ascii="Times New Roman" w:eastAsia="Times New Roman" w:hAnsi="Times New Roman" w:cs="Times New Roman"/>
            <w:sz w:val="24"/>
            <w:szCs w:val="24"/>
          </w:rPr>
          <w:delText xml:space="preserve">conceptual model of </w:delText>
        </w:r>
      </w:del>
      <w:r w:rsidRPr="00AF4014">
        <w:rPr>
          <w:rFonts w:ascii="Times New Roman" w:eastAsia="Times New Roman" w:hAnsi="Times New Roman" w:cs="Times New Roman"/>
          <w:sz w:val="24"/>
          <w:szCs w:val="24"/>
        </w:rPr>
        <w:t>CityGML</w:t>
      </w:r>
      <w:ins w:id="986" w:author="Carl Reed" w:date="2020-10-06T08:44:00Z">
        <w:r w:rsidR="003C34CF">
          <w:rPr>
            <w:rFonts w:ascii="Times New Roman" w:eastAsia="Times New Roman" w:hAnsi="Times New Roman" w:cs="Times New Roman"/>
            <w:sz w:val="24"/>
            <w:szCs w:val="24"/>
          </w:rPr>
          <w:t xml:space="preserve"> CM)</w:t>
        </w:r>
      </w:ins>
      <w:r w:rsidRPr="00AF4014">
        <w:rPr>
          <w:rFonts w:ascii="Times New Roman" w:eastAsia="Times New Roman" w:hAnsi="Times New Roman" w:cs="Times New Roman"/>
          <w:sz w:val="24"/>
          <w:szCs w:val="24"/>
        </w:rPr>
        <w:t xml:space="preserve"> in a well-structured and systematic way. By this means, CityGML can be extended to meet the information needs of an application while at the same time preserving its concepts and semantic structures. Moreover, and in contrast to generic city objects and attributes, application data can be validated against the formal definition of an ADE to ensure semantic interoperability.</w:t>
      </w:r>
    </w:p>
    <w:p w14:paraId="03C725E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lastRenderedPageBreak/>
        <w:t xml:space="preserve">Previous versions of </w:t>
      </w:r>
      <w:ins w:id="987" w:author="Carl Reed" w:date="2020-10-06T08:44:00Z">
        <w:r w:rsidR="003C34CF">
          <w:rPr>
            <w:rFonts w:ascii="Times New Roman" w:eastAsia="Times New Roman" w:hAnsi="Times New Roman" w:cs="Times New Roman"/>
            <w:sz w:val="24"/>
            <w:szCs w:val="24"/>
          </w:rPr>
          <w:t xml:space="preserve">the </w:t>
        </w:r>
      </w:ins>
      <w:r w:rsidRPr="00AF4014">
        <w:rPr>
          <w:rFonts w:ascii="Times New Roman" w:eastAsia="Times New Roman" w:hAnsi="Times New Roman" w:cs="Times New Roman"/>
          <w:sz w:val="24"/>
          <w:szCs w:val="24"/>
        </w:rPr>
        <w:t xml:space="preserve">CityGML </w:t>
      </w:r>
      <w:ins w:id="988" w:author="Carl Reed" w:date="2020-10-06T08:44:00Z">
        <w:r w:rsidR="003C34CF">
          <w:rPr>
            <w:rFonts w:ascii="Times New Roman" w:eastAsia="Times New Roman" w:hAnsi="Times New Roman" w:cs="Times New Roman"/>
            <w:sz w:val="24"/>
            <w:szCs w:val="24"/>
          </w:rPr>
          <w:t xml:space="preserve">Standard </w:t>
        </w:r>
      </w:ins>
      <w:r w:rsidRPr="00AF4014">
        <w:rPr>
          <w:rFonts w:ascii="Times New Roman" w:eastAsia="Times New Roman" w:hAnsi="Times New Roman" w:cs="Times New Roman"/>
          <w:sz w:val="24"/>
          <w:szCs w:val="24"/>
        </w:rPr>
        <w:t xml:space="preserve">defined the ADE mechanism solely </w:t>
      </w:r>
      <w:del w:id="989" w:author="Carl Reed" w:date="2020-10-06T08:44:00Z">
        <w:r w:rsidRPr="00AF4014" w:rsidDel="003C34CF">
          <w:rPr>
            <w:rFonts w:ascii="Times New Roman" w:eastAsia="Times New Roman" w:hAnsi="Times New Roman" w:cs="Times New Roman"/>
            <w:sz w:val="24"/>
            <w:szCs w:val="24"/>
          </w:rPr>
          <w:delText xml:space="preserve">on </w:delText>
        </w:r>
      </w:del>
      <w:ins w:id="990" w:author="Carl Reed" w:date="2020-10-06T08:44:00Z">
        <w:r w:rsidR="003C34CF">
          <w:rPr>
            <w:rFonts w:ascii="Times New Roman" w:eastAsia="Times New Roman" w:hAnsi="Times New Roman" w:cs="Times New Roman"/>
            <w:sz w:val="24"/>
            <w:szCs w:val="24"/>
          </w:rPr>
          <w:t>at</w:t>
        </w:r>
        <w:r w:rsidR="003C34CF" w:rsidRPr="00AF4014">
          <w:rPr>
            <w:rFonts w:ascii="Times New Roman" w:eastAsia="Times New Roman" w:hAnsi="Times New Roman" w:cs="Times New Roman"/>
            <w:sz w:val="24"/>
            <w:szCs w:val="24"/>
          </w:rPr>
          <w:t xml:space="preserve"> </w:t>
        </w:r>
      </w:ins>
      <w:r w:rsidRPr="00AF4014">
        <w:rPr>
          <w:rFonts w:ascii="Times New Roman" w:eastAsia="Times New Roman" w:hAnsi="Times New Roman" w:cs="Times New Roman"/>
          <w:sz w:val="24"/>
          <w:szCs w:val="24"/>
        </w:rPr>
        <w:t xml:space="preserve">the level of the XML Schema encoding. With CityGML 3.0, ADEs become platform-independent models </w:t>
      </w:r>
      <w:ins w:id="991" w:author="Carl Reed" w:date="2020-10-06T08:45:00Z">
        <w:r w:rsidR="003C34CF">
          <w:rPr>
            <w:rFonts w:ascii="Times New Roman" w:eastAsia="Times New Roman" w:hAnsi="Times New Roman" w:cs="Times New Roman"/>
            <w:sz w:val="24"/>
            <w:szCs w:val="24"/>
          </w:rPr>
          <w:t>at</w:t>
        </w:r>
      </w:ins>
      <w:del w:id="992" w:author="Carl Reed" w:date="2020-10-06T08:45:00Z">
        <w:r w:rsidRPr="00AF4014" w:rsidDel="003C34CF">
          <w:rPr>
            <w:rFonts w:ascii="Times New Roman" w:eastAsia="Times New Roman" w:hAnsi="Times New Roman" w:cs="Times New Roman"/>
            <w:sz w:val="24"/>
            <w:szCs w:val="24"/>
          </w:rPr>
          <w:delText>on</w:delText>
        </w:r>
      </w:del>
      <w:r w:rsidRPr="00AF4014">
        <w:rPr>
          <w:rFonts w:ascii="Times New Roman" w:eastAsia="Times New Roman" w:hAnsi="Times New Roman" w:cs="Times New Roman"/>
          <w:sz w:val="24"/>
          <w:szCs w:val="24"/>
        </w:rPr>
        <w:t xml:space="preserve"> a conceptual level that can be mapped to multiple and different target encodings.</w:t>
      </w:r>
    </w:p>
    <w:p w14:paraId="0A05D3DB"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ADEs have successfully been implemented in practice and enable a wide range of applications and use cases based on </w:t>
      </w:r>
      <w:ins w:id="993" w:author="Carl Reed" w:date="2020-10-06T08:45:00Z">
        <w:r w:rsidR="003C34CF">
          <w:rPr>
            <w:rFonts w:ascii="Times New Roman" w:eastAsia="Times New Roman" w:hAnsi="Times New Roman" w:cs="Times New Roman"/>
            <w:sz w:val="24"/>
            <w:szCs w:val="24"/>
          </w:rPr>
          <w:t xml:space="preserve">the </w:t>
        </w:r>
      </w:ins>
      <w:r w:rsidRPr="00AF4014">
        <w:rPr>
          <w:rFonts w:ascii="Times New Roman" w:eastAsia="Times New Roman" w:hAnsi="Times New Roman" w:cs="Times New Roman"/>
          <w:sz w:val="24"/>
          <w:szCs w:val="24"/>
        </w:rPr>
        <w:t>CityGML</w:t>
      </w:r>
      <w:ins w:id="994" w:author="Carl Reed" w:date="2020-10-06T08:45:00Z">
        <w:r w:rsidR="003C34CF">
          <w:rPr>
            <w:rFonts w:ascii="Times New Roman" w:eastAsia="Times New Roman" w:hAnsi="Times New Roman" w:cs="Times New Roman"/>
            <w:sz w:val="24"/>
            <w:szCs w:val="24"/>
          </w:rPr>
          <w:t xml:space="preserve"> Standard</w:t>
        </w:r>
      </w:ins>
      <w:r w:rsidRPr="00AF4014">
        <w:rPr>
          <w:rFonts w:ascii="Times New Roman" w:eastAsia="Times New Roman" w:hAnsi="Times New Roman" w:cs="Times New Roman"/>
          <w:sz w:val="24"/>
          <w:szCs w:val="24"/>
        </w:rPr>
        <w:t>. An overview and discussion of existing ADEs is provided in [</w:t>
      </w:r>
      <w:proofErr w:type="spellStart"/>
      <w:r w:rsidRPr="00AF4014">
        <w:rPr>
          <w:rFonts w:ascii="Times New Roman" w:eastAsia="Times New Roman" w:hAnsi="Times New Roman" w:cs="Times New Roman"/>
          <w:sz w:val="24"/>
          <w:szCs w:val="24"/>
        </w:rPr>
        <w:fldChar w:fldCharType="begin"/>
      </w:r>
      <w:r w:rsidRPr="00AF4014">
        <w:rPr>
          <w:rFonts w:ascii="Times New Roman" w:eastAsia="Times New Roman" w:hAnsi="Times New Roman" w:cs="Times New Roman"/>
          <w:sz w:val="24"/>
          <w:szCs w:val="24"/>
        </w:rPr>
        <w:instrText xml:space="preserve"> HYPERLINK "http://docs.ogc.org/DRAFTS/20-010.html" \l "Biljecki2018" </w:instrText>
      </w:r>
      <w:r w:rsidRPr="00AF4014">
        <w:rPr>
          <w:rFonts w:ascii="Times New Roman" w:eastAsia="Times New Roman" w:hAnsi="Times New Roman" w:cs="Times New Roman"/>
          <w:sz w:val="24"/>
          <w:szCs w:val="24"/>
        </w:rPr>
        <w:fldChar w:fldCharType="separate"/>
      </w:r>
      <w:r w:rsidRPr="00AF4014">
        <w:rPr>
          <w:rFonts w:ascii="Times New Roman" w:eastAsia="Times New Roman" w:hAnsi="Times New Roman" w:cs="Times New Roman"/>
          <w:color w:val="0000FF"/>
          <w:sz w:val="24"/>
          <w:szCs w:val="24"/>
          <w:u w:val="single"/>
        </w:rPr>
        <w:t>Biljecki</w:t>
      </w:r>
      <w:proofErr w:type="spellEnd"/>
      <w:r w:rsidRPr="00AF4014">
        <w:rPr>
          <w:rFonts w:ascii="Times New Roman" w:eastAsia="Times New Roman" w:hAnsi="Times New Roman" w:cs="Times New Roman"/>
          <w:color w:val="0000FF"/>
          <w:sz w:val="24"/>
          <w:szCs w:val="24"/>
          <w:u w:val="single"/>
        </w:rPr>
        <w:t xml:space="preserve"> et al. 2018</w:t>
      </w:r>
      <w:r w:rsidRPr="00AF4014">
        <w:rPr>
          <w:rFonts w:ascii="Times New Roman" w:eastAsia="Times New Roman" w:hAnsi="Times New Roman" w:cs="Times New Roman"/>
          <w:sz w:val="24"/>
          <w:szCs w:val="24"/>
        </w:rPr>
        <w:fldChar w:fldCharType="end"/>
      </w:r>
      <w:r w:rsidRPr="00AF4014">
        <w:rPr>
          <w:rFonts w:ascii="Times New Roman" w:eastAsia="Times New Roman" w:hAnsi="Times New Roman" w:cs="Times New Roman"/>
          <w:sz w:val="24"/>
          <w:szCs w:val="24"/>
        </w:rPr>
        <w:t>].</w:t>
      </w:r>
    </w:p>
    <w:p w14:paraId="1C9D303C" w14:textId="77777777"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10.1. General Rules for ADEs</w:t>
      </w:r>
    </w:p>
    <w:p w14:paraId="55501FB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An ADE </w:t>
      </w:r>
      <w:commentRangeStart w:id="995"/>
      <w:commentRangeStart w:id="996"/>
      <w:r w:rsidRPr="00AF4014">
        <w:rPr>
          <w:rFonts w:ascii="Times New Roman" w:eastAsia="Times New Roman" w:hAnsi="Times New Roman" w:cs="Times New Roman"/>
          <w:sz w:val="24"/>
          <w:szCs w:val="24"/>
        </w:rPr>
        <w:t>shall be</w:t>
      </w:r>
      <w:commentRangeEnd w:id="995"/>
      <w:r w:rsidR="003C34CF">
        <w:rPr>
          <w:rStyle w:val="CommentReference"/>
        </w:rPr>
        <w:commentReference w:id="995"/>
      </w:r>
      <w:commentRangeEnd w:id="996"/>
      <w:r w:rsidR="00B43066">
        <w:rPr>
          <w:rStyle w:val="CommentReference"/>
        </w:rPr>
        <w:commentReference w:id="996"/>
      </w:r>
      <w:r w:rsidRPr="00AF4014">
        <w:rPr>
          <w:rFonts w:ascii="Times New Roman" w:eastAsia="Times New Roman" w:hAnsi="Times New Roman" w:cs="Times New Roman"/>
          <w:sz w:val="24"/>
          <w:szCs w:val="24"/>
        </w:rPr>
        <w:t xml:space="preserve"> defined as </w:t>
      </w:r>
      <w:ins w:id="997" w:author="Carl Reed" w:date="2020-10-06T08:46:00Z">
        <w:r w:rsidR="003C34CF">
          <w:rPr>
            <w:rFonts w:ascii="Times New Roman" w:eastAsia="Times New Roman" w:hAnsi="Times New Roman" w:cs="Times New Roman"/>
            <w:sz w:val="24"/>
            <w:szCs w:val="24"/>
          </w:rPr>
          <w:t xml:space="preserve">a </w:t>
        </w:r>
      </w:ins>
      <w:r w:rsidRPr="00AF4014">
        <w:rPr>
          <w:rFonts w:ascii="Times New Roman" w:eastAsia="Times New Roman" w:hAnsi="Times New Roman" w:cs="Times New Roman"/>
          <w:sz w:val="24"/>
          <w:szCs w:val="24"/>
        </w:rPr>
        <w:t xml:space="preserve">conceptual model </w:t>
      </w:r>
      <w:ins w:id="998" w:author="Carl Reed" w:date="2020-10-06T08:46:00Z">
        <w:r w:rsidR="003C34CF">
          <w:rPr>
            <w:rFonts w:ascii="Times New Roman" w:eastAsia="Times New Roman" w:hAnsi="Times New Roman" w:cs="Times New Roman"/>
            <w:sz w:val="24"/>
            <w:szCs w:val="24"/>
          </w:rPr>
          <w:t xml:space="preserve">documented </w:t>
        </w:r>
      </w:ins>
      <w:r w:rsidRPr="00AF4014">
        <w:rPr>
          <w:rFonts w:ascii="Times New Roman" w:eastAsia="Times New Roman" w:hAnsi="Times New Roman" w:cs="Times New Roman"/>
          <w:sz w:val="24"/>
          <w:szCs w:val="24"/>
        </w:rPr>
        <w:t xml:space="preserve">in </w:t>
      </w:r>
      <w:commentRangeStart w:id="999"/>
      <w:commentRangeStart w:id="1000"/>
      <w:r w:rsidRPr="00AF4014">
        <w:rPr>
          <w:rFonts w:ascii="Times New Roman" w:eastAsia="Times New Roman" w:hAnsi="Times New Roman" w:cs="Times New Roman"/>
          <w:sz w:val="24"/>
          <w:szCs w:val="24"/>
        </w:rPr>
        <w:t xml:space="preserve">UML in accordance with the </w:t>
      </w:r>
      <w:ins w:id="1001" w:author="Carl Reed" w:date="2020-10-06T08:46:00Z">
        <w:r w:rsidR="003C34CF">
          <w:rPr>
            <w:rFonts w:ascii="Times New Roman" w:eastAsia="Times New Roman" w:hAnsi="Times New Roman" w:cs="Times New Roman"/>
            <w:sz w:val="24"/>
            <w:szCs w:val="24"/>
          </w:rPr>
          <w:t xml:space="preserve">ISO 19100 </w:t>
        </w:r>
      </w:ins>
      <w:r w:rsidRPr="00AF4014">
        <w:rPr>
          <w:rFonts w:ascii="Times New Roman" w:eastAsia="Times New Roman" w:hAnsi="Times New Roman" w:cs="Times New Roman"/>
          <w:sz w:val="24"/>
          <w:szCs w:val="24"/>
        </w:rPr>
        <w:t xml:space="preserve">conceptual modelling framework </w:t>
      </w:r>
      <w:commentRangeEnd w:id="999"/>
      <w:r w:rsidR="009758F4">
        <w:rPr>
          <w:rStyle w:val="CommentReference"/>
        </w:rPr>
        <w:commentReference w:id="999"/>
      </w:r>
      <w:commentRangeEnd w:id="1000"/>
      <w:r w:rsidR="008B35AD">
        <w:rPr>
          <w:rStyle w:val="CommentReference"/>
        </w:rPr>
        <w:commentReference w:id="1000"/>
      </w:r>
      <w:del w:id="1002" w:author="Carl Reed" w:date="2020-10-06T08:46:00Z">
        <w:r w:rsidRPr="00AF4014" w:rsidDel="003C34CF">
          <w:rPr>
            <w:rFonts w:ascii="Times New Roman" w:eastAsia="Times New Roman" w:hAnsi="Times New Roman" w:cs="Times New Roman"/>
            <w:sz w:val="24"/>
            <w:szCs w:val="24"/>
          </w:rPr>
          <w:delText xml:space="preserve">of the ISO 19100 series of International Standards </w:delText>
        </w:r>
      </w:del>
      <w:r w:rsidRPr="00AF4014">
        <w:rPr>
          <w:rFonts w:ascii="Times New Roman" w:eastAsia="Times New Roman" w:hAnsi="Times New Roman" w:cs="Times New Roman"/>
          <w:sz w:val="24"/>
          <w:szCs w:val="24"/>
        </w:rPr>
        <w:t xml:space="preserve">and by adhering to the </w:t>
      </w:r>
      <w:commentRangeStart w:id="1003"/>
      <w:commentRangeStart w:id="1004"/>
      <w:r w:rsidRPr="00AF4014">
        <w:rPr>
          <w:rFonts w:ascii="Times New Roman" w:eastAsia="Times New Roman" w:hAnsi="Times New Roman" w:cs="Times New Roman"/>
          <w:sz w:val="24"/>
          <w:szCs w:val="24"/>
        </w:rPr>
        <w:t xml:space="preserve">General Feature Model </w:t>
      </w:r>
      <w:commentRangeEnd w:id="1003"/>
      <w:r w:rsidR="003C34CF">
        <w:rPr>
          <w:rStyle w:val="CommentReference"/>
        </w:rPr>
        <w:commentReference w:id="1003"/>
      </w:r>
      <w:commentRangeEnd w:id="1004"/>
      <w:r w:rsidR="00B43066">
        <w:rPr>
          <w:rStyle w:val="CommentReference"/>
        </w:rPr>
        <w:commentReference w:id="1004"/>
      </w:r>
      <w:r w:rsidRPr="00AF4014">
        <w:rPr>
          <w:rFonts w:ascii="Times New Roman" w:eastAsia="Times New Roman" w:hAnsi="Times New Roman" w:cs="Times New Roman"/>
          <w:sz w:val="24"/>
          <w:szCs w:val="24"/>
        </w:rPr>
        <w:t xml:space="preserve">and the rules and constraints for application schemas as specified in ISO 19109 and ISO/TS 19103. The </w:t>
      </w:r>
      <w:hyperlink r:id="rId298" w:anchor="uml_notation_section" w:history="1">
        <w:r w:rsidRPr="00AF4014">
          <w:rPr>
            <w:rFonts w:ascii="Times New Roman" w:eastAsia="Times New Roman" w:hAnsi="Times New Roman" w:cs="Times New Roman"/>
            <w:color w:val="0000FF"/>
            <w:sz w:val="24"/>
            <w:szCs w:val="24"/>
            <w:u w:val="single"/>
          </w:rPr>
          <w:t>UML notations and stereotypes</w:t>
        </w:r>
      </w:hyperlink>
      <w:r w:rsidRPr="00AF4014">
        <w:rPr>
          <w:rFonts w:ascii="Times New Roman" w:eastAsia="Times New Roman" w:hAnsi="Times New Roman" w:cs="Times New Roman"/>
          <w:sz w:val="24"/>
          <w:szCs w:val="24"/>
        </w:rPr>
        <w:t xml:space="preserve"> used in the CityGML conceptual model should also be applied to corresponding model elements in an ADE.</w:t>
      </w:r>
    </w:p>
    <w:p w14:paraId="7DDCEED0"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Every ADE </w:t>
      </w:r>
      <w:commentRangeStart w:id="1005"/>
      <w:commentRangeStart w:id="1006"/>
      <w:r w:rsidRPr="00AF4014">
        <w:rPr>
          <w:rFonts w:ascii="Times New Roman" w:eastAsia="Times New Roman" w:hAnsi="Times New Roman" w:cs="Times New Roman"/>
          <w:sz w:val="24"/>
          <w:szCs w:val="24"/>
        </w:rPr>
        <w:t xml:space="preserve">shall be </w:t>
      </w:r>
      <w:commentRangeEnd w:id="1005"/>
      <w:r w:rsidR="003C34CF">
        <w:rPr>
          <w:rStyle w:val="CommentReference"/>
        </w:rPr>
        <w:commentReference w:id="1005"/>
      </w:r>
      <w:commentRangeEnd w:id="1006"/>
      <w:r w:rsidR="00B43066">
        <w:rPr>
          <w:rStyle w:val="CommentReference"/>
        </w:rPr>
        <w:commentReference w:id="1006"/>
      </w:r>
      <w:r w:rsidRPr="00AF4014">
        <w:rPr>
          <w:rFonts w:ascii="Times New Roman" w:eastAsia="Times New Roman" w:hAnsi="Times New Roman" w:cs="Times New Roman"/>
          <w:sz w:val="24"/>
          <w:szCs w:val="24"/>
        </w:rPr>
        <w:t>organized into one or more UML packages having globally unique namespaces and containing all UML model elements defined by the ADE. An ADE may additionally import and use predefined classes from external conceptual UML models such as the CityGML modules or the standardized schemas of the ISO 19100 series of International Standards.</w:t>
      </w:r>
    </w:p>
    <w:p w14:paraId="1FC2AB22" w14:textId="77777777"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10.2. Defining New ADE Model Elements</w:t>
      </w:r>
    </w:p>
    <w:p w14:paraId="0A2BFDB6"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Following ISO 19109, </w:t>
      </w:r>
      <w:del w:id="1007" w:author="Carl Reed" w:date="2020-10-06T08:48:00Z">
        <w:r w:rsidRPr="00AF4014" w:rsidDel="003C34CF">
          <w:rPr>
            <w:rFonts w:ascii="Times New Roman" w:eastAsia="Times New Roman" w:hAnsi="Times New Roman" w:cs="Times New Roman"/>
            <w:sz w:val="24"/>
            <w:szCs w:val="24"/>
          </w:rPr>
          <w:delText xml:space="preserve">features are </w:delText>
        </w:r>
      </w:del>
      <w:r w:rsidRPr="00AF4014">
        <w:rPr>
          <w:rFonts w:ascii="Times New Roman" w:eastAsia="Times New Roman" w:hAnsi="Times New Roman" w:cs="Times New Roman"/>
          <w:sz w:val="24"/>
          <w:szCs w:val="24"/>
        </w:rPr>
        <w:t>the primary view of geospatial information</w:t>
      </w:r>
      <w:ins w:id="1008" w:author="Carl Reed" w:date="2020-10-06T08:47:00Z">
        <w:r w:rsidR="003C34CF">
          <w:rPr>
            <w:rFonts w:ascii="Times New Roman" w:eastAsia="Times New Roman" w:hAnsi="Times New Roman" w:cs="Times New Roman"/>
            <w:sz w:val="24"/>
            <w:szCs w:val="24"/>
          </w:rPr>
          <w:t xml:space="preserve"> </w:t>
        </w:r>
      </w:ins>
      <w:ins w:id="1009" w:author="Carl Reed" w:date="2020-10-06T08:48:00Z">
        <w:r w:rsidR="003C34CF">
          <w:rPr>
            <w:rFonts w:ascii="Times New Roman" w:eastAsia="Times New Roman" w:hAnsi="Times New Roman" w:cs="Times New Roman"/>
            <w:sz w:val="24"/>
            <w:szCs w:val="24"/>
          </w:rPr>
          <w:t xml:space="preserve">and </w:t>
        </w:r>
        <w:r w:rsidR="003C34CF" w:rsidRPr="00AF4014">
          <w:rPr>
            <w:rFonts w:ascii="Times New Roman" w:eastAsia="Times New Roman" w:hAnsi="Times New Roman" w:cs="Times New Roman"/>
            <w:sz w:val="24"/>
            <w:szCs w:val="24"/>
          </w:rPr>
          <w:t>the core elements of application schemas</w:t>
        </w:r>
        <w:r w:rsidR="003C34CF">
          <w:rPr>
            <w:rFonts w:ascii="Times New Roman" w:eastAsia="Times New Roman" w:hAnsi="Times New Roman" w:cs="Times New Roman"/>
            <w:sz w:val="24"/>
            <w:szCs w:val="24"/>
          </w:rPr>
          <w:t xml:space="preserve"> </w:t>
        </w:r>
      </w:ins>
      <w:ins w:id="1010" w:author="Carl Reed" w:date="2020-10-06T08:47:00Z">
        <w:r w:rsidR="003C34CF">
          <w:rPr>
            <w:rFonts w:ascii="Times New Roman" w:eastAsia="Times New Roman" w:hAnsi="Times New Roman" w:cs="Times New Roman"/>
            <w:sz w:val="24"/>
            <w:szCs w:val="24"/>
          </w:rPr>
          <w:t xml:space="preserve">is the </w:t>
        </w:r>
        <w:r w:rsidR="003C34CF" w:rsidRPr="003C34CF">
          <w:rPr>
            <w:rFonts w:ascii="Times New Roman" w:eastAsia="Times New Roman" w:hAnsi="Times New Roman" w:cs="Times New Roman"/>
            <w:i/>
            <w:sz w:val="24"/>
            <w:szCs w:val="24"/>
            <w:rPrChange w:id="1011" w:author="Carl Reed" w:date="2020-10-06T08:48:00Z">
              <w:rPr>
                <w:rFonts w:ascii="Times New Roman" w:eastAsia="Times New Roman" w:hAnsi="Times New Roman" w:cs="Times New Roman"/>
                <w:sz w:val="24"/>
                <w:szCs w:val="24"/>
              </w:rPr>
            </w:rPrChange>
          </w:rPr>
          <w:t>feature</w:t>
        </w:r>
      </w:ins>
      <w:del w:id="1012" w:author="Carl Reed" w:date="2020-10-06T08:48:00Z">
        <w:r w:rsidRPr="00AF4014" w:rsidDel="003C34CF">
          <w:rPr>
            <w:rFonts w:ascii="Times New Roman" w:eastAsia="Times New Roman" w:hAnsi="Times New Roman" w:cs="Times New Roman"/>
            <w:sz w:val="24"/>
            <w:szCs w:val="24"/>
          </w:rPr>
          <w:delText xml:space="preserve"> and the core elements of application schemas</w:delText>
        </w:r>
      </w:del>
      <w:r w:rsidRPr="00AF4014">
        <w:rPr>
          <w:rFonts w:ascii="Times New Roman" w:eastAsia="Times New Roman" w:hAnsi="Times New Roman" w:cs="Times New Roman"/>
          <w:sz w:val="24"/>
          <w:szCs w:val="24"/>
        </w:rPr>
        <w:t>. ADEs therefore typically extend CityGML by defining new feature types appropriate to the application area together with additional content such as object types, data types, code lists, and enumerations.</w:t>
      </w:r>
    </w:p>
    <w:p w14:paraId="54B0F819"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Every feature type in an ADE </w:t>
      </w:r>
      <w:del w:id="1013" w:author="Carl Reed" w:date="2020-10-06T08:54:00Z">
        <w:r w:rsidRPr="00AF4014" w:rsidDel="00477FC3">
          <w:rPr>
            <w:rFonts w:ascii="Times New Roman" w:eastAsia="Times New Roman" w:hAnsi="Times New Roman" w:cs="Times New Roman"/>
            <w:sz w:val="24"/>
            <w:szCs w:val="24"/>
          </w:rPr>
          <w:delText xml:space="preserve">shall be </w:delText>
        </w:r>
      </w:del>
      <w:ins w:id="1014" w:author="Carl Reed" w:date="2020-10-06T08:54:00Z">
        <w:r w:rsidR="00477FC3">
          <w:rPr>
            <w:rFonts w:ascii="Times New Roman" w:eastAsia="Times New Roman" w:hAnsi="Times New Roman" w:cs="Times New Roman"/>
            <w:sz w:val="24"/>
            <w:szCs w:val="24"/>
          </w:rPr>
          <w:t xml:space="preserve">is </w:t>
        </w:r>
      </w:ins>
      <w:r w:rsidRPr="00AF4014">
        <w:rPr>
          <w:rFonts w:ascii="Times New Roman" w:eastAsia="Times New Roman" w:hAnsi="Times New Roman" w:cs="Times New Roman"/>
          <w:sz w:val="24"/>
          <w:szCs w:val="24"/>
        </w:rPr>
        <w:t xml:space="preserve">derived either directly or indirectly from </w:t>
      </w:r>
      <w:ins w:id="1015" w:author="Carl Reed" w:date="2020-10-06T08:54:00Z">
        <w:r w:rsidR="00477FC3">
          <w:rPr>
            <w:rFonts w:ascii="Times New Roman" w:eastAsia="Times New Roman" w:hAnsi="Times New Roman" w:cs="Times New Roman"/>
            <w:sz w:val="24"/>
            <w:szCs w:val="24"/>
          </w:rPr>
          <w:t xml:space="preserve">either </w:t>
        </w:r>
      </w:ins>
      <w:r w:rsidRPr="00AF4014">
        <w:rPr>
          <w:rFonts w:ascii="Times New Roman" w:eastAsia="Times New Roman" w:hAnsi="Times New Roman" w:cs="Times New Roman"/>
          <w:sz w:val="24"/>
          <w:szCs w:val="24"/>
        </w:rPr>
        <w:t xml:space="preserve">the CityGML root feature type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AbstractFeature</w:t>
      </w:r>
      <w:proofErr w:type="spellEnd"/>
      <w:r w:rsidRPr="00AF4014">
        <w:rPr>
          <w:rFonts w:ascii="Times New Roman" w:eastAsia="Times New Roman" w:hAnsi="Times New Roman" w:cs="Times New Roman"/>
          <w:sz w:val="24"/>
          <w:szCs w:val="24"/>
        </w:rPr>
        <w:t xml:space="preserve"> or, depending on its type and characteristics, from a more appropriate subclass thereof. According to the general </w:t>
      </w:r>
      <w:ins w:id="1016" w:author="Carl Reed" w:date="2020-10-06T08:55:00Z">
        <w:r w:rsidR="00477FC3" w:rsidRPr="00AF4014">
          <w:rPr>
            <w:rFonts w:ascii="Times New Roman" w:eastAsia="Times New Roman" w:hAnsi="Times New Roman" w:cs="Times New Roman"/>
            <w:sz w:val="24"/>
            <w:szCs w:val="24"/>
          </w:rPr>
          <w:t xml:space="preserve">CityGML </w:t>
        </w:r>
      </w:ins>
      <w:r w:rsidRPr="00AF4014">
        <w:rPr>
          <w:rFonts w:ascii="Times New Roman" w:eastAsia="Times New Roman" w:hAnsi="Times New Roman" w:cs="Times New Roman"/>
          <w:sz w:val="24"/>
          <w:szCs w:val="24"/>
        </w:rPr>
        <w:t>space concept</w:t>
      </w:r>
      <w:del w:id="1017" w:author="Carl Reed" w:date="2020-10-06T08:55:00Z">
        <w:r w:rsidRPr="00AF4014" w:rsidDel="00477FC3">
          <w:rPr>
            <w:rFonts w:ascii="Times New Roman" w:eastAsia="Times New Roman" w:hAnsi="Times New Roman" w:cs="Times New Roman"/>
            <w:sz w:val="24"/>
            <w:szCs w:val="24"/>
          </w:rPr>
          <w:delText xml:space="preserve"> of CityGML</w:delText>
        </w:r>
      </w:del>
      <w:r w:rsidRPr="00AF4014">
        <w:rPr>
          <w:rFonts w:ascii="Times New Roman" w:eastAsia="Times New Roman" w:hAnsi="Times New Roman" w:cs="Times New Roman"/>
          <w:sz w:val="24"/>
          <w:szCs w:val="24"/>
        </w:rPr>
        <w:t xml:space="preserve">, features representing spaces or space boundaries </w:t>
      </w:r>
      <w:del w:id="1018" w:author="Carl Reed" w:date="2020-10-06T08:55:00Z">
        <w:r w:rsidRPr="00AF4014" w:rsidDel="00477FC3">
          <w:rPr>
            <w:rFonts w:ascii="Times New Roman" w:eastAsia="Times New Roman" w:hAnsi="Times New Roman" w:cs="Times New Roman"/>
            <w:sz w:val="24"/>
            <w:szCs w:val="24"/>
          </w:rPr>
          <w:delText>shall be</w:delText>
        </w:r>
      </w:del>
      <w:ins w:id="1019" w:author="Carl Reed" w:date="2020-10-06T08:55:00Z">
        <w:r w:rsidR="00477FC3">
          <w:rPr>
            <w:rFonts w:ascii="Times New Roman" w:eastAsia="Times New Roman" w:hAnsi="Times New Roman" w:cs="Times New Roman"/>
            <w:sz w:val="24"/>
            <w:szCs w:val="24"/>
          </w:rPr>
          <w:t>are</w:t>
        </w:r>
      </w:ins>
      <w:r w:rsidRPr="00AF4014">
        <w:rPr>
          <w:rFonts w:ascii="Times New Roman" w:eastAsia="Times New Roman" w:hAnsi="Times New Roman" w:cs="Times New Roman"/>
          <w:sz w:val="24"/>
          <w:szCs w:val="24"/>
        </w:rPr>
        <w:t xml:space="preserve"> derived either directly or indirectly from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AbstractSpace</w:t>
      </w:r>
      <w:proofErr w:type="spellEnd"/>
      <w:r w:rsidRPr="00AF4014">
        <w:rPr>
          <w:rFonts w:ascii="Times New Roman" w:eastAsia="Times New Roman" w:hAnsi="Times New Roman" w:cs="Times New Roman"/>
          <w:sz w:val="24"/>
          <w:szCs w:val="24"/>
        </w:rPr>
        <w:t xml:space="preserve"> or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AbstractSpaceBoundary</w:t>
      </w:r>
      <w:proofErr w:type="spellEnd"/>
      <w:r w:rsidRPr="00AF4014">
        <w:rPr>
          <w:rFonts w:ascii="Times New Roman" w:eastAsia="Times New Roman" w:hAnsi="Times New Roman" w:cs="Times New Roman"/>
          <w:sz w:val="24"/>
          <w:szCs w:val="24"/>
        </w:rPr>
        <w:t xml:space="preserve"> respectively. UML classes representing top-level feature types shall use the </w:t>
      </w:r>
      <w:r w:rsidRPr="00AF4014">
        <w:rPr>
          <w:rFonts w:ascii="Times New Roman" w:eastAsia="Times New Roman" w:hAnsi="Times New Roman" w:cs="Times New Roman"/>
          <w:i/>
          <w:iCs/>
          <w:sz w:val="24"/>
          <w:szCs w:val="24"/>
        </w:rPr>
        <w:t>«</w:t>
      </w:r>
      <w:proofErr w:type="spellStart"/>
      <w:r w:rsidRPr="00AF4014">
        <w:rPr>
          <w:rFonts w:ascii="Times New Roman" w:eastAsia="Times New Roman" w:hAnsi="Times New Roman" w:cs="Times New Roman"/>
          <w:i/>
          <w:iCs/>
          <w:sz w:val="24"/>
          <w:szCs w:val="24"/>
        </w:rPr>
        <w:t>TopLevelFeatureType</w:t>
      </w:r>
      <w:proofErr w:type="spellEnd"/>
      <w:r w:rsidRPr="00AF4014">
        <w:rPr>
          <w:rFonts w:ascii="Times New Roman" w:eastAsia="Times New Roman" w:hAnsi="Times New Roman" w:cs="Times New Roman"/>
          <w:i/>
          <w:iCs/>
          <w:sz w:val="24"/>
          <w:szCs w:val="24"/>
        </w:rPr>
        <w:t>»</w:t>
      </w:r>
      <w:r w:rsidRPr="00AF4014">
        <w:rPr>
          <w:rFonts w:ascii="Times New Roman" w:eastAsia="Times New Roman" w:hAnsi="Times New Roman" w:cs="Times New Roman"/>
          <w:sz w:val="24"/>
          <w:szCs w:val="24"/>
        </w:rPr>
        <w:t xml:space="preserve"> stereotype.</w:t>
      </w:r>
    </w:p>
    <w:p w14:paraId="242AADC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In contrast to feature types, object types and data types are not required to be derived from a predefined CityGML class unless explicitly stated otherwise.</w:t>
      </w:r>
    </w:p>
    <w:p w14:paraId="145964D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ADE classes may have an unlimited number of attributes and associations in addition to those inherited from their parents. Attributes can be modelled with either simple or complex data types. To ensure semantic interoperability, the predefined types from CityGML or the standardized schemas of the ISO 19100 series of International Standards should be used wherever appropriate. This includes, among</w:t>
      </w:r>
      <w:del w:id="1020" w:author="Carl Reed" w:date="2020-10-06T08:57:00Z">
        <w:r w:rsidRPr="00AF4014" w:rsidDel="00477FC3">
          <w:rPr>
            <w:rFonts w:ascii="Times New Roman" w:eastAsia="Times New Roman" w:hAnsi="Times New Roman" w:cs="Times New Roman"/>
            <w:sz w:val="24"/>
            <w:szCs w:val="24"/>
          </w:rPr>
          <w:delText>st</w:delText>
        </w:r>
      </w:del>
      <w:r w:rsidRPr="00AF4014">
        <w:rPr>
          <w:rFonts w:ascii="Times New Roman" w:eastAsia="Times New Roman" w:hAnsi="Times New Roman" w:cs="Times New Roman"/>
          <w:sz w:val="24"/>
          <w:szCs w:val="24"/>
        </w:rPr>
        <w:t xml:space="preserve"> others, basic types from ISO/TS 19103, geometry </w:t>
      </w:r>
      <w:r w:rsidRPr="00AF4014">
        <w:rPr>
          <w:rFonts w:ascii="Times New Roman" w:eastAsia="Times New Roman" w:hAnsi="Times New Roman" w:cs="Times New Roman"/>
          <w:sz w:val="24"/>
          <w:szCs w:val="24"/>
        </w:rPr>
        <w:lastRenderedPageBreak/>
        <w:t>and topology objects from ISO 10107, and temporal geometry and topology objects from ISO 19108.</w:t>
      </w:r>
    </w:p>
    <w:p w14:paraId="447E52C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If a predefined type is not available, ADEs can either define their own data types or import data types from external conceptual models. This explicitly includes the possibility </w:t>
      </w:r>
      <w:ins w:id="1021" w:author="Carl Reed" w:date="2020-10-06T08:58:00Z">
        <w:r w:rsidR="00477FC3">
          <w:rPr>
            <w:rFonts w:ascii="Times New Roman" w:eastAsia="Times New Roman" w:hAnsi="Times New Roman" w:cs="Times New Roman"/>
            <w:sz w:val="24"/>
            <w:szCs w:val="24"/>
          </w:rPr>
          <w:t>of</w:t>
        </w:r>
      </w:ins>
      <w:del w:id="1022" w:author="Carl Reed" w:date="2020-10-06T08:58:00Z">
        <w:r w:rsidRPr="00AF4014" w:rsidDel="00477FC3">
          <w:rPr>
            <w:rFonts w:ascii="Times New Roman" w:eastAsia="Times New Roman" w:hAnsi="Times New Roman" w:cs="Times New Roman"/>
            <w:sz w:val="24"/>
            <w:szCs w:val="24"/>
          </w:rPr>
          <w:delText>to</w:delText>
        </w:r>
      </w:del>
      <w:r w:rsidRPr="00AF4014">
        <w:rPr>
          <w:rFonts w:ascii="Times New Roman" w:eastAsia="Times New Roman" w:hAnsi="Times New Roman" w:cs="Times New Roman"/>
          <w:sz w:val="24"/>
          <w:szCs w:val="24"/>
        </w:rPr>
        <w:t xml:space="preserve"> defin</w:t>
      </w:r>
      <w:ins w:id="1023" w:author="Carl Reed" w:date="2020-10-06T08:58:00Z">
        <w:r w:rsidR="00477FC3">
          <w:rPr>
            <w:rFonts w:ascii="Times New Roman" w:eastAsia="Times New Roman" w:hAnsi="Times New Roman" w:cs="Times New Roman"/>
            <w:sz w:val="24"/>
            <w:szCs w:val="24"/>
          </w:rPr>
          <w:t>ing</w:t>
        </w:r>
      </w:ins>
      <w:del w:id="1024" w:author="Carl Reed" w:date="2020-10-06T08:58:00Z">
        <w:r w:rsidRPr="00AF4014" w:rsidDel="00477FC3">
          <w:rPr>
            <w:rFonts w:ascii="Times New Roman" w:eastAsia="Times New Roman" w:hAnsi="Times New Roman" w:cs="Times New Roman"/>
            <w:sz w:val="24"/>
            <w:szCs w:val="24"/>
          </w:rPr>
          <w:delText>e</w:delText>
        </w:r>
      </w:del>
      <w:r w:rsidRPr="00AF4014">
        <w:rPr>
          <w:rFonts w:ascii="Times New Roman" w:eastAsia="Times New Roman" w:hAnsi="Times New Roman" w:cs="Times New Roman"/>
          <w:sz w:val="24"/>
          <w:szCs w:val="24"/>
        </w:rPr>
        <w:t xml:space="preserve"> new geometry types not offered by ISO 19107. Designers of an ADE should however note that software might not be able to properly identify and consume such geometry types.</w:t>
      </w:r>
    </w:p>
    <w:p w14:paraId="3D39E7B2"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 feature type capturing a real-world feature with geometry should be derived either directly or indirectly from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AbstractSpace</w:t>
      </w:r>
      <w:proofErr w:type="spellEnd"/>
      <w:r w:rsidRPr="00AF4014">
        <w:rPr>
          <w:rFonts w:ascii="Times New Roman" w:eastAsia="Times New Roman" w:hAnsi="Times New Roman" w:cs="Times New Roman"/>
          <w:sz w:val="24"/>
          <w:szCs w:val="24"/>
        </w:rPr>
        <w:t xml:space="preserve"> or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AbstractSpaceBoundary</w:t>
      </w:r>
      <w:proofErr w:type="spellEnd"/>
      <w:r w:rsidRPr="00AF4014">
        <w:rPr>
          <w:rFonts w:ascii="Times New Roman" w:eastAsia="Times New Roman" w:hAnsi="Times New Roman" w:cs="Times New Roman"/>
          <w:sz w:val="24"/>
          <w:szCs w:val="24"/>
        </w:rPr>
        <w:t xml:space="preserve">. By this means, the </w:t>
      </w:r>
      <w:ins w:id="1025" w:author="Carl Reed" w:date="2020-10-06T08:59:00Z">
        <w:r w:rsidR="00477FC3" w:rsidRPr="00AF4014">
          <w:rPr>
            <w:rFonts w:ascii="Times New Roman" w:eastAsia="Times New Roman" w:hAnsi="Times New Roman" w:cs="Times New Roman"/>
            <w:sz w:val="24"/>
            <w:szCs w:val="24"/>
          </w:rPr>
          <w:t xml:space="preserve">CityGML </w:t>
        </w:r>
      </w:ins>
      <w:r w:rsidRPr="00AF4014">
        <w:rPr>
          <w:rFonts w:ascii="Times New Roman" w:eastAsia="Times New Roman" w:hAnsi="Times New Roman" w:cs="Times New Roman"/>
          <w:sz w:val="24"/>
          <w:szCs w:val="24"/>
        </w:rPr>
        <w:t xml:space="preserve">predefined spatial properties and the associated LOD concept </w:t>
      </w:r>
      <w:del w:id="1026" w:author="Carl Reed" w:date="2020-10-06T08:59:00Z">
        <w:r w:rsidRPr="00AF4014" w:rsidDel="00477FC3">
          <w:rPr>
            <w:rFonts w:ascii="Times New Roman" w:eastAsia="Times New Roman" w:hAnsi="Times New Roman" w:cs="Times New Roman"/>
            <w:sz w:val="24"/>
            <w:szCs w:val="24"/>
          </w:rPr>
          <w:delText xml:space="preserve">of CityGML </w:delText>
        </w:r>
      </w:del>
      <w:r w:rsidRPr="00AF4014">
        <w:rPr>
          <w:rFonts w:ascii="Times New Roman" w:eastAsia="Times New Roman" w:hAnsi="Times New Roman" w:cs="Times New Roman"/>
          <w:sz w:val="24"/>
          <w:szCs w:val="24"/>
        </w:rPr>
        <w:t xml:space="preserve">are inherited and available for the feature type. If, however, these </w:t>
      </w:r>
      <w:proofErr w:type="spellStart"/>
      <w:r w:rsidRPr="00AF4014">
        <w:rPr>
          <w:rFonts w:ascii="Times New Roman" w:eastAsia="Times New Roman" w:hAnsi="Times New Roman" w:cs="Times New Roman"/>
          <w:sz w:val="24"/>
          <w:szCs w:val="24"/>
        </w:rPr>
        <w:t>superclasses</w:t>
      </w:r>
      <w:proofErr w:type="spellEnd"/>
      <w:r w:rsidRPr="00AF4014">
        <w:rPr>
          <w:rFonts w:ascii="Times New Roman" w:eastAsia="Times New Roman" w:hAnsi="Times New Roman" w:cs="Times New Roman"/>
          <w:sz w:val="24"/>
          <w:szCs w:val="24"/>
        </w:rPr>
        <w:t xml:space="preserve"> are either inappropriate or lack a spatial property required to represent the feature, an ADE may define new and additional spatial properties. If such a spatial property should belong to one of the predefined LODs, then the property name </w:t>
      </w:r>
      <w:del w:id="1027" w:author="Carl Reed" w:date="2020-10-06T08:59:00Z">
        <w:r w:rsidRPr="00AF4014" w:rsidDel="00477FC3">
          <w:rPr>
            <w:rFonts w:ascii="Times New Roman" w:eastAsia="Times New Roman" w:hAnsi="Times New Roman" w:cs="Times New Roman"/>
            <w:sz w:val="24"/>
            <w:szCs w:val="24"/>
          </w:rPr>
          <w:delText xml:space="preserve">shall </w:delText>
        </w:r>
      </w:del>
      <w:ins w:id="1028" w:author="Carl Reed" w:date="2020-10-06T08:59:00Z">
        <w:r w:rsidR="00477FC3">
          <w:rPr>
            <w:rFonts w:ascii="Times New Roman" w:eastAsia="Times New Roman" w:hAnsi="Times New Roman" w:cs="Times New Roman"/>
            <w:sz w:val="24"/>
            <w:szCs w:val="24"/>
          </w:rPr>
          <w:t>will</w:t>
        </w:r>
        <w:r w:rsidR="00477FC3" w:rsidRPr="00AF4014">
          <w:rPr>
            <w:rFonts w:ascii="Times New Roman" w:eastAsia="Times New Roman" w:hAnsi="Times New Roman" w:cs="Times New Roman"/>
            <w:sz w:val="24"/>
            <w:szCs w:val="24"/>
          </w:rPr>
          <w:t xml:space="preserve"> </w:t>
        </w:r>
      </w:ins>
      <w:r w:rsidRPr="00AF4014">
        <w:rPr>
          <w:rFonts w:ascii="Times New Roman" w:eastAsia="Times New Roman" w:hAnsi="Times New Roman" w:cs="Times New Roman"/>
          <w:sz w:val="24"/>
          <w:szCs w:val="24"/>
        </w:rPr>
        <w:t>start with the prefix “</w:t>
      </w:r>
      <w:proofErr w:type="spellStart"/>
      <w:r w:rsidRPr="00AF4014">
        <w:rPr>
          <w:rFonts w:ascii="Times New Roman" w:eastAsia="Times New Roman" w:hAnsi="Times New Roman" w:cs="Times New Roman"/>
          <w:sz w:val="24"/>
          <w:szCs w:val="24"/>
        </w:rPr>
        <w:t>lod</w:t>
      </w:r>
      <w:r w:rsidRPr="00AF4014">
        <w:rPr>
          <w:rFonts w:ascii="Times New Roman" w:eastAsia="Times New Roman" w:hAnsi="Times New Roman" w:cs="Times New Roman"/>
          <w:i/>
          <w:iCs/>
          <w:sz w:val="24"/>
          <w:szCs w:val="24"/>
        </w:rPr>
        <w:t>X</w:t>
      </w:r>
      <w:proofErr w:type="spellEnd"/>
      <w:r w:rsidRPr="00AF4014">
        <w:rPr>
          <w:rFonts w:ascii="Times New Roman" w:eastAsia="Times New Roman" w:hAnsi="Times New Roman" w:cs="Times New Roman"/>
          <w:sz w:val="24"/>
          <w:szCs w:val="24"/>
        </w:rPr>
        <w:t xml:space="preserve">”, where </w:t>
      </w:r>
      <w:r w:rsidRPr="00AF4014">
        <w:rPr>
          <w:rFonts w:ascii="Times New Roman" w:eastAsia="Times New Roman" w:hAnsi="Times New Roman" w:cs="Times New Roman"/>
          <w:i/>
          <w:iCs/>
          <w:sz w:val="24"/>
          <w:szCs w:val="24"/>
        </w:rPr>
        <w:t>X</w:t>
      </w:r>
      <w:r w:rsidRPr="00AF4014">
        <w:rPr>
          <w:rFonts w:ascii="Times New Roman" w:eastAsia="Times New Roman" w:hAnsi="Times New Roman" w:cs="Times New Roman"/>
          <w:sz w:val="24"/>
          <w:szCs w:val="24"/>
        </w:rPr>
        <w:t xml:space="preserve"> is to be replaced by an integer value between 0 and 3 indicating the target LOD. This enables software to derive the LOD of the geometry.</w:t>
      </w:r>
    </w:p>
    <w:p w14:paraId="717A5DDF"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Constraints on model elements should be expressed using a formal language such as the Object Constraint Language (OCL). The ADE specifies the manner of application of constraints. However, following the CityGML </w:t>
      </w:r>
      <w:del w:id="1029" w:author="Carl Reed" w:date="2020-10-06T09:03:00Z">
        <w:r w:rsidRPr="00AF4014" w:rsidDel="00363525">
          <w:rPr>
            <w:rFonts w:ascii="Times New Roman" w:eastAsia="Times New Roman" w:hAnsi="Times New Roman" w:cs="Times New Roman"/>
            <w:sz w:val="24"/>
            <w:szCs w:val="24"/>
          </w:rPr>
          <w:delText>conceptual model</w:delText>
        </w:r>
      </w:del>
      <w:ins w:id="1030" w:author="Carl Reed" w:date="2020-10-06T09:03:00Z">
        <w:r w:rsidR="00363525">
          <w:rPr>
            <w:rFonts w:ascii="Times New Roman" w:eastAsia="Times New Roman" w:hAnsi="Times New Roman" w:cs="Times New Roman"/>
            <w:sz w:val="24"/>
            <w:szCs w:val="24"/>
          </w:rPr>
          <w:t>CM</w:t>
        </w:r>
      </w:ins>
      <w:r w:rsidRPr="00AF4014">
        <w:rPr>
          <w:rFonts w:ascii="Times New Roman" w:eastAsia="Times New Roman" w:hAnsi="Times New Roman" w:cs="Times New Roman"/>
          <w:sz w:val="24"/>
          <w:szCs w:val="24"/>
        </w:rPr>
        <w:t xml:space="preserve">, constraints should at least be expressed on ADE subclasses of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AbstractSpace</w:t>
      </w:r>
      <w:proofErr w:type="spellEnd"/>
      <w:r w:rsidRPr="00AF4014">
        <w:rPr>
          <w:rFonts w:ascii="Times New Roman" w:eastAsia="Times New Roman" w:hAnsi="Times New Roman" w:cs="Times New Roman"/>
          <w:sz w:val="24"/>
          <w:szCs w:val="24"/>
        </w:rPr>
        <w:t xml:space="preserve"> to limit the types of space boundaries (i.e., instances of </w:t>
      </w:r>
      <w:r w:rsidRPr="00AF4014">
        <w:rPr>
          <w:rFonts w:ascii="Times New Roman" w:eastAsia="Times New Roman" w:hAnsi="Times New Roman" w:cs="Times New Roman"/>
          <w:i/>
          <w:iCs/>
          <w:sz w:val="24"/>
          <w:szCs w:val="24"/>
        </w:rPr>
        <w:t>Core::</w:t>
      </w:r>
      <w:proofErr w:type="spellStart"/>
      <w:r w:rsidRPr="00AF4014">
        <w:rPr>
          <w:rFonts w:ascii="Times New Roman" w:eastAsia="Times New Roman" w:hAnsi="Times New Roman" w:cs="Times New Roman"/>
          <w:i/>
          <w:iCs/>
          <w:sz w:val="24"/>
          <w:szCs w:val="24"/>
        </w:rPr>
        <w:t>AbstractSpaceBoundary</w:t>
      </w:r>
      <w:proofErr w:type="spellEnd"/>
      <w:r w:rsidRPr="00AF4014">
        <w:rPr>
          <w:rFonts w:ascii="Times New Roman" w:eastAsia="Times New Roman" w:hAnsi="Times New Roman" w:cs="Times New Roman"/>
          <w:sz w:val="24"/>
          <w:szCs w:val="24"/>
        </w:rPr>
        <w:t>) that may be used to model the boundary of a space object.</w:t>
      </w:r>
    </w:p>
    <w:p w14:paraId="7E70156A"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Illustrative examples for ADEs can be found in the </w:t>
      </w:r>
      <w:hyperlink r:id="rId299" w:anchor="_user_guide" w:history="1">
        <w:r w:rsidRPr="00AF4014">
          <w:rPr>
            <w:rFonts w:ascii="Times New Roman" w:eastAsia="Times New Roman" w:hAnsi="Times New Roman" w:cs="Times New Roman"/>
            <w:color w:val="0000FF"/>
            <w:sz w:val="24"/>
            <w:szCs w:val="24"/>
            <w:u w:val="single"/>
          </w:rPr>
          <w:t>CityGML 3.0 User Guide</w:t>
        </w:r>
      </w:hyperlink>
      <w:r w:rsidRPr="00AF4014">
        <w:rPr>
          <w:rFonts w:ascii="Times New Roman" w:eastAsia="Times New Roman" w:hAnsi="Times New Roman" w:cs="Times New Roman"/>
          <w:sz w:val="24"/>
          <w:szCs w:val="24"/>
        </w:rPr>
        <w:t>.</w:t>
      </w:r>
    </w:p>
    <w:p w14:paraId="2CF288CF" w14:textId="77777777"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10.3. Augmenting CityGML Feature Types with Additional ADE Properties</w:t>
      </w:r>
    </w:p>
    <w:p w14:paraId="6F77261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If a predefined CityGML feature type lacks one or more properties required for a specific application, a feasible solution in CityGML 2.0 was to derive a new ADE feature type as subclass of the CityGML class and to add the properties to this subclass. While conceptually clean, this approach also faces drawbacks. If multiple ADEs require additional properties for the same CityGML feature type, this will lead to many subclasses of this feature type in different ADE namespaces. Information about the same real-world feature might therefore be spread over various instances of the different feature classes in an encoding making it difficult for software to consume the feature data.</w:t>
      </w:r>
    </w:p>
    <w:p w14:paraId="48FC5535"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For this reason, CityGML 3.0 provides a way to augment the predefined CityGML feature types with additional properties from the ADE domain without the need for subclassing. Each CityGML feature type has an extension attribute of name “</w:t>
      </w:r>
      <w:proofErr w:type="spellStart"/>
      <w:r w:rsidRPr="00AF4014">
        <w:rPr>
          <w:rFonts w:ascii="Times New Roman" w:eastAsia="Times New Roman" w:hAnsi="Times New Roman" w:cs="Times New Roman"/>
          <w:sz w:val="24"/>
          <w:szCs w:val="24"/>
        </w:rPr>
        <w:t>adeOf</w:t>
      </w:r>
      <w:r w:rsidRPr="00AF4014">
        <w:rPr>
          <w:rFonts w:ascii="Times New Roman" w:eastAsia="Times New Roman" w:hAnsi="Times New Roman" w:cs="Times New Roman"/>
          <w:i/>
          <w:iCs/>
          <w:sz w:val="24"/>
          <w:szCs w:val="24"/>
        </w:rPr>
        <w:t>FeatureTypeName</w:t>
      </w:r>
      <w:proofErr w:type="spellEnd"/>
      <w:r w:rsidRPr="00AF4014">
        <w:rPr>
          <w:rFonts w:ascii="Times New Roman" w:eastAsia="Times New Roman" w:hAnsi="Times New Roman" w:cs="Times New Roman"/>
          <w:sz w:val="24"/>
          <w:szCs w:val="24"/>
        </w:rPr>
        <w:t>” and type “</w:t>
      </w:r>
      <w:proofErr w:type="spellStart"/>
      <w:r w:rsidRPr="00AF4014">
        <w:rPr>
          <w:rFonts w:ascii="Times New Roman" w:eastAsia="Times New Roman" w:hAnsi="Times New Roman" w:cs="Times New Roman"/>
          <w:i/>
          <w:iCs/>
          <w:sz w:val="24"/>
          <w:szCs w:val="24"/>
        </w:rPr>
        <w:t>ADEOfFeatureTypeName</w:t>
      </w:r>
      <w:proofErr w:type="spellEnd"/>
      <w:r w:rsidRPr="00AF4014">
        <w:rPr>
          <w:rFonts w:ascii="Times New Roman" w:eastAsia="Times New Roman" w:hAnsi="Times New Roman" w:cs="Times New Roman"/>
          <w:i/>
          <w:iCs/>
          <w:sz w:val="24"/>
          <w:szCs w:val="24"/>
        </w:rPr>
        <w:t>”</w:t>
      </w:r>
      <w:r w:rsidRPr="00AF4014">
        <w:rPr>
          <w:rFonts w:ascii="Times New Roman" w:eastAsia="Times New Roman" w:hAnsi="Times New Roman" w:cs="Times New Roman"/>
          <w:sz w:val="24"/>
          <w:szCs w:val="24"/>
        </w:rPr>
        <w:t xml:space="preserve">, where </w:t>
      </w:r>
      <w:proofErr w:type="spellStart"/>
      <w:r w:rsidRPr="00AF4014">
        <w:rPr>
          <w:rFonts w:ascii="Times New Roman" w:eastAsia="Times New Roman" w:hAnsi="Times New Roman" w:cs="Times New Roman"/>
          <w:i/>
          <w:iCs/>
          <w:sz w:val="24"/>
          <w:szCs w:val="24"/>
        </w:rPr>
        <w:t>FeatureTypeName</w:t>
      </w:r>
      <w:proofErr w:type="spellEnd"/>
      <w:r w:rsidRPr="00AF4014">
        <w:rPr>
          <w:rFonts w:ascii="Times New Roman" w:eastAsia="Times New Roman" w:hAnsi="Times New Roman" w:cs="Times New Roman"/>
          <w:sz w:val="24"/>
          <w:szCs w:val="24"/>
        </w:rPr>
        <w:t xml:space="preserve"> is replaced by the class name in which the attribute is defined. For example, the </w:t>
      </w:r>
      <w:r w:rsidRPr="00AF4014">
        <w:rPr>
          <w:rFonts w:ascii="Times New Roman" w:eastAsia="Times New Roman" w:hAnsi="Times New Roman" w:cs="Times New Roman"/>
          <w:i/>
          <w:iCs/>
          <w:sz w:val="24"/>
          <w:szCs w:val="24"/>
        </w:rPr>
        <w:t>Building::Building</w:t>
      </w:r>
      <w:r w:rsidRPr="00AF4014">
        <w:rPr>
          <w:rFonts w:ascii="Times New Roman" w:eastAsia="Times New Roman" w:hAnsi="Times New Roman" w:cs="Times New Roman"/>
          <w:sz w:val="24"/>
          <w:szCs w:val="24"/>
        </w:rPr>
        <w:t xml:space="preserve"> class offers the attribute </w:t>
      </w:r>
      <w:proofErr w:type="spellStart"/>
      <w:r w:rsidRPr="00AF4014">
        <w:rPr>
          <w:rFonts w:ascii="Times New Roman" w:eastAsia="Times New Roman" w:hAnsi="Times New Roman" w:cs="Times New Roman"/>
          <w:i/>
          <w:iCs/>
          <w:sz w:val="24"/>
          <w:szCs w:val="24"/>
        </w:rPr>
        <w:t>adeOfBuilding</w:t>
      </w:r>
      <w:proofErr w:type="spellEnd"/>
      <w:r w:rsidRPr="00AF4014">
        <w:rPr>
          <w:rFonts w:ascii="Times New Roman" w:eastAsia="Times New Roman" w:hAnsi="Times New Roman" w:cs="Times New Roman"/>
          <w:sz w:val="24"/>
          <w:szCs w:val="24"/>
        </w:rPr>
        <w:t xml:space="preserve"> of type </w:t>
      </w:r>
      <w:r w:rsidRPr="00AF4014">
        <w:rPr>
          <w:rFonts w:ascii="Times New Roman" w:eastAsia="Times New Roman" w:hAnsi="Times New Roman" w:cs="Times New Roman"/>
          <w:i/>
          <w:iCs/>
          <w:sz w:val="24"/>
          <w:szCs w:val="24"/>
        </w:rPr>
        <w:t>Building::</w:t>
      </w:r>
      <w:proofErr w:type="spellStart"/>
      <w:r w:rsidRPr="00AF4014">
        <w:rPr>
          <w:rFonts w:ascii="Times New Roman" w:eastAsia="Times New Roman" w:hAnsi="Times New Roman" w:cs="Times New Roman"/>
          <w:i/>
          <w:iCs/>
          <w:sz w:val="24"/>
          <w:szCs w:val="24"/>
        </w:rPr>
        <w:t>ADEOfBuilding</w:t>
      </w:r>
      <w:proofErr w:type="spellEnd"/>
      <w:r w:rsidRPr="00AF4014">
        <w:rPr>
          <w:rFonts w:ascii="Times New Roman" w:eastAsia="Times New Roman" w:hAnsi="Times New Roman" w:cs="Times New Roman"/>
          <w:sz w:val="24"/>
          <w:szCs w:val="24"/>
        </w:rPr>
        <w:t>. Each of these extension attributes can occur zero to unlimited times, and the attribute types are defined as abstract and empty data types.</w:t>
      </w:r>
    </w:p>
    <w:p w14:paraId="135DB5FD"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lastRenderedPageBreak/>
        <w:t xml:space="preserve">If an ADE augments a specific CityGML feature type with additional ADE properties, the ADE </w:t>
      </w:r>
      <w:del w:id="1031" w:author="Carl Reed" w:date="2020-10-06T09:06:00Z">
        <w:r w:rsidRPr="00AF4014" w:rsidDel="00363525">
          <w:rPr>
            <w:rFonts w:ascii="Times New Roman" w:eastAsia="Times New Roman" w:hAnsi="Times New Roman" w:cs="Times New Roman"/>
            <w:sz w:val="24"/>
            <w:szCs w:val="24"/>
          </w:rPr>
          <w:delText xml:space="preserve">shall </w:delText>
        </w:r>
      </w:del>
      <w:ins w:id="1032" w:author="Carl Reed" w:date="2020-10-06T09:06:00Z">
        <w:r w:rsidR="00363525">
          <w:rPr>
            <w:rFonts w:ascii="Times New Roman" w:eastAsia="Times New Roman" w:hAnsi="Times New Roman" w:cs="Times New Roman"/>
            <w:sz w:val="24"/>
            <w:szCs w:val="24"/>
          </w:rPr>
          <w:t xml:space="preserve">will </w:t>
        </w:r>
      </w:ins>
      <w:r w:rsidRPr="00AF4014">
        <w:rPr>
          <w:rFonts w:ascii="Times New Roman" w:eastAsia="Times New Roman" w:hAnsi="Times New Roman" w:cs="Times New Roman"/>
          <w:sz w:val="24"/>
          <w:szCs w:val="24"/>
        </w:rPr>
        <w:t xml:space="preserve">create a subclass of the corresponding abstract data type associated with the feature class. This subclass shall also be defined as data type using the stereotype </w:t>
      </w:r>
      <w:r w:rsidRPr="00AF4014">
        <w:rPr>
          <w:rFonts w:ascii="Times New Roman" w:eastAsia="Times New Roman" w:hAnsi="Times New Roman" w:cs="Times New Roman"/>
          <w:i/>
          <w:iCs/>
          <w:sz w:val="24"/>
          <w:szCs w:val="24"/>
        </w:rPr>
        <w:t>«</w:t>
      </w:r>
      <w:proofErr w:type="spellStart"/>
      <w:r w:rsidRPr="00AF4014">
        <w:rPr>
          <w:rFonts w:ascii="Times New Roman" w:eastAsia="Times New Roman" w:hAnsi="Times New Roman" w:cs="Times New Roman"/>
          <w:i/>
          <w:iCs/>
          <w:sz w:val="24"/>
          <w:szCs w:val="24"/>
        </w:rPr>
        <w:t>DataType</w:t>
      </w:r>
      <w:proofErr w:type="spellEnd"/>
      <w:r w:rsidRPr="00AF4014">
        <w:rPr>
          <w:rFonts w:ascii="Times New Roman" w:eastAsia="Times New Roman" w:hAnsi="Times New Roman" w:cs="Times New Roman"/>
          <w:i/>
          <w:iCs/>
          <w:sz w:val="24"/>
          <w:szCs w:val="24"/>
        </w:rPr>
        <w:t>»</w:t>
      </w:r>
      <w:r w:rsidRPr="00AF4014">
        <w:rPr>
          <w:rFonts w:ascii="Times New Roman" w:eastAsia="Times New Roman" w:hAnsi="Times New Roman" w:cs="Times New Roman"/>
          <w:sz w:val="24"/>
          <w:szCs w:val="24"/>
        </w:rPr>
        <w:t>. The additional application-specific attributes and associations are then modelled as properties of the ADE subclass. This may include, among</w:t>
      </w:r>
      <w:del w:id="1033" w:author="Carl Reed" w:date="2020-10-06T09:06:00Z">
        <w:r w:rsidRPr="00AF4014" w:rsidDel="00363525">
          <w:rPr>
            <w:rFonts w:ascii="Times New Roman" w:eastAsia="Times New Roman" w:hAnsi="Times New Roman" w:cs="Times New Roman"/>
            <w:sz w:val="24"/>
            <w:szCs w:val="24"/>
          </w:rPr>
          <w:delText>st</w:delText>
        </w:r>
      </w:del>
      <w:r w:rsidRPr="00AF4014">
        <w:rPr>
          <w:rFonts w:ascii="Times New Roman" w:eastAsia="Times New Roman" w:hAnsi="Times New Roman" w:cs="Times New Roman"/>
          <w:sz w:val="24"/>
          <w:szCs w:val="24"/>
        </w:rPr>
        <w:t xml:space="preserve"> others, attributes with simple or complex data type, spatial properties or associations to other object and feature types from the ADE or external models such as CityGML.</w:t>
      </w:r>
    </w:p>
    <w:p w14:paraId="0D1B555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predefined “</w:t>
      </w:r>
      <w:proofErr w:type="spellStart"/>
      <w:r w:rsidRPr="00AF4014">
        <w:rPr>
          <w:rFonts w:ascii="Times New Roman" w:eastAsia="Times New Roman" w:hAnsi="Times New Roman" w:cs="Times New Roman"/>
          <w:i/>
          <w:iCs/>
          <w:sz w:val="24"/>
          <w:szCs w:val="24"/>
        </w:rPr>
        <w:t>ADEOfFeatureTypeName</w:t>
      </w:r>
      <w:proofErr w:type="spellEnd"/>
      <w:r w:rsidRPr="00AF4014">
        <w:rPr>
          <w:rFonts w:ascii="Times New Roman" w:eastAsia="Times New Roman" w:hAnsi="Times New Roman" w:cs="Times New Roman"/>
          <w:i/>
          <w:iCs/>
          <w:sz w:val="24"/>
          <w:szCs w:val="24"/>
        </w:rPr>
        <w:t>”</w:t>
      </w:r>
      <w:r w:rsidRPr="00AF4014">
        <w:rPr>
          <w:rFonts w:ascii="Times New Roman" w:eastAsia="Times New Roman" w:hAnsi="Times New Roman" w:cs="Times New Roman"/>
          <w:sz w:val="24"/>
          <w:szCs w:val="24"/>
        </w:rPr>
        <w:t xml:space="preserve"> data types are called “hooks” because they are used as the head of a hierarchy of ADE subclasses attaching application-specific properties. When subclassing the “hook” of a specific CityGML feature type in an ADE, the properties defined in the subclass can be used for that feature type as well as for all directly or indirectly derived feature types, including feature types defined in the same or another ADE.</w:t>
      </w:r>
    </w:p>
    <w:p w14:paraId="6CA4FD48"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Multiple distinct ADEs can use the “hook” mechanism to define additional ADE properties for the same CityGML feature type. Since the “</w:t>
      </w:r>
      <w:proofErr w:type="spellStart"/>
      <w:r w:rsidRPr="00AF4014">
        <w:rPr>
          <w:rFonts w:ascii="Times New Roman" w:eastAsia="Times New Roman" w:hAnsi="Times New Roman" w:cs="Times New Roman"/>
          <w:sz w:val="24"/>
          <w:szCs w:val="24"/>
        </w:rPr>
        <w:t>adeOf</w:t>
      </w:r>
      <w:r w:rsidRPr="00AF4014">
        <w:rPr>
          <w:rFonts w:ascii="Times New Roman" w:eastAsia="Times New Roman" w:hAnsi="Times New Roman" w:cs="Times New Roman"/>
          <w:i/>
          <w:iCs/>
          <w:sz w:val="24"/>
          <w:szCs w:val="24"/>
        </w:rPr>
        <w:t>FeatureTypeName</w:t>
      </w:r>
      <w:proofErr w:type="spellEnd"/>
      <w:r w:rsidRPr="00AF4014">
        <w:rPr>
          <w:rFonts w:ascii="Times New Roman" w:eastAsia="Times New Roman" w:hAnsi="Times New Roman" w:cs="Times New Roman"/>
          <w:sz w:val="24"/>
          <w:szCs w:val="24"/>
        </w:rPr>
        <w:t>” attribute may occur multiple times, the various ADE properties can be exchanged as part of the same CityGML feature instance in an encoding. Software can therefore easily consume the default CityGML feature data plus the additional properties from the different ADEs.</w:t>
      </w:r>
    </w:p>
    <w:p w14:paraId="1095B2D6"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Content from unknown or unsupported ADEs may be ignored by an application or service consuming an encoded CityGML model.</w:t>
      </w:r>
    </w:p>
    <w:p w14:paraId="59FA82FF"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Designers of an ADE should favor using this “hook” mechanism over subclassing a </w:t>
      </w:r>
      <w:proofErr w:type="spellStart"/>
      <w:r w:rsidRPr="00AF4014">
        <w:rPr>
          <w:rFonts w:ascii="Times New Roman" w:eastAsia="Times New Roman" w:hAnsi="Times New Roman" w:cs="Times New Roman"/>
          <w:sz w:val="24"/>
          <w:szCs w:val="24"/>
        </w:rPr>
        <w:t>CityGML</w:t>
      </w:r>
      <w:proofErr w:type="spellEnd"/>
      <w:r w:rsidRPr="00AF4014">
        <w:rPr>
          <w:rFonts w:ascii="Times New Roman" w:eastAsia="Times New Roman" w:hAnsi="Times New Roman" w:cs="Times New Roman"/>
          <w:sz w:val="24"/>
          <w:szCs w:val="24"/>
        </w:rPr>
        <w:t xml:space="preserve"> feature type when possible. If an ADE must enable other ADEs to augment its own feature types (so-called ADE of an ADE), then it </w:t>
      </w:r>
      <w:del w:id="1034" w:author="Carl Reed" w:date="2020-10-06T09:07:00Z">
        <w:r w:rsidRPr="00AF4014" w:rsidDel="00363525">
          <w:rPr>
            <w:rFonts w:ascii="Times New Roman" w:eastAsia="Times New Roman" w:hAnsi="Times New Roman" w:cs="Times New Roman"/>
            <w:sz w:val="24"/>
            <w:szCs w:val="24"/>
          </w:rPr>
          <w:delText xml:space="preserve">shall </w:delText>
        </w:r>
      </w:del>
      <w:ins w:id="1035" w:author="Carl Reed" w:date="2020-10-06T09:07:00Z">
        <w:r w:rsidR="00363525">
          <w:rPr>
            <w:rFonts w:ascii="Times New Roman" w:eastAsia="Times New Roman" w:hAnsi="Times New Roman" w:cs="Times New Roman"/>
            <w:sz w:val="24"/>
            <w:szCs w:val="24"/>
          </w:rPr>
          <w:t>will</w:t>
        </w:r>
        <w:r w:rsidR="00363525" w:rsidRPr="00AF4014">
          <w:rPr>
            <w:rFonts w:ascii="Times New Roman" w:eastAsia="Times New Roman" w:hAnsi="Times New Roman" w:cs="Times New Roman"/>
            <w:sz w:val="24"/>
            <w:szCs w:val="24"/>
          </w:rPr>
          <w:t xml:space="preserve"> </w:t>
        </w:r>
      </w:ins>
      <w:r w:rsidRPr="00AF4014">
        <w:rPr>
          <w:rFonts w:ascii="Times New Roman" w:eastAsia="Times New Roman" w:hAnsi="Times New Roman" w:cs="Times New Roman"/>
          <w:sz w:val="24"/>
          <w:szCs w:val="24"/>
        </w:rPr>
        <w:t>implement “hooks” for its feature types following the same schema and naming concept as in the CityGML conceptual model.</w:t>
      </w:r>
    </w:p>
    <w:p w14:paraId="7A8066DF"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The UML fragment in </w:t>
      </w:r>
      <w:hyperlink r:id="rId300" w:anchor="figure-adeusage" w:history="1">
        <w:r w:rsidRPr="00AF4014">
          <w:rPr>
            <w:rFonts w:ascii="Times New Roman" w:eastAsia="Times New Roman" w:hAnsi="Times New Roman" w:cs="Times New Roman"/>
            <w:color w:val="0000FF"/>
            <w:sz w:val="24"/>
            <w:szCs w:val="24"/>
            <w:u w:val="single"/>
          </w:rPr>
          <w:t>Figure 66</w:t>
        </w:r>
      </w:hyperlink>
      <w:r w:rsidRPr="00AF4014">
        <w:rPr>
          <w:rFonts w:ascii="Times New Roman" w:eastAsia="Times New Roman" w:hAnsi="Times New Roman" w:cs="Times New Roman"/>
          <w:sz w:val="24"/>
          <w:szCs w:val="24"/>
        </w:rPr>
        <w:t xml:space="preserve"> shows an example for using the "hook" mechanism. For more details on this and other example ADEs, please see the </w:t>
      </w:r>
      <w:hyperlink r:id="rId301" w:anchor="_user_guide" w:history="1">
        <w:r w:rsidRPr="00AF4014">
          <w:rPr>
            <w:rFonts w:ascii="Times New Roman" w:eastAsia="Times New Roman" w:hAnsi="Times New Roman" w:cs="Times New Roman"/>
            <w:color w:val="0000FF"/>
            <w:sz w:val="24"/>
            <w:szCs w:val="24"/>
            <w:u w:val="single"/>
          </w:rPr>
          <w:t>CityGML 3.0 User Guide</w:t>
        </w:r>
      </w:hyperlink>
      <w:r w:rsidRPr="00AF4014">
        <w:rPr>
          <w:rFonts w:ascii="Times New Roman" w:eastAsia="Times New Roman" w:hAnsi="Times New Roman" w:cs="Times New Roman"/>
          <w:sz w:val="24"/>
          <w:szCs w:val="24"/>
        </w:rPr>
        <w:t xml:space="preserve"> for an example ADE.</w:t>
      </w:r>
    </w:p>
    <w:p w14:paraId="2AF76AFB" w14:textId="77777777" w:rsidR="00AF4014" w:rsidRPr="00AF4014" w:rsidRDefault="00AF4014" w:rsidP="00AF4014">
      <w:pPr>
        <w:spacing w:after="0" w:line="240" w:lineRule="auto"/>
        <w:rPr>
          <w:rFonts w:ascii="Times New Roman" w:eastAsia="Times New Roman" w:hAnsi="Times New Roman" w:cs="Times New Roman"/>
          <w:sz w:val="24"/>
          <w:szCs w:val="24"/>
        </w:rPr>
      </w:pPr>
    </w:p>
    <w:p w14:paraId="70CFDD4C" w14:textId="77777777" w:rsidR="00AF4014" w:rsidRPr="00AF4014" w:rsidRDefault="00AF4014" w:rsidP="00AF4014">
      <w:pPr>
        <w:spacing w:after="0"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Figure 66. The CityGML feature type Building is augmented with additional ADE properties by defining the data type </w:t>
      </w:r>
      <w:proofErr w:type="spellStart"/>
      <w:r w:rsidRPr="00AF4014">
        <w:rPr>
          <w:rFonts w:ascii="Times New Roman" w:eastAsia="Times New Roman" w:hAnsi="Times New Roman" w:cs="Times New Roman"/>
          <w:sz w:val="24"/>
          <w:szCs w:val="24"/>
        </w:rPr>
        <w:t>EnergyProperties</w:t>
      </w:r>
      <w:proofErr w:type="spellEnd"/>
      <w:r w:rsidRPr="00AF4014">
        <w:rPr>
          <w:rFonts w:ascii="Times New Roman" w:eastAsia="Times New Roman" w:hAnsi="Times New Roman" w:cs="Times New Roman"/>
          <w:sz w:val="24"/>
          <w:szCs w:val="24"/>
        </w:rPr>
        <w:t xml:space="preserve"> as a subclass of the ADE data type </w:t>
      </w:r>
      <w:proofErr w:type="spellStart"/>
      <w:r w:rsidRPr="00AF4014">
        <w:rPr>
          <w:rFonts w:ascii="Times New Roman" w:eastAsia="Times New Roman" w:hAnsi="Times New Roman" w:cs="Times New Roman"/>
          <w:sz w:val="24"/>
          <w:szCs w:val="24"/>
        </w:rPr>
        <w:t>ADEOfBuilding</w:t>
      </w:r>
      <w:proofErr w:type="spellEnd"/>
      <w:r w:rsidRPr="00AF4014">
        <w:rPr>
          <w:rFonts w:ascii="Times New Roman" w:eastAsia="Times New Roman" w:hAnsi="Times New Roman" w:cs="Times New Roman"/>
          <w:sz w:val="24"/>
          <w:szCs w:val="24"/>
        </w:rPr>
        <w:t>.</w:t>
      </w:r>
    </w:p>
    <w:p w14:paraId="71699CB3" w14:textId="77777777"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10.4. Encoding of ADEs</w:t>
      </w:r>
    </w:p>
    <w:p w14:paraId="7BAD7509"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This document only addresses the conceptual modelling of ADEs. Rules and constraints for mapping a conceptual ADE model to a target encoding are expected to be defined in a corresponding CityGML Encoding Standard. If supported, an ADE may provide additional mapping rules and constraints in conformance with a corr</w:t>
      </w:r>
      <w:del w:id="1036" w:author="Carl Reed" w:date="2020-10-06T09:08:00Z">
        <w:r w:rsidRPr="00AF4014" w:rsidDel="00E207FC">
          <w:rPr>
            <w:rFonts w:ascii="Times New Roman" w:eastAsia="Times New Roman" w:hAnsi="Times New Roman" w:cs="Times New Roman"/>
            <w:sz w:val="24"/>
            <w:szCs w:val="24"/>
          </w:rPr>
          <w:delText>r</w:delText>
        </w:r>
      </w:del>
      <w:r w:rsidRPr="00AF4014">
        <w:rPr>
          <w:rFonts w:ascii="Times New Roman" w:eastAsia="Times New Roman" w:hAnsi="Times New Roman" w:cs="Times New Roman"/>
          <w:sz w:val="24"/>
          <w:szCs w:val="24"/>
        </w:rPr>
        <w:t>esponding CityGML Encoding Standard.</w:t>
      </w:r>
    </w:p>
    <w:p w14:paraId="486FDDC5" w14:textId="77777777" w:rsidR="00AF4014" w:rsidRPr="00AF4014" w:rsidRDefault="00AF4014" w:rsidP="00AF4014">
      <w:pPr>
        <w:spacing w:before="100" w:beforeAutospacing="1" w:after="100" w:afterAutospacing="1" w:line="240" w:lineRule="auto"/>
        <w:outlineLvl w:val="2"/>
        <w:rPr>
          <w:rFonts w:ascii="Times New Roman" w:eastAsia="Times New Roman" w:hAnsi="Times New Roman" w:cs="Times New Roman"/>
          <w:b/>
          <w:bCs/>
          <w:sz w:val="27"/>
          <w:szCs w:val="27"/>
        </w:rPr>
      </w:pPr>
      <w:r w:rsidRPr="00AF4014">
        <w:rPr>
          <w:rFonts w:ascii="Times New Roman" w:eastAsia="Times New Roman" w:hAnsi="Times New Roman" w:cs="Times New Roman"/>
          <w:b/>
          <w:bCs/>
          <w:sz w:val="27"/>
          <w:szCs w:val="27"/>
        </w:rPr>
        <w:t>10.5. Requirements and Recommendations</w:t>
      </w:r>
    </w:p>
    <w:p w14:paraId="069BA004"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lastRenderedPageBreak/>
        <w:t>The following requirements and recommendations specify how ADEs shall be used as an extension capabil</w:t>
      </w:r>
      <w:ins w:id="1037" w:author="Carl Reed" w:date="2020-10-06T09:08:00Z">
        <w:r w:rsidR="00E207FC">
          <w:rPr>
            <w:rFonts w:ascii="Times New Roman" w:eastAsia="Times New Roman" w:hAnsi="Times New Roman" w:cs="Times New Roman"/>
            <w:sz w:val="24"/>
            <w:szCs w:val="24"/>
          </w:rPr>
          <w:t>i</w:t>
        </w:r>
      </w:ins>
      <w:r w:rsidRPr="00AF4014">
        <w:rPr>
          <w:rFonts w:ascii="Times New Roman" w:eastAsia="Times New Roman" w:hAnsi="Times New Roman" w:cs="Times New Roman"/>
          <w:sz w:val="24"/>
          <w:szCs w:val="24"/>
        </w:rPr>
        <w:t>ty to the CityGML Conceptual Model.</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3877"/>
        <w:gridCol w:w="4628"/>
      </w:tblGrid>
      <w:tr w:rsidR="00AF4014" w:rsidRPr="00AF4014" w14:paraId="602A3AC6" w14:textId="77777777" w:rsidTr="00AF4014">
        <w:trPr>
          <w:tblCellSpacing w:w="15" w:type="dxa"/>
        </w:trPr>
        <w:tc>
          <w:tcPr>
            <w:tcW w:w="0" w:type="auto"/>
            <w:gridSpan w:val="2"/>
            <w:shd w:val="clear" w:color="auto" w:fill="CACCCE"/>
            <w:vAlign w:val="center"/>
            <w:hideMark/>
          </w:tcPr>
          <w:p w14:paraId="1B567DF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Requirements Class</w:t>
            </w:r>
            <w:r w:rsidRPr="00AF4014">
              <w:rPr>
                <w:rFonts w:ascii="Times New Roman" w:eastAsia="Times New Roman" w:hAnsi="Times New Roman" w:cs="Times New Roman"/>
                <w:sz w:val="24"/>
                <w:szCs w:val="24"/>
              </w:rPr>
              <w:t xml:space="preserve"> </w:t>
            </w:r>
          </w:p>
        </w:tc>
      </w:tr>
      <w:tr w:rsidR="00AF4014" w:rsidRPr="00AF4014" w14:paraId="40CC6A47" w14:textId="77777777" w:rsidTr="00AF4014">
        <w:trPr>
          <w:tblCellSpacing w:w="15" w:type="dxa"/>
        </w:trPr>
        <w:tc>
          <w:tcPr>
            <w:tcW w:w="0" w:type="auto"/>
            <w:gridSpan w:val="2"/>
            <w:shd w:val="clear" w:color="auto" w:fill="FFFFFF"/>
            <w:vAlign w:val="center"/>
            <w:hideMark/>
          </w:tcPr>
          <w:p w14:paraId="4F1DAEEC" w14:textId="77777777" w:rsidR="00AF4014" w:rsidRPr="00AF4014" w:rsidRDefault="002C075C" w:rsidP="00AF4014">
            <w:pPr>
              <w:spacing w:before="100" w:beforeAutospacing="1" w:after="100" w:afterAutospacing="1" w:line="240" w:lineRule="auto"/>
              <w:rPr>
                <w:rFonts w:ascii="Times New Roman" w:eastAsia="Times New Roman" w:hAnsi="Times New Roman" w:cs="Times New Roman"/>
                <w:sz w:val="24"/>
                <w:szCs w:val="24"/>
              </w:rPr>
            </w:pPr>
            <w:hyperlink r:id="rId302" w:history="1">
              <w:r w:rsidR="00AF4014" w:rsidRPr="00AF4014">
                <w:rPr>
                  <w:rFonts w:ascii="Times New Roman" w:eastAsia="Times New Roman" w:hAnsi="Times New Roman" w:cs="Times New Roman"/>
                  <w:color w:val="0000FF"/>
                  <w:sz w:val="24"/>
                  <w:szCs w:val="24"/>
                  <w:u w:val="single"/>
                </w:rPr>
                <w:t>http://www.opengis.net/spec/CityGML-1/3.0/req/req-class-ade</w:t>
              </w:r>
            </w:hyperlink>
            <w:r w:rsidR="00AF4014" w:rsidRPr="00AF4014">
              <w:rPr>
                <w:rFonts w:ascii="Times New Roman" w:eastAsia="Times New Roman" w:hAnsi="Times New Roman" w:cs="Times New Roman"/>
                <w:sz w:val="24"/>
                <w:szCs w:val="24"/>
              </w:rPr>
              <w:t xml:space="preserve"> </w:t>
            </w:r>
          </w:p>
        </w:tc>
      </w:tr>
      <w:tr w:rsidR="00AF4014" w:rsidRPr="00AF4014" w14:paraId="72D16E9F" w14:textId="77777777" w:rsidTr="00AF4014">
        <w:trPr>
          <w:tblCellSpacing w:w="15" w:type="dxa"/>
        </w:trPr>
        <w:tc>
          <w:tcPr>
            <w:tcW w:w="0" w:type="auto"/>
            <w:shd w:val="clear" w:color="auto" w:fill="FFFFFF"/>
            <w:vAlign w:val="center"/>
            <w:hideMark/>
          </w:tcPr>
          <w:p w14:paraId="7D15F7C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Target type</w:t>
            </w:r>
          </w:p>
        </w:tc>
        <w:tc>
          <w:tcPr>
            <w:tcW w:w="0" w:type="auto"/>
            <w:shd w:val="clear" w:color="auto" w:fill="FFFFFF"/>
            <w:vAlign w:val="center"/>
            <w:hideMark/>
          </w:tcPr>
          <w:p w14:paraId="4ECEE91A"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Conceptual Model</w:t>
            </w:r>
          </w:p>
        </w:tc>
      </w:tr>
      <w:tr w:rsidR="00AF4014" w:rsidRPr="00AF4014" w14:paraId="05EB7503" w14:textId="77777777" w:rsidTr="00AF4014">
        <w:trPr>
          <w:tblCellSpacing w:w="15" w:type="dxa"/>
        </w:trPr>
        <w:tc>
          <w:tcPr>
            <w:tcW w:w="0" w:type="auto"/>
            <w:shd w:val="clear" w:color="auto" w:fill="FFFFFF"/>
            <w:vAlign w:val="center"/>
            <w:hideMark/>
          </w:tcPr>
          <w:p w14:paraId="678DC458"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Dependency</w:t>
            </w:r>
          </w:p>
        </w:tc>
        <w:tc>
          <w:tcPr>
            <w:tcW w:w="0" w:type="auto"/>
            <w:shd w:val="clear" w:color="auto" w:fill="FFFFFF"/>
            <w:vAlign w:val="center"/>
            <w:hideMark/>
          </w:tcPr>
          <w:p w14:paraId="44B2441A" w14:textId="77777777" w:rsidR="00AF4014" w:rsidRPr="00AF4014" w:rsidRDefault="002C075C" w:rsidP="00AF4014">
            <w:pPr>
              <w:spacing w:before="100" w:beforeAutospacing="1" w:after="100" w:afterAutospacing="1" w:line="240" w:lineRule="auto"/>
              <w:rPr>
                <w:rFonts w:ascii="Times New Roman" w:eastAsia="Times New Roman" w:hAnsi="Times New Roman" w:cs="Times New Roman"/>
                <w:sz w:val="24"/>
                <w:szCs w:val="24"/>
              </w:rPr>
            </w:pPr>
            <w:hyperlink r:id="rId303" w:anchor="rc_core" w:history="1">
              <w:r w:rsidR="00AF4014" w:rsidRPr="00AF4014">
                <w:rPr>
                  <w:rFonts w:ascii="Times New Roman" w:eastAsia="Times New Roman" w:hAnsi="Times New Roman" w:cs="Times New Roman"/>
                  <w:color w:val="0000FF"/>
                  <w:sz w:val="24"/>
                  <w:szCs w:val="24"/>
                  <w:u w:val="single"/>
                </w:rPr>
                <w:t>/req/req-class-core</w:t>
              </w:r>
            </w:hyperlink>
          </w:p>
        </w:tc>
      </w:tr>
    </w:tbl>
    <w:p w14:paraId="34F4A638" w14:textId="77777777" w:rsidR="00AF4014" w:rsidRPr="00AF4014" w:rsidRDefault="00AF4014" w:rsidP="00AF4014">
      <w:pPr>
        <w:spacing w:before="100" w:beforeAutospacing="1" w:after="100" w:afterAutospacing="1" w:line="240" w:lineRule="auto"/>
        <w:outlineLvl w:val="3"/>
        <w:rPr>
          <w:rFonts w:ascii="Times New Roman" w:eastAsia="Times New Roman" w:hAnsi="Times New Roman" w:cs="Times New Roman"/>
          <w:b/>
          <w:bCs/>
          <w:sz w:val="24"/>
          <w:szCs w:val="24"/>
        </w:rPr>
      </w:pPr>
      <w:r w:rsidRPr="00AF4014">
        <w:rPr>
          <w:rFonts w:ascii="Times New Roman" w:eastAsia="Times New Roman" w:hAnsi="Times New Roman" w:cs="Times New Roman"/>
          <w:b/>
          <w:bCs/>
          <w:sz w:val="24"/>
          <w:szCs w:val="24"/>
        </w:rPr>
        <w:t>10.5.1. UML</w:t>
      </w:r>
    </w:p>
    <w:p w14:paraId="289979AD"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Any extension to the CityGML Conceptual Model should be a faithful continuation of the styles and techniques used in that model. The following Requirements and Recommendations define a "faithful continuation".</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537"/>
        <w:gridCol w:w="6968"/>
      </w:tblGrid>
      <w:tr w:rsidR="00AF4014" w:rsidRPr="00AF4014" w14:paraId="26CD4E70" w14:textId="77777777" w:rsidTr="00AF4014">
        <w:trPr>
          <w:tblCellSpacing w:w="15" w:type="dxa"/>
        </w:trPr>
        <w:tc>
          <w:tcPr>
            <w:tcW w:w="0" w:type="auto"/>
            <w:shd w:val="clear" w:color="auto" w:fill="FFFFFF"/>
            <w:vAlign w:val="center"/>
            <w:hideMark/>
          </w:tcPr>
          <w:p w14:paraId="22DDB8B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Requirement 48</w:t>
            </w:r>
          </w:p>
        </w:tc>
        <w:tc>
          <w:tcPr>
            <w:tcW w:w="0" w:type="auto"/>
            <w:shd w:val="clear" w:color="auto" w:fill="FFFFFF"/>
            <w:vAlign w:val="center"/>
            <w:hideMark/>
          </w:tcPr>
          <w:p w14:paraId="2F0325C9"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w:t>
            </w:r>
            <w:proofErr w:type="spellStart"/>
            <w:r w:rsidRPr="00AF4014">
              <w:rPr>
                <w:rFonts w:ascii="Times New Roman" w:eastAsia="Times New Roman" w:hAnsi="Times New Roman" w:cs="Times New Roman"/>
                <w:b/>
                <w:bCs/>
                <w:sz w:val="24"/>
                <w:szCs w:val="24"/>
              </w:rPr>
              <w:t>ade</w:t>
            </w:r>
            <w:proofErr w:type="spellEnd"/>
            <w:r w:rsidRPr="00AF4014">
              <w:rPr>
                <w:rFonts w:ascii="Times New Roman" w:eastAsia="Times New Roman" w:hAnsi="Times New Roman" w:cs="Times New Roman"/>
                <w:b/>
                <w:bCs/>
                <w:sz w:val="24"/>
                <w:szCs w:val="24"/>
              </w:rPr>
              <w:t>/</w:t>
            </w:r>
            <w:proofErr w:type="spellStart"/>
            <w:r w:rsidRPr="00AF4014">
              <w:rPr>
                <w:rFonts w:ascii="Times New Roman" w:eastAsia="Times New Roman" w:hAnsi="Times New Roman" w:cs="Times New Roman"/>
                <w:b/>
                <w:bCs/>
                <w:sz w:val="24"/>
                <w:szCs w:val="24"/>
              </w:rPr>
              <w:t>uml</w:t>
            </w:r>
            <w:proofErr w:type="spellEnd"/>
          </w:p>
        </w:tc>
      </w:tr>
      <w:tr w:rsidR="00AF4014" w:rsidRPr="00AF4014" w14:paraId="12BCB2A1" w14:textId="77777777" w:rsidTr="00AF4014">
        <w:trPr>
          <w:tblCellSpacing w:w="15" w:type="dxa"/>
        </w:trPr>
        <w:tc>
          <w:tcPr>
            <w:tcW w:w="0" w:type="auto"/>
            <w:gridSpan w:val="2"/>
            <w:shd w:val="clear" w:color="auto" w:fill="FFFFFF"/>
            <w:vAlign w:val="center"/>
            <w:hideMark/>
          </w:tcPr>
          <w:p w14:paraId="2D46DDEE"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An ADE SHALL be defined as conceptual model in UML in accordance with the conceptual modelling framework of the ISO 19100 series of International Standards</w:t>
            </w:r>
          </w:p>
        </w:tc>
      </w:tr>
      <w:tr w:rsidR="00AF4014" w:rsidRPr="00AF4014" w14:paraId="7098DDFE" w14:textId="77777777" w:rsidTr="00AF4014">
        <w:trPr>
          <w:tblCellSpacing w:w="15" w:type="dxa"/>
        </w:trPr>
        <w:tc>
          <w:tcPr>
            <w:tcW w:w="0" w:type="auto"/>
            <w:shd w:val="clear" w:color="auto" w:fill="FFFFFF"/>
            <w:vAlign w:val="center"/>
            <w:hideMark/>
          </w:tcPr>
          <w:p w14:paraId="6C1D82AF"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14:paraId="432B564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UML model SHALL adhere to the General Feature Model as specified in ISO 19109.</w:t>
            </w:r>
          </w:p>
        </w:tc>
      </w:tr>
      <w:tr w:rsidR="00AF4014" w:rsidRPr="00AF4014" w14:paraId="4683BDFB" w14:textId="77777777" w:rsidTr="00AF4014">
        <w:trPr>
          <w:tblCellSpacing w:w="15" w:type="dxa"/>
        </w:trPr>
        <w:tc>
          <w:tcPr>
            <w:tcW w:w="0" w:type="auto"/>
            <w:shd w:val="clear" w:color="auto" w:fill="FFFFFF"/>
            <w:vAlign w:val="center"/>
            <w:hideMark/>
          </w:tcPr>
          <w:p w14:paraId="33894612"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14:paraId="3451F07D"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UML model SHALL adhere to rules and constraints for application schemas as specified in ISO/TS 19103.</w:t>
            </w:r>
          </w:p>
        </w:tc>
      </w:tr>
      <w:tr w:rsidR="00AF4014" w:rsidRPr="00AF4014" w14:paraId="7CAFB22E" w14:textId="77777777" w:rsidTr="00AF4014">
        <w:trPr>
          <w:tblCellSpacing w:w="15" w:type="dxa"/>
        </w:trPr>
        <w:tc>
          <w:tcPr>
            <w:tcW w:w="0" w:type="auto"/>
            <w:shd w:val="clear" w:color="auto" w:fill="FFFFFF"/>
            <w:vAlign w:val="center"/>
            <w:hideMark/>
          </w:tcPr>
          <w:p w14:paraId="471C267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w:t>
            </w:r>
          </w:p>
        </w:tc>
        <w:tc>
          <w:tcPr>
            <w:tcW w:w="0" w:type="auto"/>
            <w:shd w:val="clear" w:color="auto" w:fill="FFFFFF"/>
            <w:vAlign w:val="center"/>
            <w:hideMark/>
          </w:tcPr>
          <w:p w14:paraId="1DFC8CBB"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Every ADE SHALL be organized into one or more UML packages having globally unique namespaces and containing all UML model elements defined by the ADE.</w:t>
            </w:r>
          </w:p>
        </w:tc>
      </w:tr>
    </w:tbl>
    <w:p w14:paraId="7B537D27" w14:textId="77777777" w:rsidR="00AF4014" w:rsidRPr="00AF4014" w:rsidRDefault="00AF4014" w:rsidP="00AF4014">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25"/>
        <w:gridCol w:w="6580"/>
      </w:tblGrid>
      <w:tr w:rsidR="00AF4014" w:rsidRPr="00AF4014" w14:paraId="183D49C5" w14:textId="77777777" w:rsidTr="00AF4014">
        <w:trPr>
          <w:tblCellSpacing w:w="15" w:type="dxa"/>
        </w:trPr>
        <w:tc>
          <w:tcPr>
            <w:tcW w:w="0" w:type="auto"/>
            <w:shd w:val="clear" w:color="auto" w:fill="FFFFFF"/>
            <w:vAlign w:val="center"/>
            <w:hideMark/>
          </w:tcPr>
          <w:p w14:paraId="4CF5377B"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Recommendation 1</w:t>
            </w:r>
          </w:p>
        </w:tc>
        <w:tc>
          <w:tcPr>
            <w:tcW w:w="0" w:type="auto"/>
            <w:shd w:val="clear" w:color="auto" w:fill="FFFFFF"/>
            <w:vAlign w:val="center"/>
            <w:hideMark/>
          </w:tcPr>
          <w:p w14:paraId="765E3C54"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/rec/</w:t>
            </w:r>
            <w:proofErr w:type="spellStart"/>
            <w:r w:rsidRPr="00AF4014">
              <w:rPr>
                <w:rFonts w:ascii="Times New Roman" w:eastAsia="Times New Roman" w:hAnsi="Times New Roman" w:cs="Times New Roman"/>
                <w:b/>
                <w:bCs/>
                <w:sz w:val="24"/>
                <w:szCs w:val="24"/>
              </w:rPr>
              <w:t>ade</w:t>
            </w:r>
            <w:proofErr w:type="spellEnd"/>
            <w:r w:rsidRPr="00AF4014">
              <w:rPr>
                <w:rFonts w:ascii="Times New Roman" w:eastAsia="Times New Roman" w:hAnsi="Times New Roman" w:cs="Times New Roman"/>
                <w:b/>
                <w:bCs/>
                <w:sz w:val="24"/>
                <w:szCs w:val="24"/>
              </w:rPr>
              <w:t>/</w:t>
            </w:r>
            <w:proofErr w:type="spellStart"/>
            <w:r w:rsidRPr="00AF4014">
              <w:rPr>
                <w:rFonts w:ascii="Times New Roman" w:eastAsia="Times New Roman" w:hAnsi="Times New Roman" w:cs="Times New Roman"/>
                <w:b/>
                <w:bCs/>
                <w:sz w:val="24"/>
                <w:szCs w:val="24"/>
              </w:rPr>
              <w:t>uml</w:t>
            </w:r>
            <w:proofErr w:type="spellEnd"/>
          </w:p>
        </w:tc>
      </w:tr>
      <w:tr w:rsidR="00AF4014" w:rsidRPr="00AF4014" w14:paraId="7D9EE97D" w14:textId="77777777" w:rsidTr="00AF4014">
        <w:trPr>
          <w:tblCellSpacing w:w="15" w:type="dxa"/>
        </w:trPr>
        <w:tc>
          <w:tcPr>
            <w:tcW w:w="0" w:type="auto"/>
            <w:gridSpan w:val="2"/>
            <w:shd w:val="clear" w:color="auto" w:fill="FFFFFF"/>
            <w:vAlign w:val="center"/>
            <w:hideMark/>
          </w:tcPr>
          <w:p w14:paraId="0243C9BC"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In addition to meeting the requirements for a CityGML ADE, an ADE should:</w:t>
            </w:r>
          </w:p>
        </w:tc>
      </w:tr>
      <w:tr w:rsidR="00AF4014" w:rsidRPr="00AF4014" w14:paraId="176E988B" w14:textId="77777777" w:rsidTr="00AF4014">
        <w:trPr>
          <w:tblCellSpacing w:w="15" w:type="dxa"/>
        </w:trPr>
        <w:tc>
          <w:tcPr>
            <w:tcW w:w="0" w:type="auto"/>
            <w:shd w:val="clear" w:color="auto" w:fill="FFFFFF"/>
            <w:vAlign w:val="center"/>
            <w:hideMark/>
          </w:tcPr>
          <w:p w14:paraId="54706975"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14:paraId="778A8072"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The </w:t>
            </w:r>
            <w:hyperlink r:id="rId304" w:anchor="uml_notation_section" w:history="1">
              <w:r w:rsidRPr="00AF4014">
                <w:rPr>
                  <w:rFonts w:ascii="Times New Roman" w:eastAsia="Times New Roman" w:hAnsi="Times New Roman" w:cs="Times New Roman"/>
                  <w:color w:val="0000FF"/>
                  <w:sz w:val="24"/>
                  <w:szCs w:val="24"/>
                  <w:u w:val="single"/>
                </w:rPr>
                <w:t>UML notations and stereotypes</w:t>
              </w:r>
            </w:hyperlink>
            <w:r w:rsidRPr="00AF4014">
              <w:rPr>
                <w:rFonts w:ascii="Times New Roman" w:eastAsia="Times New Roman" w:hAnsi="Times New Roman" w:cs="Times New Roman"/>
                <w:sz w:val="24"/>
                <w:szCs w:val="24"/>
              </w:rPr>
              <w:t xml:space="preserve"> used in the CityGML conceptual model SHOULD be applied to corresponding model elements in an ADE.</w:t>
            </w:r>
          </w:p>
        </w:tc>
      </w:tr>
      <w:tr w:rsidR="00AF4014" w:rsidRPr="00AF4014" w14:paraId="46A0A360" w14:textId="77777777" w:rsidTr="00AF4014">
        <w:trPr>
          <w:tblCellSpacing w:w="15" w:type="dxa"/>
        </w:trPr>
        <w:tc>
          <w:tcPr>
            <w:tcW w:w="0" w:type="auto"/>
            <w:shd w:val="clear" w:color="auto" w:fill="FFFFFF"/>
            <w:vAlign w:val="center"/>
            <w:hideMark/>
          </w:tcPr>
          <w:p w14:paraId="08DEBB2E"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14:paraId="63BF8D6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An ADE SHOULD import and use predefined classes from external conceptual UML models such as the CityGML modules or the standardized schemas of the ISO 19100 series of International Standards.</w:t>
            </w:r>
          </w:p>
        </w:tc>
      </w:tr>
    </w:tbl>
    <w:p w14:paraId="1BA8767D" w14:textId="77777777" w:rsidR="00AF4014" w:rsidRPr="00AF4014" w:rsidRDefault="00AF4014" w:rsidP="00AF4014">
      <w:pPr>
        <w:spacing w:before="100" w:beforeAutospacing="1" w:after="100" w:afterAutospacing="1" w:line="240" w:lineRule="auto"/>
        <w:outlineLvl w:val="3"/>
        <w:rPr>
          <w:rFonts w:ascii="Times New Roman" w:eastAsia="Times New Roman" w:hAnsi="Times New Roman" w:cs="Times New Roman"/>
          <w:b/>
          <w:bCs/>
          <w:sz w:val="24"/>
          <w:szCs w:val="24"/>
        </w:rPr>
      </w:pPr>
      <w:r w:rsidRPr="00AF4014">
        <w:rPr>
          <w:rFonts w:ascii="Times New Roman" w:eastAsia="Times New Roman" w:hAnsi="Times New Roman" w:cs="Times New Roman"/>
          <w:b/>
          <w:bCs/>
          <w:sz w:val="24"/>
          <w:szCs w:val="24"/>
        </w:rPr>
        <w:t>10.5.2. Classes</w:t>
      </w:r>
    </w:p>
    <w:p w14:paraId="28D6605E"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following Requirements and Recommendations define how CityGML classes should be extended by an ADE.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484"/>
        <w:gridCol w:w="7021"/>
      </w:tblGrid>
      <w:tr w:rsidR="00AF4014" w:rsidRPr="00AF4014" w14:paraId="6B0888C0" w14:textId="77777777" w:rsidTr="00AF4014">
        <w:trPr>
          <w:tblCellSpacing w:w="15" w:type="dxa"/>
        </w:trPr>
        <w:tc>
          <w:tcPr>
            <w:tcW w:w="0" w:type="auto"/>
            <w:shd w:val="clear" w:color="auto" w:fill="FFFFFF"/>
            <w:vAlign w:val="center"/>
            <w:hideMark/>
          </w:tcPr>
          <w:p w14:paraId="433BD08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Requirement 49</w:t>
            </w:r>
          </w:p>
        </w:tc>
        <w:tc>
          <w:tcPr>
            <w:tcW w:w="0" w:type="auto"/>
            <w:shd w:val="clear" w:color="auto" w:fill="FFFFFF"/>
            <w:vAlign w:val="center"/>
            <w:hideMark/>
          </w:tcPr>
          <w:p w14:paraId="68BB0DAD"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w:t>
            </w:r>
            <w:proofErr w:type="spellStart"/>
            <w:r w:rsidRPr="00AF4014">
              <w:rPr>
                <w:rFonts w:ascii="Times New Roman" w:eastAsia="Times New Roman" w:hAnsi="Times New Roman" w:cs="Times New Roman"/>
                <w:b/>
                <w:bCs/>
                <w:sz w:val="24"/>
                <w:szCs w:val="24"/>
              </w:rPr>
              <w:t>ade</w:t>
            </w:r>
            <w:proofErr w:type="spellEnd"/>
            <w:r w:rsidRPr="00AF4014">
              <w:rPr>
                <w:rFonts w:ascii="Times New Roman" w:eastAsia="Times New Roman" w:hAnsi="Times New Roman" w:cs="Times New Roman"/>
                <w:b/>
                <w:bCs/>
                <w:sz w:val="24"/>
                <w:szCs w:val="24"/>
              </w:rPr>
              <w:t>/elements</w:t>
            </w:r>
          </w:p>
        </w:tc>
      </w:tr>
      <w:tr w:rsidR="00AF4014" w:rsidRPr="00AF4014" w14:paraId="795DCAE7" w14:textId="77777777" w:rsidTr="00AF4014">
        <w:trPr>
          <w:tblCellSpacing w:w="15" w:type="dxa"/>
        </w:trPr>
        <w:tc>
          <w:tcPr>
            <w:tcW w:w="0" w:type="auto"/>
            <w:gridSpan w:val="2"/>
            <w:shd w:val="clear" w:color="auto" w:fill="FFFFFF"/>
            <w:vAlign w:val="center"/>
            <w:hideMark/>
          </w:tcPr>
          <w:p w14:paraId="417324F6"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lastRenderedPageBreak/>
              <w:t>ADEs typically extend CityGML by defining new Feature Types together with additional content such as Object Types, Data Types, Code Lists, and Enumerations.</w:t>
            </w:r>
          </w:p>
        </w:tc>
      </w:tr>
      <w:tr w:rsidR="00AF4014" w:rsidRPr="00AF4014" w14:paraId="67471A90" w14:textId="77777777" w:rsidTr="00AF4014">
        <w:trPr>
          <w:tblCellSpacing w:w="15" w:type="dxa"/>
        </w:trPr>
        <w:tc>
          <w:tcPr>
            <w:tcW w:w="0" w:type="auto"/>
            <w:shd w:val="clear" w:color="auto" w:fill="FFFFFF"/>
            <w:vAlign w:val="center"/>
            <w:hideMark/>
          </w:tcPr>
          <w:p w14:paraId="1E3E0272"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14:paraId="4BF0931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Every Feature Type in an ADE SHALL be derived either directly or indirectly from the CityGML root Feature Type </w:t>
            </w:r>
            <w:proofErr w:type="spellStart"/>
            <w:proofErr w:type="gramStart"/>
            <w:r w:rsidRPr="00AF4014">
              <w:rPr>
                <w:rFonts w:ascii="Times New Roman" w:eastAsia="Times New Roman" w:hAnsi="Times New Roman" w:cs="Times New Roman"/>
                <w:i/>
                <w:iCs/>
                <w:sz w:val="24"/>
                <w:szCs w:val="24"/>
              </w:rPr>
              <w:t>core:AbstractFeature</w:t>
            </w:r>
            <w:proofErr w:type="spellEnd"/>
            <w:proofErr w:type="gramEnd"/>
            <w:r w:rsidRPr="00AF4014">
              <w:rPr>
                <w:rFonts w:ascii="Times New Roman" w:eastAsia="Times New Roman" w:hAnsi="Times New Roman" w:cs="Times New Roman"/>
                <w:sz w:val="24"/>
                <w:szCs w:val="24"/>
              </w:rPr>
              <w:t xml:space="preserve"> or a subclass thereof.</w:t>
            </w:r>
          </w:p>
        </w:tc>
      </w:tr>
      <w:tr w:rsidR="00AF4014" w:rsidRPr="00AF4014" w14:paraId="2A8E9E8B" w14:textId="77777777" w:rsidTr="00AF4014">
        <w:trPr>
          <w:tblCellSpacing w:w="15" w:type="dxa"/>
        </w:trPr>
        <w:tc>
          <w:tcPr>
            <w:tcW w:w="0" w:type="auto"/>
            <w:shd w:val="clear" w:color="auto" w:fill="FFFFFF"/>
            <w:vAlign w:val="center"/>
            <w:hideMark/>
          </w:tcPr>
          <w:p w14:paraId="2DD2FE46"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14:paraId="127195DB"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UML classes representing Top-Level Feature Types SHALL use the </w:t>
            </w:r>
            <w:r w:rsidRPr="00AF4014">
              <w:rPr>
                <w:rFonts w:ascii="Times New Roman" w:eastAsia="Times New Roman" w:hAnsi="Times New Roman" w:cs="Times New Roman"/>
                <w:i/>
                <w:iCs/>
                <w:sz w:val="24"/>
                <w:szCs w:val="24"/>
              </w:rPr>
              <w:t>«</w:t>
            </w:r>
            <w:proofErr w:type="spellStart"/>
            <w:r w:rsidRPr="00AF4014">
              <w:rPr>
                <w:rFonts w:ascii="Times New Roman" w:eastAsia="Times New Roman" w:hAnsi="Times New Roman" w:cs="Times New Roman"/>
                <w:i/>
                <w:iCs/>
                <w:sz w:val="24"/>
                <w:szCs w:val="24"/>
              </w:rPr>
              <w:t>TopLevelFeatureType</w:t>
            </w:r>
            <w:proofErr w:type="spellEnd"/>
            <w:r w:rsidRPr="00AF4014">
              <w:rPr>
                <w:rFonts w:ascii="Times New Roman" w:eastAsia="Times New Roman" w:hAnsi="Times New Roman" w:cs="Times New Roman"/>
                <w:i/>
                <w:iCs/>
                <w:sz w:val="24"/>
                <w:szCs w:val="24"/>
              </w:rPr>
              <w:t>»</w:t>
            </w:r>
            <w:r w:rsidRPr="00AF4014">
              <w:rPr>
                <w:rFonts w:ascii="Times New Roman" w:eastAsia="Times New Roman" w:hAnsi="Times New Roman" w:cs="Times New Roman"/>
                <w:sz w:val="24"/>
                <w:szCs w:val="24"/>
              </w:rPr>
              <w:t xml:space="preserve"> stereotype.</w:t>
            </w:r>
          </w:p>
        </w:tc>
      </w:tr>
      <w:tr w:rsidR="00AF4014" w:rsidRPr="00AF4014" w14:paraId="18492D81" w14:textId="77777777" w:rsidTr="00AF4014">
        <w:trPr>
          <w:tblCellSpacing w:w="15" w:type="dxa"/>
        </w:trPr>
        <w:tc>
          <w:tcPr>
            <w:tcW w:w="0" w:type="auto"/>
            <w:shd w:val="clear" w:color="auto" w:fill="FFFFFF"/>
            <w:vAlign w:val="center"/>
            <w:hideMark/>
          </w:tcPr>
          <w:p w14:paraId="3C6505E0"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w:t>
            </w:r>
          </w:p>
        </w:tc>
        <w:tc>
          <w:tcPr>
            <w:tcW w:w="0" w:type="auto"/>
            <w:shd w:val="clear" w:color="auto" w:fill="FFFFFF"/>
            <w:vAlign w:val="center"/>
            <w:hideMark/>
          </w:tcPr>
          <w:p w14:paraId="0A9F31E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Features representing spaces or space boundaries SHALL be derived either directly or indirectly from </w:t>
            </w:r>
            <w:proofErr w:type="spellStart"/>
            <w:proofErr w:type="gramStart"/>
            <w:r w:rsidRPr="00AF4014">
              <w:rPr>
                <w:rFonts w:ascii="Times New Roman" w:eastAsia="Times New Roman" w:hAnsi="Times New Roman" w:cs="Times New Roman"/>
                <w:i/>
                <w:iCs/>
                <w:sz w:val="24"/>
                <w:szCs w:val="24"/>
              </w:rPr>
              <w:t>core:AbstractSpace</w:t>
            </w:r>
            <w:proofErr w:type="spellEnd"/>
            <w:proofErr w:type="gramEnd"/>
            <w:r w:rsidRPr="00AF4014">
              <w:rPr>
                <w:rFonts w:ascii="Times New Roman" w:eastAsia="Times New Roman" w:hAnsi="Times New Roman" w:cs="Times New Roman"/>
                <w:sz w:val="24"/>
                <w:szCs w:val="24"/>
              </w:rPr>
              <w:t xml:space="preserve"> or </w:t>
            </w:r>
            <w:proofErr w:type="spellStart"/>
            <w:r w:rsidRPr="00AF4014">
              <w:rPr>
                <w:rFonts w:ascii="Times New Roman" w:eastAsia="Times New Roman" w:hAnsi="Times New Roman" w:cs="Times New Roman"/>
                <w:i/>
                <w:iCs/>
                <w:sz w:val="24"/>
                <w:szCs w:val="24"/>
              </w:rPr>
              <w:t>core:AbstractSpaceBoundary</w:t>
            </w:r>
            <w:proofErr w:type="spellEnd"/>
            <w:r w:rsidRPr="00AF4014">
              <w:rPr>
                <w:rFonts w:ascii="Times New Roman" w:eastAsia="Times New Roman" w:hAnsi="Times New Roman" w:cs="Times New Roman"/>
                <w:sz w:val="24"/>
                <w:szCs w:val="24"/>
              </w:rPr>
              <w:t xml:space="preserve"> respectively.</w:t>
            </w:r>
          </w:p>
        </w:tc>
      </w:tr>
      <w:tr w:rsidR="00AF4014" w:rsidRPr="00AF4014" w14:paraId="153A7FAF" w14:textId="77777777" w:rsidTr="00AF4014">
        <w:trPr>
          <w:tblCellSpacing w:w="15" w:type="dxa"/>
        </w:trPr>
        <w:tc>
          <w:tcPr>
            <w:tcW w:w="0" w:type="auto"/>
            <w:shd w:val="clear" w:color="auto" w:fill="FFFFFF"/>
            <w:vAlign w:val="center"/>
            <w:hideMark/>
          </w:tcPr>
          <w:p w14:paraId="4A635A25"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D</w:t>
            </w:r>
          </w:p>
        </w:tc>
        <w:tc>
          <w:tcPr>
            <w:tcW w:w="0" w:type="auto"/>
            <w:shd w:val="clear" w:color="auto" w:fill="FFFFFF"/>
            <w:vAlign w:val="center"/>
            <w:hideMark/>
          </w:tcPr>
          <w:p w14:paraId="608624B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An ADE may define new and additional spatial properties. If such a spatial property should belong to a predefined LOD, then the property name SHALL start with the prefix “</w:t>
            </w:r>
            <w:proofErr w:type="spellStart"/>
            <w:r w:rsidRPr="00AF4014">
              <w:rPr>
                <w:rFonts w:ascii="Times New Roman" w:eastAsia="Times New Roman" w:hAnsi="Times New Roman" w:cs="Times New Roman"/>
                <w:sz w:val="24"/>
                <w:szCs w:val="24"/>
              </w:rPr>
              <w:t>lod</w:t>
            </w:r>
            <w:r w:rsidRPr="00AF4014">
              <w:rPr>
                <w:rFonts w:ascii="Times New Roman" w:eastAsia="Times New Roman" w:hAnsi="Times New Roman" w:cs="Times New Roman"/>
                <w:i/>
                <w:iCs/>
                <w:sz w:val="24"/>
                <w:szCs w:val="24"/>
              </w:rPr>
              <w:t>X</w:t>
            </w:r>
            <w:proofErr w:type="spellEnd"/>
            <w:r w:rsidRPr="00AF4014">
              <w:rPr>
                <w:rFonts w:ascii="Times New Roman" w:eastAsia="Times New Roman" w:hAnsi="Times New Roman" w:cs="Times New Roman"/>
                <w:sz w:val="24"/>
                <w:szCs w:val="24"/>
              </w:rPr>
              <w:t xml:space="preserve">”, where </w:t>
            </w:r>
            <w:r w:rsidRPr="00AF4014">
              <w:rPr>
                <w:rFonts w:ascii="Times New Roman" w:eastAsia="Times New Roman" w:hAnsi="Times New Roman" w:cs="Times New Roman"/>
                <w:i/>
                <w:iCs/>
                <w:sz w:val="24"/>
                <w:szCs w:val="24"/>
              </w:rPr>
              <w:t>X</w:t>
            </w:r>
            <w:r w:rsidRPr="00AF4014">
              <w:rPr>
                <w:rFonts w:ascii="Times New Roman" w:eastAsia="Times New Roman" w:hAnsi="Times New Roman" w:cs="Times New Roman"/>
                <w:sz w:val="24"/>
                <w:szCs w:val="24"/>
              </w:rPr>
              <w:t xml:space="preserve"> is an integer value indicating the target LOD.</w:t>
            </w:r>
          </w:p>
        </w:tc>
      </w:tr>
    </w:tbl>
    <w:p w14:paraId="004106D7" w14:textId="77777777" w:rsidR="00AF4014" w:rsidRPr="00AF4014" w:rsidRDefault="00AF4014" w:rsidP="00AF4014">
      <w:pPr>
        <w:spacing w:after="0" w:line="240" w:lineRule="auto"/>
        <w:rPr>
          <w:rFonts w:ascii="Times New Roman" w:eastAsia="Times New Roman" w:hAnsi="Times New Roman" w:cs="Times New Roman"/>
          <w:vanish/>
          <w:sz w:val="24"/>
          <w:szCs w:val="24"/>
        </w:rPr>
      </w:pP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995"/>
        <w:gridCol w:w="6510"/>
      </w:tblGrid>
      <w:tr w:rsidR="00AF4014" w:rsidRPr="00AF4014" w14:paraId="6D09394C" w14:textId="77777777" w:rsidTr="00AF4014">
        <w:trPr>
          <w:tblCellSpacing w:w="15" w:type="dxa"/>
        </w:trPr>
        <w:tc>
          <w:tcPr>
            <w:tcW w:w="0" w:type="auto"/>
            <w:shd w:val="clear" w:color="auto" w:fill="FFFFFF"/>
            <w:vAlign w:val="center"/>
            <w:hideMark/>
          </w:tcPr>
          <w:p w14:paraId="59B0044D"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Recommendation 50</w:t>
            </w:r>
          </w:p>
        </w:tc>
        <w:tc>
          <w:tcPr>
            <w:tcW w:w="0" w:type="auto"/>
            <w:shd w:val="clear" w:color="auto" w:fill="FFFFFF"/>
            <w:vAlign w:val="center"/>
            <w:hideMark/>
          </w:tcPr>
          <w:p w14:paraId="50A1DF88"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/rec/</w:t>
            </w:r>
            <w:proofErr w:type="spellStart"/>
            <w:r w:rsidRPr="00AF4014">
              <w:rPr>
                <w:rFonts w:ascii="Times New Roman" w:eastAsia="Times New Roman" w:hAnsi="Times New Roman" w:cs="Times New Roman"/>
                <w:b/>
                <w:bCs/>
                <w:sz w:val="24"/>
                <w:szCs w:val="24"/>
              </w:rPr>
              <w:t>ade</w:t>
            </w:r>
            <w:proofErr w:type="spellEnd"/>
            <w:r w:rsidRPr="00AF4014">
              <w:rPr>
                <w:rFonts w:ascii="Times New Roman" w:eastAsia="Times New Roman" w:hAnsi="Times New Roman" w:cs="Times New Roman"/>
                <w:b/>
                <w:bCs/>
                <w:sz w:val="24"/>
                <w:szCs w:val="24"/>
              </w:rPr>
              <w:t>/elements</w:t>
            </w:r>
          </w:p>
        </w:tc>
      </w:tr>
      <w:tr w:rsidR="00AF4014" w:rsidRPr="00AF4014" w14:paraId="02E4A28F" w14:textId="77777777" w:rsidTr="00AF4014">
        <w:trPr>
          <w:tblCellSpacing w:w="15" w:type="dxa"/>
        </w:trPr>
        <w:tc>
          <w:tcPr>
            <w:tcW w:w="0" w:type="auto"/>
            <w:gridSpan w:val="2"/>
            <w:shd w:val="clear" w:color="auto" w:fill="FFFFFF"/>
            <w:vAlign w:val="center"/>
            <w:hideMark/>
          </w:tcPr>
          <w:p w14:paraId="15E81119"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ADEs typically extend CityGML by defining new feature types together with additional content such as object types, data types, code lists, and enumerations.</w:t>
            </w:r>
          </w:p>
        </w:tc>
      </w:tr>
      <w:tr w:rsidR="00AF4014" w:rsidRPr="00AF4014" w14:paraId="3C15B082" w14:textId="77777777" w:rsidTr="00AF4014">
        <w:trPr>
          <w:tblCellSpacing w:w="15" w:type="dxa"/>
        </w:trPr>
        <w:tc>
          <w:tcPr>
            <w:tcW w:w="0" w:type="auto"/>
            <w:shd w:val="clear" w:color="auto" w:fill="FFFFFF"/>
            <w:vAlign w:val="center"/>
            <w:hideMark/>
          </w:tcPr>
          <w:p w14:paraId="183CFD7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14:paraId="76D3F2C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ADEs SHOULD use the predefined types from CityGML or the standardized schemas of the ISO 19100 series of International Standards.</w:t>
            </w:r>
          </w:p>
        </w:tc>
      </w:tr>
      <w:tr w:rsidR="00AF4014" w:rsidRPr="00AF4014" w14:paraId="2D1E6B88" w14:textId="77777777" w:rsidTr="00AF4014">
        <w:trPr>
          <w:tblCellSpacing w:w="15" w:type="dxa"/>
        </w:trPr>
        <w:tc>
          <w:tcPr>
            <w:tcW w:w="0" w:type="auto"/>
            <w:shd w:val="clear" w:color="auto" w:fill="FFFFFF"/>
            <w:vAlign w:val="center"/>
            <w:hideMark/>
          </w:tcPr>
          <w:p w14:paraId="27213A94"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14:paraId="40D100F4"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Constraints on model elements SHOULD be expressed using a formal language such as the Object Constraint Language (OCL).</w:t>
            </w:r>
          </w:p>
        </w:tc>
      </w:tr>
      <w:tr w:rsidR="00AF4014" w:rsidRPr="00AF4014" w14:paraId="3082CAD8" w14:textId="77777777" w:rsidTr="00AF4014">
        <w:trPr>
          <w:tblCellSpacing w:w="15" w:type="dxa"/>
        </w:trPr>
        <w:tc>
          <w:tcPr>
            <w:tcW w:w="0" w:type="auto"/>
            <w:shd w:val="clear" w:color="auto" w:fill="FFFFFF"/>
            <w:vAlign w:val="center"/>
            <w:hideMark/>
          </w:tcPr>
          <w:p w14:paraId="0310008D"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w:t>
            </w:r>
          </w:p>
        </w:tc>
        <w:tc>
          <w:tcPr>
            <w:tcW w:w="0" w:type="auto"/>
            <w:shd w:val="clear" w:color="auto" w:fill="FFFFFF"/>
            <w:vAlign w:val="center"/>
            <w:hideMark/>
          </w:tcPr>
          <w:p w14:paraId="17F1C0EC"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ADE subclasses of </w:t>
            </w:r>
            <w:proofErr w:type="spellStart"/>
            <w:proofErr w:type="gramStart"/>
            <w:r w:rsidRPr="00AF4014">
              <w:rPr>
                <w:rFonts w:ascii="Times New Roman" w:eastAsia="Times New Roman" w:hAnsi="Times New Roman" w:cs="Times New Roman"/>
                <w:i/>
                <w:iCs/>
                <w:sz w:val="24"/>
                <w:szCs w:val="24"/>
              </w:rPr>
              <w:t>core:AbstractSpace</w:t>
            </w:r>
            <w:proofErr w:type="spellEnd"/>
            <w:proofErr w:type="gramEnd"/>
            <w:r w:rsidRPr="00AF4014">
              <w:rPr>
                <w:rFonts w:ascii="Times New Roman" w:eastAsia="Times New Roman" w:hAnsi="Times New Roman" w:cs="Times New Roman"/>
                <w:sz w:val="24"/>
                <w:szCs w:val="24"/>
              </w:rPr>
              <w:t xml:space="preserve"> SHOULD include constraints to limit the boundaries of the space object.</w:t>
            </w:r>
          </w:p>
        </w:tc>
      </w:tr>
    </w:tbl>
    <w:p w14:paraId="24AC9849" w14:textId="77777777" w:rsidR="00AF4014" w:rsidRPr="00AF4014" w:rsidRDefault="00AF4014" w:rsidP="00AF4014">
      <w:pPr>
        <w:spacing w:before="100" w:beforeAutospacing="1" w:after="100" w:afterAutospacing="1" w:line="240" w:lineRule="auto"/>
        <w:outlineLvl w:val="3"/>
        <w:rPr>
          <w:rFonts w:ascii="Times New Roman" w:eastAsia="Times New Roman" w:hAnsi="Times New Roman" w:cs="Times New Roman"/>
          <w:b/>
          <w:bCs/>
          <w:sz w:val="24"/>
          <w:szCs w:val="24"/>
        </w:rPr>
      </w:pPr>
      <w:r w:rsidRPr="00AF4014">
        <w:rPr>
          <w:rFonts w:ascii="Times New Roman" w:eastAsia="Times New Roman" w:hAnsi="Times New Roman" w:cs="Times New Roman"/>
          <w:b/>
          <w:bCs/>
          <w:sz w:val="24"/>
          <w:szCs w:val="24"/>
        </w:rPr>
        <w:t>10.5.3. Properties</w:t>
      </w:r>
    </w:p>
    <w:p w14:paraId="0C5AFDDE"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following Requirements define how to use the CityGML extension properties to add attributes to an existing CityGML Feature Type.</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1882"/>
        <w:gridCol w:w="6623"/>
      </w:tblGrid>
      <w:tr w:rsidR="00AF4014" w:rsidRPr="00AF4014" w14:paraId="29BD5B3C" w14:textId="77777777" w:rsidTr="00AF4014">
        <w:trPr>
          <w:tblCellSpacing w:w="15" w:type="dxa"/>
        </w:trPr>
        <w:tc>
          <w:tcPr>
            <w:tcW w:w="0" w:type="auto"/>
            <w:shd w:val="clear" w:color="auto" w:fill="FFFFFF"/>
            <w:vAlign w:val="center"/>
            <w:hideMark/>
          </w:tcPr>
          <w:p w14:paraId="19C9DCDB"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Requirement 51</w:t>
            </w:r>
          </w:p>
        </w:tc>
        <w:tc>
          <w:tcPr>
            <w:tcW w:w="0" w:type="auto"/>
            <w:shd w:val="clear" w:color="auto" w:fill="FFFFFF"/>
            <w:vAlign w:val="center"/>
            <w:hideMark/>
          </w:tcPr>
          <w:p w14:paraId="702A81AA"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b/>
                <w:bCs/>
                <w:sz w:val="24"/>
                <w:szCs w:val="24"/>
              </w:rPr>
              <w:t>/req/</w:t>
            </w:r>
            <w:proofErr w:type="spellStart"/>
            <w:r w:rsidRPr="00AF4014">
              <w:rPr>
                <w:rFonts w:ascii="Times New Roman" w:eastAsia="Times New Roman" w:hAnsi="Times New Roman" w:cs="Times New Roman"/>
                <w:b/>
                <w:bCs/>
                <w:sz w:val="24"/>
                <w:szCs w:val="24"/>
              </w:rPr>
              <w:t>ade</w:t>
            </w:r>
            <w:proofErr w:type="spellEnd"/>
            <w:r w:rsidRPr="00AF4014">
              <w:rPr>
                <w:rFonts w:ascii="Times New Roman" w:eastAsia="Times New Roman" w:hAnsi="Times New Roman" w:cs="Times New Roman"/>
                <w:b/>
                <w:bCs/>
                <w:sz w:val="24"/>
                <w:szCs w:val="24"/>
              </w:rPr>
              <w:t>/properties</w:t>
            </w:r>
          </w:p>
        </w:tc>
      </w:tr>
      <w:tr w:rsidR="00AF4014" w:rsidRPr="00AF4014" w14:paraId="21E905CB" w14:textId="77777777" w:rsidTr="00AF4014">
        <w:trPr>
          <w:tblCellSpacing w:w="15" w:type="dxa"/>
        </w:trPr>
        <w:tc>
          <w:tcPr>
            <w:tcW w:w="0" w:type="auto"/>
            <w:gridSpan w:val="2"/>
            <w:shd w:val="clear" w:color="auto" w:fill="FFFFFF"/>
            <w:vAlign w:val="center"/>
            <w:hideMark/>
          </w:tcPr>
          <w:p w14:paraId="6061C5AA"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Every Feature Type includes an extension property (hook) of type “</w:t>
            </w:r>
            <w:proofErr w:type="spellStart"/>
            <w:r w:rsidRPr="00AF4014">
              <w:rPr>
                <w:rFonts w:ascii="Times New Roman" w:eastAsia="Times New Roman" w:hAnsi="Times New Roman" w:cs="Times New Roman"/>
                <w:sz w:val="24"/>
                <w:szCs w:val="24"/>
              </w:rPr>
              <w:t>ADEOf</w:t>
            </w:r>
            <w:proofErr w:type="spellEnd"/>
            <w:r w:rsidRPr="00AF4014">
              <w:rPr>
                <w:rFonts w:ascii="Times New Roman" w:eastAsia="Times New Roman" w:hAnsi="Times New Roman" w:cs="Times New Roman"/>
                <w:sz w:val="24"/>
                <w:szCs w:val="24"/>
              </w:rPr>
              <w:t>&lt;</w:t>
            </w:r>
            <w:proofErr w:type="spellStart"/>
            <w:r w:rsidRPr="00AF4014">
              <w:rPr>
                <w:rFonts w:ascii="Times New Roman" w:eastAsia="Times New Roman" w:hAnsi="Times New Roman" w:cs="Times New Roman"/>
                <w:sz w:val="24"/>
                <w:szCs w:val="24"/>
              </w:rPr>
              <w:t>FeatureTypeName</w:t>
            </w:r>
            <w:proofErr w:type="spellEnd"/>
            <w:r w:rsidRPr="00AF4014">
              <w:rPr>
                <w:rFonts w:ascii="Times New Roman" w:eastAsia="Times New Roman" w:hAnsi="Times New Roman" w:cs="Times New Roman"/>
                <w:sz w:val="24"/>
                <w:szCs w:val="24"/>
              </w:rPr>
              <w:t>&gt;” where &lt;</w:t>
            </w:r>
            <w:proofErr w:type="spellStart"/>
            <w:r w:rsidRPr="00AF4014">
              <w:rPr>
                <w:rFonts w:ascii="Times New Roman" w:eastAsia="Times New Roman" w:hAnsi="Times New Roman" w:cs="Times New Roman"/>
                <w:sz w:val="24"/>
                <w:szCs w:val="24"/>
              </w:rPr>
              <w:t>FeatureTypeName</w:t>
            </w:r>
            <w:proofErr w:type="spellEnd"/>
            <w:r w:rsidRPr="00AF4014">
              <w:rPr>
                <w:rFonts w:ascii="Times New Roman" w:eastAsia="Times New Roman" w:hAnsi="Times New Roman" w:cs="Times New Roman"/>
                <w:sz w:val="24"/>
                <w:szCs w:val="24"/>
              </w:rPr>
              <w:t>&gt; is the name of that Feature Type. To add an extension property to a Feature Type:</w:t>
            </w:r>
          </w:p>
        </w:tc>
      </w:tr>
      <w:tr w:rsidR="00AF4014" w:rsidRPr="00AF4014" w14:paraId="3D7B046A" w14:textId="77777777" w:rsidTr="00AF4014">
        <w:trPr>
          <w:tblCellSpacing w:w="15" w:type="dxa"/>
        </w:trPr>
        <w:tc>
          <w:tcPr>
            <w:tcW w:w="0" w:type="auto"/>
            <w:shd w:val="clear" w:color="auto" w:fill="FFFFFF"/>
            <w:vAlign w:val="center"/>
            <w:hideMark/>
          </w:tcPr>
          <w:p w14:paraId="038FF9F7"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w:t>
            </w:r>
          </w:p>
        </w:tc>
        <w:tc>
          <w:tcPr>
            <w:tcW w:w="0" w:type="auto"/>
            <w:shd w:val="clear" w:color="auto" w:fill="FFFFFF"/>
            <w:vAlign w:val="center"/>
            <w:hideMark/>
          </w:tcPr>
          <w:p w14:paraId="45753B91"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The ADE SHALL create a subclass of the abstract data type associated with the hook.</w:t>
            </w:r>
          </w:p>
        </w:tc>
      </w:tr>
      <w:tr w:rsidR="00AF4014" w:rsidRPr="00AF4014" w14:paraId="61B32F9C" w14:textId="77777777" w:rsidTr="00AF4014">
        <w:trPr>
          <w:tblCellSpacing w:w="15" w:type="dxa"/>
        </w:trPr>
        <w:tc>
          <w:tcPr>
            <w:tcW w:w="0" w:type="auto"/>
            <w:shd w:val="clear" w:color="auto" w:fill="FFFFFF"/>
            <w:vAlign w:val="center"/>
            <w:hideMark/>
          </w:tcPr>
          <w:p w14:paraId="33652F13"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B</w:t>
            </w:r>
          </w:p>
        </w:tc>
        <w:tc>
          <w:tcPr>
            <w:tcW w:w="0" w:type="auto"/>
            <w:shd w:val="clear" w:color="auto" w:fill="FFFFFF"/>
            <w:vAlign w:val="center"/>
            <w:hideMark/>
          </w:tcPr>
          <w:p w14:paraId="4BCBBA34"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 xml:space="preserve">This subclass SHALL be defined as a data type using the stereotype </w:t>
            </w:r>
            <w:r w:rsidRPr="00AF4014">
              <w:rPr>
                <w:rFonts w:ascii="Times New Roman" w:eastAsia="Times New Roman" w:hAnsi="Times New Roman" w:cs="Times New Roman"/>
                <w:i/>
                <w:iCs/>
                <w:sz w:val="24"/>
                <w:szCs w:val="24"/>
              </w:rPr>
              <w:t>«</w:t>
            </w:r>
            <w:proofErr w:type="spellStart"/>
            <w:r w:rsidRPr="00AF4014">
              <w:rPr>
                <w:rFonts w:ascii="Times New Roman" w:eastAsia="Times New Roman" w:hAnsi="Times New Roman" w:cs="Times New Roman"/>
                <w:i/>
                <w:iCs/>
                <w:sz w:val="24"/>
                <w:szCs w:val="24"/>
              </w:rPr>
              <w:t>DataType</w:t>
            </w:r>
            <w:proofErr w:type="spellEnd"/>
            <w:r w:rsidRPr="00AF4014">
              <w:rPr>
                <w:rFonts w:ascii="Times New Roman" w:eastAsia="Times New Roman" w:hAnsi="Times New Roman" w:cs="Times New Roman"/>
                <w:i/>
                <w:iCs/>
                <w:sz w:val="24"/>
                <w:szCs w:val="24"/>
              </w:rPr>
              <w:t>»</w:t>
            </w:r>
            <w:r w:rsidRPr="00AF4014">
              <w:rPr>
                <w:rFonts w:ascii="Times New Roman" w:eastAsia="Times New Roman" w:hAnsi="Times New Roman" w:cs="Times New Roman"/>
                <w:sz w:val="24"/>
                <w:szCs w:val="24"/>
              </w:rPr>
              <w:t>.</w:t>
            </w:r>
          </w:p>
        </w:tc>
      </w:tr>
      <w:tr w:rsidR="00AF4014" w:rsidRPr="00AF4014" w14:paraId="683EA1FD" w14:textId="77777777" w:rsidTr="00AF4014">
        <w:trPr>
          <w:tblCellSpacing w:w="15" w:type="dxa"/>
        </w:trPr>
        <w:tc>
          <w:tcPr>
            <w:tcW w:w="0" w:type="auto"/>
            <w:shd w:val="clear" w:color="auto" w:fill="FFFFFF"/>
            <w:vAlign w:val="center"/>
            <w:hideMark/>
          </w:tcPr>
          <w:p w14:paraId="323661E4"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C</w:t>
            </w:r>
          </w:p>
        </w:tc>
        <w:tc>
          <w:tcPr>
            <w:tcW w:w="0" w:type="auto"/>
            <w:shd w:val="clear" w:color="auto" w:fill="FFFFFF"/>
            <w:vAlign w:val="center"/>
            <w:hideMark/>
          </w:tcPr>
          <w:p w14:paraId="6B564915" w14:textId="77777777" w:rsidR="00AF4014" w:rsidRPr="00AF4014" w:rsidRDefault="00AF4014" w:rsidP="00AF4014">
            <w:pPr>
              <w:spacing w:before="100" w:beforeAutospacing="1" w:after="100" w:afterAutospacing="1" w:line="240" w:lineRule="auto"/>
              <w:rPr>
                <w:rFonts w:ascii="Times New Roman" w:eastAsia="Times New Roman" w:hAnsi="Times New Roman" w:cs="Times New Roman"/>
                <w:sz w:val="24"/>
                <w:szCs w:val="24"/>
              </w:rPr>
            </w:pPr>
            <w:r w:rsidRPr="00AF4014">
              <w:rPr>
                <w:rFonts w:ascii="Times New Roman" w:eastAsia="Times New Roman" w:hAnsi="Times New Roman" w:cs="Times New Roman"/>
                <w:sz w:val="24"/>
                <w:szCs w:val="24"/>
              </w:rPr>
              <w:t>Application-specific attributes and associations SHALL be modeled as properties of the ADE subclass.</w:t>
            </w:r>
          </w:p>
        </w:tc>
      </w:tr>
    </w:tbl>
    <w:p w14:paraId="45D94E63" w14:textId="77777777" w:rsidR="00AF4014" w:rsidRDefault="00AF4014"/>
    <w:sectPr w:rsidR="00AF40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Carl Reed" w:date="2020-09-29T15:53:00Z" w:initials="CNR">
    <w:p w14:paraId="3CA0FFE3" w14:textId="77777777" w:rsidR="00F06E6F" w:rsidRDefault="00F06E6F">
      <w:pPr>
        <w:pStyle w:val="CommentText"/>
      </w:pPr>
      <w:r>
        <w:rPr>
          <w:rStyle w:val="CommentReference"/>
        </w:rPr>
        <w:annotationRef/>
      </w:r>
      <w:r>
        <w:t xml:space="preserve">One word as per Oxford Dictionary </w:t>
      </w:r>
      <w:r>
        <w:sym w:font="Wingdings" w:char="F04A"/>
      </w:r>
    </w:p>
  </w:comment>
  <w:comment w:id="9" w:author="Charles Heazel" w:date="2020-10-27T15:39:00Z" w:initials="CH">
    <w:p w14:paraId="65085EE8" w14:textId="5E169A89" w:rsidR="00F06E6F" w:rsidRDefault="00F06E6F">
      <w:pPr>
        <w:pStyle w:val="CommentText"/>
      </w:pPr>
      <w:r>
        <w:rPr>
          <w:rStyle w:val="CommentReference"/>
        </w:rPr>
        <w:annotationRef/>
      </w:r>
      <w:r>
        <w:t>Done</w:t>
      </w:r>
    </w:p>
  </w:comment>
  <w:comment w:id="23" w:author="Carl Reed" w:date="2020-09-29T15:52:00Z" w:initials="CNR">
    <w:p w14:paraId="07856BBA" w14:textId="77777777" w:rsidR="00F06E6F" w:rsidRDefault="00F06E6F">
      <w:pPr>
        <w:pStyle w:val="CommentText"/>
      </w:pPr>
      <w:r>
        <w:rPr>
          <w:rStyle w:val="CommentReference"/>
        </w:rPr>
        <w:annotationRef/>
      </w:r>
      <w:r>
        <w:t>I believe that OGC standards use US spelling.</w:t>
      </w:r>
    </w:p>
  </w:comment>
  <w:comment w:id="24" w:author="Charles Heazel" w:date="2020-10-27T15:39:00Z" w:initials="CH">
    <w:p w14:paraId="24336777" w14:textId="316D6CDB" w:rsidR="00F06E6F" w:rsidRDefault="00F06E6F">
      <w:pPr>
        <w:pStyle w:val="CommentText"/>
      </w:pPr>
      <w:r>
        <w:rPr>
          <w:rStyle w:val="CommentReference"/>
        </w:rPr>
        <w:annotationRef/>
      </w:r>
      <w:r>
        <w:t>Corrected</w:t>
      </w:r>
    </w:p>
  </w:comment>
  <w:comment w:id="30" w:author="Carl Reed" w:date="2020-09-29T16:36:00Z" w:initials="CNR">
    <w:p w14:paraId="24828441" w14:textId="77777777" w:rsidR="00F06E6F" w:rsidRDefault="00F06E6F">
      <w:pPr>
        <w:pStyle w:val="CommentText"/>
      </w:pPr>
      <w:r>
        <w:rPr>
          <w:rStyle w:val="CommentReference"/>
        </w:rPr>
        <w:annotationRef/>
      </w:r>
      <w:r>
        <w:t>This repeats content in the Abstract. Suggest removing.</w:t>
      </w:r>
    </w:p>
  </w:comment>
  <w:comment w:id="31" w:author="Charles Heazel" w:date="2020-10-14T09:15:00Z" w:initials="CH">
    <w:p w14:paraId="3AE4FCE3" w14:textId="4AB82CDF" w:rsidR="00F06E6F" w:rsidRDefault="00F06E6F">
      <w:pPr>
        <w:pStyle w:val="CommentText"/>
      </w:pPr>
      <w:r>
        <w:rPr>
          <w:rStyle w:val="CommentReference"/>
        </w:rPr>
        <w:annotationRef/>
      </w:r>
      <w:r>
        <w:t>Done</w:t>
      </w:r>
    </w:p>
  </w:comment>
  <w:comment w:id="36" w:author="Carl Reed" w:date="2020-09-29T16:39:00Z" w:initials="CNR">
    <w:p w14:paraId="3E18889B" w14:textId="77777777" w:rsidR="00F06E6F" w:rsidRDefault="00F06E6F">
      <w:pPr>
        <w:pStyle w:val="CommentText"/>
      </w:pPr>
      <w:r>
        <w:rPr>
          <w:rStyle w:val="CommentReference"/>
        </w:rPr>
        <w:annotationRef/>
      </w:r>
      <w:r>
        <w:t xml:space="preserve">Does the model enable this exchange or does some encoding (JSON, XML, </w:t>
      </w:r>
      <w:proofErr w:type="spellStart"/>
      <w:r>
        <w:t>etc</w:t>
      </w:r>
      <w:proofErr w:type="spellEnd"/>
      <w:r>
        <w:t>) based on the model enable the encoding? There is some confusion perhaps between the model and implementation standards based on the model. This distinction (if any) is not clear to me.</w:t>
      </w:r>
    </w:p>
  </w:comment>
  <w:comment w:id="37" w:author="Charles Heazel" w:date="2020-10-28T13:43:00Z" w:initials="CH">
    <w:p w14:paraId="64FFCA1F" w14:textId="01880731" w:rsidR="00F06E6F" w:rsidRDefault="00F06E6F">
      <w:pPr>
        <w:pStyle w:val="CommentText"/>
      </w:pPr>
      <w:r>
        <w:rPr>
          <w:rStyle w:val="CommentReference"/>
        </w:rPr>
        <w:annotationRef/>
      </w:r>
      <w:r>
        <w:t>In work</w:t>
      </w:r>
    </w:p>
  </w:comment>
  <w:comment w:id="42" w:author="Carl Reed" w:date="2020-09-29T16:46:00Z" w:initials="CNR">
    <w:p w14:paraId="4E3D77BA" w14:textId="77777777" w:rsidR="00F06E6F" w:rsidRDefault="00F06E6F">
      <w:pPr>
        <w:pStyle w:val="CommentText"/>
      </w:pPr>
      <w:r>
        <w:rPr>
          <w:rStyle w:val="CommentReference"/>
        </w:rPr>
        <w:annotationRef/>
      </w:r>
      <w:r>
        <w:t xml:space="preserve">What I just suggested above </w:t>
      </w:r>
      <w:r>
        <w:sym w:font="Wingdings" w:char="F04A"/>
      </w:r>
      <w:r>
        <w:t xml:space="preserve"> Perhaps some words such as these should be in the abstract so that the reader is very clear about what is implementable and what is not?</w:t>
      </w:r>
    </w:p>
  </w:comment>
  <w:comment w:id="43" w:author="Charles Heazel" w:date="2020-10-28T13:42:00Z" w:initials="CH">
    <w:p w14:paraId="04E8433F" w14:textId="113CCFE2" w:rsidR="00F06E6F" w:rsidRDefault="00F06E6F">
      <w:pPr>
        <w:pStyle w:val="CommentText"/>
      </w:pPr>
      <w:r>
        <w:rPr>
          <w:rStyle w:val="CommentReference"/>
        </w:rPr>
        <w:annotationRef/>
      </w:r>
      <w:r>
        <w:t>In work.</w:t>
      </w:r>
    </w:p>
  </w:comment>
  <w:comment w:id="116" w:author="Carl Reed" w:date="2020-09-29T16:54:00Z" w:initials="CNR">
    <w:p w14:paraId="2726F71C" w14:textId="77777777" w:rsidR="00F06E6F" w:rsidRDefault="00F06E6F">
      <w:pPr>
        <w:pStyle w:val="CommentText"/>
      </w:pPr>
      <w:r>
        <w:rPr>
          <w:rStyle w:val="CommentReference"/>
        </w:rPr>
        <w:annotationRef/>
      </w:r>
      <w:r>
        <w:t>Was lower case above. I would suggest “encoding standards” should always be lower case.</w:t>
      </w:r>
    </w:p>
  </w:comment>
  <w:comment w:id="117" w:author="Charles Heazel" w:date="2020-10-28T13:45:00Z" w:initials="CH">
    <w:p w14:paraId="5A889EBE" w14:textId="6C8758BD" w:rsidR="00F06E6F" w:rsidRDefault="00F06E6F">
      <w:pPr>
        <w:pStyle w:val="CommentText"/>
      </w:pPr>
      <w:r>
        <w:rPr>
          <w:rStyle w:val="CommentReference"/>
        </w:rPr>
        <w:annotationRef/>
      </w:r>
      <w:r>
        <w:t>Changed to Implementation Specifications.</w:t>
      </w:r>
    </w:p>
  </w:comment>
  <w:comment w:id="125" w:author="Carl Reed" w:date="2020-09-29T17:16:00Z" w:initials="CNR">
    <w:p w14:paraId="1CE2AD2A" w14:textId="77777777" w:rsidR="00F06E6F" w:rsidRDefault="00F06E6F">
      <w:pPr>
        <w:pStyle w:val="CommentText"/>
      </w:pPr>
      <w:r>
        <w:rPr>
          <w:rStyle w:val="CommentReference"/>
        </w:rPr>
        <w:annotationRef/>
      </w:r>
      <w:r>
        <w:t>Only COLLADA is shown in the references. These other documents should also be given in the Normative References</w:t>
      </w:r>
    </w:p>
  </w:comment>
  <w:comment w:id="126" w:author="Charles Heazel" w:date="2020-10-28T13:58:00Z" w:initials="CH">
    <w:p w14:paraId="109B3DD4" w14:textId="11895116" w:rsidR="00E16FB7" w:rsidRDefault="00E16FB7">
      <w:pPr>
        <w:pStyle w:val="CommentText"/>
      </w:pPr>
      <w:r>
        <w:rPr>
          <w:rStyle w:val="CommentReference"/>
        </w:rPr>
        <w:annotationRef/>
      </w:r>
      <w:r>
        <w:rPr>
          <w:rStyle w:val="CommentReference"/>
        </w:rPr>
        <w:t>Added links to citations in the bibliography. These are not required for conformance so they do not belong in the References section.</w:t>
      </w:r>
    </w:p>
  </w:comment>
  <w:comment w:id="189" w:author="Carl Reed" w:date="2020-09-29T17:22:00Z" w:initials="CNR">
    <w:p w14:paraId="3F19DC61" w14:textId="77777777" w:rsidR="00F06E6F" w:rsidRDefault="00F06E6F">
      <w:pPr>
        <w:pStyle w:val="CommentText"/>
      </w:pPr>
      <w:r>
        <w:rPr>
          <w:rStyle w:val="CommentReference"/>
        </w:rPr>
        <w:annotationRef/>
      </w:r>
      <w:r>
        <w:t>These are requirements but not expressed as formal requirements. Is this the intent?</w:t>
      </w:r>
    </w:p>
  </w:comment>
  <w:comment w:id="190" w:author="Charles Heazel" w:date="2020-10-28T14:03:00Z" w:initials="CH">
    <w:p w14:paraId="051C8F67" w14:textId="77777777" w:rsidR="00E16FB7" w:rsidRDefault="00E16FB7">
      <w:pPr>
        <w:pStyle w:val="CommentText"/>
      </w:pPr>
      <w:r>
        <w:rPr>
          <w:rStyle w:val="CommentReference"/>
        </w:rPr>
        <w:annotationRef/>
      </w:r>
      <w:r>
        <w:t>These extensions are accomplished</w:t>
      </w:r>
    </w:p>
    <w:p w14:paraId="5BF87D53" w14:textId="59488998" w:rsidR="00E16FB7" w:rsidRDefault="00E16FB7">
      <w:pPr>
        <w:pStyle w:val="CommentText"/>
      </w:pPr>
      <w:r>
        <w:t>Removed SHALL from second paragraph</w:t>
      </w:r>
    </w:p>
  </w:comment>
  <w:comment w:id="197" w:author="Carl Reed" w:date="2020-09-29T17:23:00Z" w:initials="CNR">
    <w:p w14:paraId="5E2850F3" w14:textId="77777777" w:rsidR="00F06E6F" w:rsidRDefault="00F06E6F">
      <w:pPr>
        <w:pStyle w:val="CommentText"/>
      </w:pPr>
      <w:r>
        <w:rPr>
          <w:rStyle w:val="CommentReference"/>
        </w:rPr>
        <w:annotationRef/>
      </w:r>
      <w:r>
        <w:t>IS “can” a better word in this context?</w:t>
      </w:r>
    </w:p>
  </w:comment>
  <w:comment w:id="198" w:author="Charles Heazel" w:date="2020-10-28T14:05:00Z" w:initials="CH">
    <w:p w14:paraId="4ED377D1" w14:textId="6C5578E4" w:rsidR="00E16FB7" w:rsidRDefault="00E16FB7">
      <w:pPr>
        <w:pStyle w:val="CommentText"/>
      </w:pPr>
      <w:r>
        <w:rPr>
          <w:rStyle w:val="CommentReference"/>
        </w:rPr>
        <w:annotationRef/>
      </w:r>
      <w:r>
        <w:t>Should</w:t>
      </w:r>
    </w:p>
  </w:comment>
  <w:comment w:id="201" w:author="Carl Reed" w:date="2020-09-29T17:24:00Z" w:initials="CNR">
    <w:p w14:paraId="4BB660B4" w14:textId="77777777" w:rsidR="00F06E6F" w:rsidRDefault="00F06E6F">
      <w:pPr>
        <w:pStyle w:val="CommentText"/>
      </w:pPr>
      <w:r>
        <w:rPr>
          <w:rStyle w:val="CommentReference"/>
        </w:rPr>
        <w:annotationRef/>
      </w:r>
      <w:r>
        <w:t>Another requirement that is not expressed as a formal requirement. Also, “shall” is capitalized above. Need to be consistent.</w:t>
      </w:r>
    </w:p>
  </w:comment>
  <w:comment w:id="202" w:author="Charles Heazel" w:date="2020-10-28T14:05:00Z" w:initials="CH">
    <w:p w14:paraId="260BA5A9" w14:textId="6F0EFDF1" w:rsidR="00E16FB7" w:rsidRDefault="00E16FB7">
      <w:pPr>
        <w:pStyle w:val="CommentText"/>
      </w:pPr>
      <w:r>
        <w:rPr>
          <w:rStyle w:val="CommentReference"/>
        </w:rPr>
        <w:annotationRef/>
      </w:r>
      <w:r>
        <w:t>Should</w:t>
      </w:r>
    </w:p>
  </w:comment>
  <w:comment w:id="208" w:author="Carl Reed" w:date="2020-09-29T17:25:00Z" w:initials="CNR">
    <w:p w14:paraId="2EA8BED8" w14:textId="77777777" w:rsidR="00F06E6F" w:rsidRDefault="00F06E6F">
      <w:pPr>
        <w:pStyle w:val="CommentText"/>
      </w:pPr>
      <w:r>
        <w:rPr>
          <w:rStyle w:val="CommentReference"/>
        </w:rPr>
        <w:annotationRef/>
      </w:r>
      <w:r>
        <w:t>Why is “package” capitalized?</w:t>
      </w:r>
    </w:p>
  </w:comment>
  <w:comment w:id="209" w:author="Charles Heazel" w:date="2020-10-28T14:07:00Z" w:initials="CH">
    <w:p w14:paraId="2D30FA2B" w14:textId="7141597E" w:rsidR="00E16FB7" w:rsidRDefault="00E16FB7">
      <w:pPr>
        <w:pStyle w:val="CommentText"/>
      </w:pPr>
      <w:r>
        <w:rPr>
          <w:rStyle w:val="CommentReference"/>
        </w:rPr>
        <w:annotationRef/>
      </w:r>
      <w:r>
        <w:t>Now lower case</w:t>
      </w:r>
    </w:p>
  </w:comment>
  <w:comment w:id="211" w:author="Carl Reed" w:date="2020-09-29T17:26:00Z" w:initials="CNR">
    <w:p w14:paraId="1AAE3C10" w14:textId="77777777" w:rsidR="00F06E6F" w:rsidRDefault="00F06E6F">
      <w:pPr>
        <w:pStyle w:val="CommentText"/>
      </w:pPr>
      <w:r>
        <w:rPr>
          <w:rStyle w:val="CommentReference"/>
        </w:rPr>
        <w:annotationRef/>
      </w:r>
      <w:r>
        <w:t>Another requirement.</w:t>
      </w:r>
    </w:p>
  </w:comment>
  <w:comment w:id="212" w:author="Charles Heazel" w:date="2020-10-28T14:07:00Z" w:initials="CH">
    <w:p w14:paraId="73131EC5" w14:textId="7989ACC8" w:rsidR="00E16FB7" w:rsidRDefault="00E16FB7">
      <w:pPr>
        <w:pStyle w:val="CommentText"/>
      </w:pPr>
      <w:r>
        <w:rPr>
          <w:rStyle w:val="CommentReference"/>
        </w:rPr>
        <w:annotationRef/>
      </w:r>
      <w:r>
        <w:t>Should</w:t>
      </w:r>
    </w:p>
  </w:comment>
  <w:comment w:id="219" w:author="Carl Reed" w:date="2020-09-29T17:26:00Z" w:initials="CNR">
    <w:p w14:paraId="2942F241" w14:textId="77777777" w:rsidR="00F06E6F" w:rsidRDefault="00F06E6F">
      <w:pPr>
        <w:pStyle w:val="CommentText"/>
      </w:pPr>
      <w:r>
        <w:rPr>
          <w:rStyle w:val="CommentReference"/>
        </w:rPr>
        <w:annotationRef/>
      </w:r>
      <w:r>
        <w:t>Normative?</w:t>
      </w:r>
    </w:p>
  </w:comment>
  <w:comment w:id="220" w:author="Charles Heazel" w:date="2020-10-28T14:07:00Z" w:initials="CH">
    <w:p w14:paraId="31B66187" w14:textId="38222442" w:rsidR="00E16FB7" w:rsidRDefault="00E16FB7">
      <w:pPr>
        <w:pStyle w:val="CommentText"/>
      </w:pPr>
      <w:r>
        <w:rPr>
          <w:rStyle w:val="CommentReference"/>
        </w:rPr>
        <w:annotationRef/>
      </w:r>
      <w:r>
        <w:t>The UML model defines the conceptual model. The standard documents it.</w:t>
      </w:r>
    </w:p>
  </w:comment>
  <w:comment w:id="221" w:author="Charles Heazel" w:date="2020-10-28T14:09:00Z" w:initials="CH">
    <w:p w14:paraId="3D723619" w14:textId="27A4E789" w:rsidR="00DC4E29" w:rsidRDefault="00DC4E29">
      <w:pPr>
        <w:pStyle w:val="CommentText"/>
      </w:pPr>
      <w:r>
        <w:rPr>
          <w:rStyle w:val="CommentReference"/>
        </w:rPr>
        <w:annotationRef/>
      </w:r>
      <w:r>
        <w:t>Changed authoritative to takes precedence.</w:t>
      </w:r>
    </w:p>
  </w:comment>
  <w:comment w:id="250" w:author="Carl Reed" w:date="2020-09-30T13:07:00Z" w:initials="CNR">
    <w:p w14:paraId="0854632F" w14:textId="77777777" w:rsidR="00F06E6F" w:rsidRDefault="00F06E6F">
      <w:pPr>
        <w:pStyle w:val="CommentText"/>
      </w:pPr>
      <w:r>
        <w:rPr>
          <w:rStyle w:val="CommentReference"/>
        </w:rPr>
        <w:annotationRef/>
      </w:r>
      <w:r>
        <w:t>What’s this?</w:t>
      </w:r>
    </w:p>
  </w:comment>
  <w:comment w:id="251" w:author="Charles Heazel" w:date="2020-10-28T14:15:00Z" w:initials="CH">
    <w:p w14:paraId="7C533E85" w14:textId="1A3487E9" w:rsidR="00DC4E29" w:rsidRDefault="00DC4E29">
      <w:pPr>
        <w:pStyle w:val="CommentText"/>
      </w:pPr>
      <w:r>
        <w:rPr>
          <w:rStyle w:val="CommentReference"/>
        </w:rPr>
        <w:annotationRef/>
      </w:r>
      <w:r>
        <w:t>Spelled out acronym and added link to the citation</w:t>
      </w:r>
    </w:p>
  </w:comment>
  <w:comment w:id="256" w:author="Carl Reed" w:date="2020-09-30T13:18:00Z" w:initials="CNR">
    <w:p w14:paraId="286DC510" w14:textId="77777777" w:rsidR="00F06E6F" w:rsidRDefault="00F06E6F">
      <w:pPr>
        <w:pStyle w:val="CommentText"/>
      </w:pPr>
      <w:r>
        <w:rPr>
          <w:rStyle w:val="CommentReference"/>
        </w:rPr>
        <w:annotationRef/>
      </w:r>
      <w:r>
        <w:t>Sorry, but this whole section is confusing and I believe unnecessary. Yes, a short paragraph defining the universe of discourse for this standard is appropriate. Also, much of the content in this section also repeats what has been provided in previous sections.</w:t>
      </w:r>
    </w:p>
  </w:comment>
  <w:comment w:id="257" w:author="Charles Heazel" w:date="2020-10-28T16:12:00Z" w:initials="CH">
    <w:p w14:paraId="05CFC0AB" w14:textId="754A5C91" w:rsidR="000A4B1E" w:rsidRDefault="000A4B1E">
      <w:pPr>
        <w:pStyle w:val="CommentText"/>
      </w:pPr>
      <w:r>
        <w:rPr>
          <w:rStyle w:val="CommentReference"/>
        </w:rPr>
        <w:annotationRef/>
      </w:r>
      <w:r>
        <w:t>Section 6.3 has been removed</w:t>
      </w:r>
    </w:p>
  </w:comment>
  <w:comment w:id="258" w:author="Carl Reed" w:date="2020-09-30T13:12:00Z" w:initials="CNR">
    <w:p w14:paraId="162DB920" w14:textId="77777777" w:rsidR="00F06E6F" w:rsidRDefault="00F06E6F">
      <w:pPr>
        <w:pStyle w:val="CommentText"/>
      </w:pPr>
      <w:r>
        <w:rPr>
          <w:rStyle w:val="CommentReference"/>
        </w:rPr>
        <w:annotationRef/>
      </w:r>
      <w:r>
        <w:t>Not sure if some additional wording is warranted. This is pretty abstract! Much easier to say that a conceptual model consists of well-defined concepts and their relationships. And then give a simple example.</w:t>
      </w:r>
    </w:p>
  </w:comment>
  <w:comment w:id="263" w:author="Carl Reed" w:date="2020-09-30T13:13:00Z" w:initials="CNR">
    <w:p w14:paraId="7323D0F2" w14:textId="77777777" w:rsidR="00F06E6F" w:rsidRDefault="00F06E6F">
      <w:pPr>
        <w:pStyle w:val="CommentText"/>
      </w:pPr>
      <w:r>
        <w:rPr>
          <w:rStyle w:val="CommentReference"/>
        </w:rPr>
        <w:annotationRef/>
      </w:r>
      <w:r>
        <w:t>This wording is circular. The “universe of discourse” for this standard is sharing/storing 2s/3d content for an urban/city environment.</w:t>
      </w:r>
    </w:p>
  </w:comment>
  <w:comment w:id="264" w:author="Carl Reed" w:date="2020-09-30T13:14:00Z" w:initials="CNR">
    <w:p w14:paraId="4013C954" w14:textId="77777777" w:rsidR="00F06E6F" w:rsidRDefault="00F06E6F">
      <w:pPr>
        <w:pStyle w:val="CommentText"/>
      </w:pPr>
      <w:r>
        <w:rPr>
          <w:rStyle w:val="CommentReference"/>
        </w:rPr>
        <w:annotationRef/>
      </w:r>
      <w:r>
        <w:t>?? A CM should already have the concepts defined.</w:t>
      </w:r>
    </w:p>
  </w:comment>
  <w:comment w:id="265" w:author="Carl Reed" w:date="2020-09-30T13:15:00Z" w:initials="CNR">
    <w:p w14:paraId="521F6744" w14:textId="77777777" w:rsidR="00F06E6F" w:rsidRDefault="00F06E6F">
      <w:pPr>
        <w:pStyle w:val="CommentText"/>
      </w:pPr>
      <w:r>
        <w:rPr>
          <w:rStyle w:val="CommentReference"/>
        </w:rPr>
        <w:annotationRef/>
      </w:r>
      <w:r>
        <w:t>Say what??</w:t>
      </w:r>
    </w:p>
  </w:comment>
  <w:comment w:id="270" w:author="Carl Reed" w:date="2020-09-30T13:18:00Z" w:initials="CNR">
    <w:p w14:paraId="19C98E0C" w14:textId="77777777" w:rsidR="00F06E6F" w:rsidRDefault="00F06E6F">
      <w:pPr>
        <w:pStyle w:val="CommentText"/>
      </w:pPr>
      <w:r>
        <w:rPr>
          <w:rStyle w:val="CommentReference"/>
        </w:rPr>
        <w:annotationRef/>
      </w:r>
      <w:r>
        <w:t>Could easily be removed.</w:t>
      </w:r>
    </w:p>
  </w:comment>
  <w:comment w:id="271" w:author="Carl Reed" w:date="2020-09-30T13:19:00Z" w:initials="CNR">
    <w:p w14:paraId="645B1CE0" w14:textId="77777777" w:rsidR="00F06E6F" w:rsidRDefault="00F06E6F">
      <w:pPr>
        <w:pStyle w:val="CommentText"/>
      </w:pPr>
      <w:r>
        <w:rPr>
          <w:rStyle w:val="CommentReference"/>
        </w:rPr>
        <w:annotationRef/>
      </w:r>
      <w:r>
        <w:t>Not true. DGGS and the Tiling abstract specs provide CMs with no encodings.</w:t>
      </w:r>
    </w:p>
  </w:comment>
  <w:comment w:id="272" w:author="Carl Reed" w:date="2020-09-30T13:20:00Z" w:initials="CNR">
    <w:p w14:paraId="166FB843" w14:textId="77777777" w:rsidR="00F06E6F" w:rsidRDefault="00F06E6F">
      <w:pPr>
        <w:pStyle w:val="CommentText"/>
      </w:pPr>
      <w:r>
        <w:rPr>
          <w:rStyle w:val="CommentReference"/>
        </w:rPr>
        <w:annotationRef/>
      </w:r>
      <w:r>
        <w:t>This is OK to keep but perhaps in an intro section.</w:t>
      </w:r>
    </w:p>
  </w:comment>
  <w:comment w:id="273" w:author="Carl Reed" w:date="2020-09-30T13:20:00Z" w:initials="CNR">
    <w:p w14:paraId="56FC919E" w14:textId="77777777" w:rsidR="00F06E6F" w:rsidRDefault="00F06E6F">
      <w:pPr>
        <w:pStyle w:val="CommentText"/>
      </w:pPr>
      <w:r>
        <w:rPr>
          <w:rStyle w:val="CommentReference"/>
        </w:rPr>
        <w:annotationRef/>
      </w:r>
      <w:proofErr w:type="spellStart"/>
      <w:r>
        <w:t>Thgis</w:t>
      </w:r>
      <w:proofErr w:type="spellEnd"/>
      <w:r>
        <w:t xml:space="preserve"> could be removed. All this content is provided above in the Conventions section.</w:t>
      </w:r>
    </w:p>
  </w:comment>
  <w:comment w:id="274" w:author="Carl Reed" w:date="2020-09-30T13:24:00Z" w:initials="CNR">
    <w:p w14:paraId="326B4BD7" w14:textId="77777777" w:rsidR="00F06E6F" w:rsidRDefault="00F06E6F">
      <w:pPr>
        <w:pStyle w:val="CommentText"/>
      </w:pPr>
      <w:r>
        <w:rPr>
          <w:rStyle w:val="CommentReference"/>
        </w:rPr>
        <w:annotationRef/>
      </w:r>
      <w:r>
        <w:t>Should this entire section – of great information – actually be a separate document titled something like “Introduction to the CityGML 3.0 Conceptual Model”?</w:t>
      </w:r>
    </w:p>
  </w:comment>
  <w:comment w:id="277" w:author="Carl Reed" w:date="2020-09-30T13:26:00Z" w:initials="CNR">
    <w:p w14:paraId="59495118" w14:textId="77777777" w:rsidR="00F06E6F" w:rsidRDefault="00F06E6F">
      <w:pPr>
        <w:pStyle w:val="CommentText"/>
      </w:pPr>
      <w:r>
        <w:rPr>
          <w:rStyle w:val="CommentReference"/>
        </w:rPr>
        <w:annotationRef/>
      </w:r>
      <w:r>
        <w:t>Most of this paragraph repeats what was provided in Clause 1.</w:t>
      </w:r>
    </w:p>
  </w:comment>
  <w:comment w:id="278" w:author="Charles Heazel" w:date="2020-10-14T07:58:00Z" w:initials="CH">
    <w:p w14:paraId="58F0F202" w14:textId="21847304" w:rsidR="00F06E6F" w:rsidRDefault="00F06E6F">
      <w:pPr>
        <w:pStyle w:val="CommentText"/>
      </w:pPr>
      <w:r>
        <w:rPr>
          <w:rStyle w:val="CommentReference"/>
        </w:rPr>
        <w:annotationRef/>
      </w:r>
      <w:r>
        <w:t>Changed to “These models include the most relevant entities ---"</w:t>
      </w:r>
    </w:p>
  </w:comment>
  <w:comment w:id="327" w:author="Carl Reed" w:date="2020-09-30T15:50:00Z" w:initials="CNR">
    <w:p w14:paraId="6CB8E553" w14:textId="77777777" w:rsidR="00F06E6F" w:rsidRDefault="00F06E6F">
      <w:pPr>
        <w:pStyle w:val="CommentText"/>
      </w:pPr>
      <w:r>
        <w:rPr>
          <w:rStyle w:val="CommentReference"/>
        </w:rPr>
        <w:annotationRef/>
      </w:r>
      <w:r>
        <w:t>Got another requirement buried in the text.</w:t>
      </w:r>
    </w:p>
  </w:comment>
  <w:comment w:id="328" w:author="Charles Heazel" w:date="2020-10-28T16:33:00Z" w:initials="CH">
    <w:p w14:paraId="1994856C" w14:textId="41AA89AD" w:rsidR="00B04890" w:rsidRDefault="00B04890">
      <w:pPr>
        <w:pStyle w:val="CommentText"/>
      </w:pPr>
      <w:r>
        <w:rPr>
          <w:rStyle w:val="CommentReference"/>
        </w:rPr>
        <w:annotationRef/>
      </w:r>
      <w:r>
        <w:t>Now a should</w:t>
      </w:r>
    </w:p>
  </w:comment>
  <w:comment w:id="329" w:author="Carl Reed" w:date="2020-09-30T15:50:00Z" w:initials="CNR">
    <w:p w14:paraId="0C4298AB" w14:textId="77777777" w:rsidR="00F06E6F" w:rsidRDefault="00F06E6F">
      <w:pPr>
        <w:pStyle w:val="CommentText"/>
      </w:pPr>
      <w:r>
        <w:rPr>
          <w:rStyle w:val="CommentReference"/>
        </w:rPr>
        <w:annotationRef/>
      </w:r>
      <w:r>
        <w:t>Standard?</w:t>
      </w:r>
    </w:p>
  </w:comment>
  <w:comment w:id="330" w:author="Charles Heazel" w:date="2020-10-28T16:33:00Z" w:initials="CH">
    <w:p w14:paraId="020F4C33" w14:textId="79E321CC" w:rsidR="00B04890" w:rsidRDefault="00B04890">
      <w:pPr>
        <w:pStyle w:val="CommentText"/>
      </w:pPr>
      <w:r>
        <w:rPr>
          <w:rStyle w:val="CommentReference"/>
        </w:rPr>
        <w:annotationRef/>
      </w:r>
      <w:r>
        <w:t>Not necessarily.</w:t>
      </w:r>
    </w:p>
  </w:comment>
  <w:comment w:id="337" w:author="Carl Reed" w:date="2020-09-30T15:52:00Z" w:initials="CNR">
    <w:p w14:paraId="71E780CE" w14:textId="77777777" w:rsidR="00F06E6F" w:rsidRDefault="00F06E6F">
      <w:pPr>
        <w:pStyle w:val="CommentText"/>
      </w:pPr>
      <w:r>
        <w:rPr>
          <w:rStyle w:val="CommentReference"/>
        </w:rPr>
        <w:annotationRef/>
      </w:r>
      <w:proofErr w:type="gramStart"/>
      <w:r>
        <w:t>Another  requirement</w:t>
      </w:r>
      <w:proofErr w:type="gramEnd"/>
      <w:r>
        <w:t>?</w:t>
      </w:r>
    </w:p>
  </w:comment>
  <w:comment w:id="338" w:author="Charles Heazel" w:date="2020-10-28T16:35:00Z" w:initials="CH">
    <w:p w14:paraId="46708A30" w14:textId="39BF105D" w:rsidR="00B04890" w:rsidRDefault="00B04890">
      <w:pPr>
        <w:pStyle w:val="CommentText"/>
      </w:pPr>
      <w:r>
        <w:rPr>
          <w:rStyle w:val="CommentReference"/>
        </w:rPr>
        <w:annotationRef/>
      </w:r>
      <w:r>
        <w:t>It “is” unique.  Now an assertion rather than a requirement.</w:t>
      </w:r>
    </w:p>
  </w:comment>
  <w:comment w:id="360" w:author="Carl Reed" w:date="2020-09-30T15:57:00Z" w:initials="CNR">
    <w:p w14:paraId="594550E0" w14:textId="77777777" w:rsidR="00F06E6F" w:rsidRDefault="00F06E6F">
      <w:pPr>
        <w:pStyle w:val="CommentText"/>
      </w:pPr>
      <w:r>
        <w:rPr>
          <w:rStyle w:val="CommentReference"/>
        </w:rPr>
        <w:annotationRef/>
      </w:r>
      <w:r>
        <w:t>I think that a word or two is missing here.</w:t>
      </w:r>
    </w:p>
  </w:comment>
  <w:comment w:id="361" w:author="Charles Heazel" w:date="2020-10-28T16:45:00Z" w:initials="CH">
    <w:p w14:paraId="71E396A0" w14:textId="30FC86B6" w:rsidR="00B04890" w:rsidRDefault="00B04890">
      <w:pPr>
        <w:pStyle w:val="CommentText"/>
      </w:pPr>
      <w:r>
        <w:rPr>
          <w:rStyle w:val="CommentReference"/>
        </w:rPr>
        <w:annotationRef/>
      </w:r>
      <w:r>
        <w:t>RE-written</w:t>
      </w:r>
    </w:p>
  </w:comment>
  <w:comment w:id="375" w:author="Carl Reed" w:date="2020-09-30T15:58:00Z" w:initials="CNR">
    <w:p w14:paraId="533C8CE5" w14:textId="77777777" w:rsidR="00F06E6F" w:rsidRDefault="00F06E6F">
      <w:pPr>
        <w:pStyle w:val="CommentText"/>
      </w:pPr>
      <w:r>
        <w:rPr>
          <w:rStyle w:val="CommentReference"/>
        </w:rPr>
        <w:annotationRef/>
      </w:r>
      <w:r>
        <w:t>Of a feature??</w:t>
      </w:r>
    </w:p>
  </w:comment>
  <w:comment w:id="376" w:author="Charles Heazel" w:date="2020-10-28T16:48:00Z" w:initials="CH">
    <w:p w14:paraId="0C05157C" w14:textId="1CA7B098" w:rsidR="006367F6" w:rsidRDefault="006367F6">
      <w:pPr>
        <w:pStyle w:val="CommentText"/>
      </w:pPr>
      <w:r>
        <w:rPr>
          <w:rStyle w:val="CommentReference"/>
        </w:rPr>
        <w:annotationRef/>
      </w:r>
      <w:r>
        <w:t>Yup. I have clarified that point.</w:t>
      </w:r>
    </w:p>
  </w:comment>
  <w:comment w:id="407" w:author="Carl Reed" w:date="2020-09-30T16:03:00Z" w:initials="CNR">
    <w:p w14:paraId="54F62021" w14:textId="77777777" w:rsidR="00F06E6F" w:rsidRDefault="00F06E6F">
      <w:pPr>
        <w:pStyle w:val="CommentText"/>
      </w:pPr>
      <w:r>
        <w:rPr>
          <w:rStyle w:val="CommentReference"/>
        </w:rPr>
        <w:annotationRef/>
      </w:r>
      <w:r>
        <w:t>Types?</w:t>
      </w:r>
    </w:p>
  </w:comment>
  <w:comment w:id="408" w:author="Charles Heazel" w:date="2020-10-28T16:52:00Z" w:initials="CH">
    <w:p w14:paraId="7D596126" w14:textId="4BBA1776" w:rsidR="006367F6" w:rsidRDefault="006367F6">
      <w:pPr>
        <w:pStyle w:val="CommentText"/>
      </w:pPr>
      <w:r>
        <w:rPr>
          <w:rStyle w:val="CommentReference"/>
        </w:rPr>
        <w:annotationRef/>
      </w:r>
      <w:r>
        <w:t>Yup</w:t>
      </w:r>
    </w:p>
  </w:comment>
  <w:comment w:id="411" w:author="Carl Reed" w:date="2020-09-30T16:04:00Z" w:initials="CNR">
    <w:p w14:paraId="013B8442" w14:textId="77777777" w:rsidR="00F06E6F" w:rsidRDefault="00F06E6F">
      <w:pPr>
        <w:pStyle w:val="CommentText"/>
      </w:pPr>
      <w:r>
        <w:rPr>
          <w:rStyle w:val="CommentReference"/>
        </w:rPr>
        <w:annotationRef/>
      </w:r>
      <w:r>
        <w:t>First mention so there is no definition for the reader context.</w:t>
      </w:r>
    </w:p>
  </w:comment>
  <w:comment w:id="412" w:author="Charles Heazel" w:date="2020-10-28T17:08:00Z" w:initials="CH">
    <w:p w14:paraId="43D66561" w14:textId="0550F83B" w:rsidR="00561DF7" w:rsidRDefault="00561DF7">
      <w:pPr>
        <w:pStyle w:val="CommentText"/>
      </w:pPr>
      <w:r>
        <w:rPr>
          <w:rStyle w:val="CommentReference"/>
        </w:rPr>
        <w:annotationRef/>
      </w:r>
      <w:r>
        <w:t>This sentence it not true, so I deleted it.</w:t>
      </w:r>
    </w:p>
  </w:comment>
  <w:comment w:id="489" w:author="Carl Reed" w:date="2020-09-30T16:19:00Z" w:initials="CNR">
    <w:p w14:paraId="634D8B87" w14:textId="77777777" w:rsidR="00F06E6F" w:rsidRDefault="00F06E6F">
      <w:pPr>
        <w:pStyle w:val="CommentText"/>
      </w:pPr>
      <w:r>
        <w:rPr>
          <w:rStyle w:val="CommentReference"/>
        </w:rPr>
        <w:annotationRef/>
      </w:r>
      <w:r>
        <w:t>And OGC I3S? And maybe 3D Tiles?</w:t>
      </w:r>
    </w:p>
  </w:comment>
  <w:comment w:id="490" w:author="Charles Heazel" w:date="2020-10-28T18:24:00Z" w:initials="CH">
    <w:p w14:paraId="34224588" w14:textId="6D9FB35F" w:rsidR="002C075C" w:rsidRDefault="002C075C">
      <w:pPr>
        <w:pStyle w:val="CommentText"/>
      </w:pPr>
      <w:r>
        <w:rPr>
          <w:rStyle w:val="CommentReference"/>
        </w:rPr>
        <w:annotationRef/>
      </w:r>
      <w:r>
        <w:t xml:space="preserve">I could argue that I3S and 3D tiles operate at a higher level of the video stack from X3D and </w:t>
      </w:r>
      <w:proofErr w:type="spellStart"/>
      <w:r>
        <w:t>Coilada</w:t>
      </w:r>
      <w:proofErr w:type="spellEnd"/>
      <w:r>
        <w:t xml:space="preserve">, or I can just delete the examples.  </w:t>
      </w:r>
    </w:p>
  </w:comment>
  <w:comment w:id="491" w:author="Charles Heazel" w:date="2020-10-28T18:26:00Z" w:initials="CH">
    <w:p w14:paraId="22B13555" w14:textId="429C2BDA" w:rsidR="002C075C" w:rsidRDefault="002C075C">
      <w:pPr>
        <w:pStyle w:val="CommentText"/>
      </w:pPr>
      <w:r>
        <w:rPr>
          <w:rStyle w:val="CommentReference"/>
        </w:rPr>
        <w:annotationRef/>
      </w:r>
      <w:r>
        <w:t>I think I’ll take the easy way out and delete the examples.</w:t>
      </w:r>
    </w:p>
  </w:comment>
  <w:comment w:id="538" w:author="Carl Reed" w:date="2020-09-30T16:33:00Z" w:initials="CNR">
    <w:p w14:paraId="30EE92B0" w14:textId="77777777" w:rsidR="00F06E6F" w:rsidRDefault="00F06E6F">
      <w:pPr>
        <w:pStyle w:val="CommentText"/>
      </w:pPr>
      <w:r>
        <w:rPr>
          <w:rStyle w:val="CommentReference"/>
        </w:rPr>
        <w:annotationRef/>
      </w:r>
      <w:r>
        <w:t>Concepts?</w:t>
      </w:r>
    </w:p>
  </w:comment>
  <w:comment w:id="539" w:author="Charles Heazel" w:date="2020-10-28T17:29:00Z" w:initials="CH">
    <w:p w14:paraId="5E81FFE4" w14:textId="519634D6" w:rsidR="00E92227" w:rsidRDefault="00E92227">
      <w:pPr>
        <w:pStyle w:val="CommentText"/>
      </w:pPr>
      <w:r>
        <w:rPr>
          <w:rStyle w:val="CommentReference"/>
        </w:rPr>
        <w:annotationRef/>
      </w:r>
      <w:r>
        <w:t>RE-wrote. Should be clearer now.</w:t>
      </w:r>
    </w:p>
  </w:comment>
  <w:comment w:id="605" w:author="Carl Reed" w:date="2020-10-01T11:38:00Z" w:initials="CNR">
    <w:p w14:paraId="4B7E244E" w14:textId="77777777" w:rsidR="00F06E6F" w:rsidRDefault="00F06E6F">
      <w:pPr>
        <w:pStyle w:val="CommentText"/>
      </w:pPr>
      <w:r>
        <w:rPr>
          <w:rStyle w:val="CommentReference"/>
        </w:rPr>
        <w:annotationRef/>
      </w:r>
      <w:r>
        <w:t>This sentence is confusing.</w:t>
      </w:r>
    </w:p>
  </w:comment>
  <w:comment w:id="606" w:author="Charles Heazel" w:date="2020-10-28T17:56:00Z" w:initials="CH">
    <w:p w14:paraId="67B9A8AC" w14:textId="7EE22C1D" w:rsidR="00AF0741" w:rsidRDefault="00AF0741">
      <w:pPr>
        <w:pStyle w:val="CommentText"/>
      </w:pPr>
      <w:r>
        <w:rPr>
          <w:rStyle w:val="CommentReference"/>
        </w:rPr>
        <w:annotationRef/>
      </w:r>
      <w:r>
        <w:t>Rewritten</w:t>
      </w:r>
    </w:p>
  </w:comment>
  <w:comment w:id="614" w:author="Carl Reed" w:date="2020-10-01T11:39:00Z" w:initials="CNR">
    <w:p w14:paraId="4143B148" w14:textId="77777777" w:rsidR="00F06E6F" w:rsidRDefault="00F06E6F">
      <w:pPr>
        <w:pStyle w:val="CommentText"/>
      </w:pPr>
      <w:r>
        <w:rPr>
          <w:rStyle w:val="CommentReference"/>
        </w:rPr>
        <w:annotationRef/>
      </w:r>
      <w:r>
        <w:t>Is this a requirement.</w:t>
      </w:r>
    </w:p>
  </w:comment>
  <w:comment w:id="615" w:author="Charles Heazel" w:date="2020-10-28T17:47:00Z" w:initials="CH">
    <w:p w14:paraId="7F107360" w14:textId="544149D1" w:rsidR="00AF0741" w:rsidRDefault="00AF0741">
      <w:pPr>
        <w:pStyle w:val="CommentText"/>
      </w:pPr>
      <w:r>
        <w:rPr>
          <w:rStyle w:val="CommentReference"/>
        </w:rPr>
        <w:annotationRef/>
      </w:r>
      <w:r>
        <w:t>Now it’s should</w:t>
      </w:r>
    </w:p>
  </w:comment>
  <w:comment w:id="619" w:author="Carl Reed" w:date="2020-10-01T11:49:00Z" w:initials="CNR">
    <w:p w14:paraId="5CF4F50A" w14:textId="77777777" w:rsidR="00F06E6F" w:rsidRDefault="00F06E6F">
      <w:pPr>
        <w:pStyle w:val="CommentText"/>
      </w:pPr>
      <w:r>
        <w:rPr>
          <w:rStyle w:val="CommentReference"/>
        </w:rPr>
        <w:annotationRef/>
      </w:r>
      <w:r>
        <w:t>3D models or terrain?</w:t>
      </w:r>
    </w:p>
  </w:comment>
  <w:comment w:id="620" w:author="Charles Heazel" w:date="2020-10-28T17:57:00Z" w:initials="CH">
    <w:p w14:paraId="32F6BCB8" w14:textId="4DEEBB45" w:rsidR="00347F37" w:rsidRDefault="00347F37">
      <w:pPr>
        <w:pStyle w:val="CommentText"/>
      </w:pPr>
      <w:r>
        <w:rPr>
          <w:rStyle w:val="CommentReference"/>
        </w:rPr>
        <w:annotationRef/>
      </w:r>
      <w:r>
        <w:t>Both – the plural they.</w:t>
      </w:r>
    </w:p>
  </w:comment>
  <w:comment w:id="675" w:author="Carl Reed" w:date="2020-10-01T13:46:00Z" w:initials="CNR">
    <w:p w14:paraId="3C697153" w14:textId="77777777" w:rsidR="00F06E6F" w:rsidRDefault="00F06E6F">
      <w:pPr>
        <w:pStyle w:val="CommentText"/>
      </w:pPr>
      <w:r>
        <w:rPr>
          <w:rStyle w:val="CommentReference"/>
        </w:rPr>
        <w:annotationRef/>
      </w:r>
      <w:r>
        <w:t xml:space="preserve">WFS or the </w:t>
      </w:r>
      <w:proofErr w:type="spellStart"/>
      <w:r>
        <w:t>CityGML</w:t>
      </w:r>
      <w:proofErr w:type="spellEnd"/>
      <w:r>
        <w:t xml:space="preserve"> CM standard?</w:t>
      </w:r>
    </w:p>
  </w:comment>
  <w:comment w:id="676" w:author="Charles Heazel" w:date="2020-10-28T18:11:00Z" w:initials="CH">
    <w:p w14:paraId="19950AE9" w14:textId="7808AB73" w:rsidR="00A4384D" w:rsidRDefault="00A4384D">
      <w:pPr>
        <w:pStyle w:val="CommentText"/>
      </w:pPr>
      <w:r>
        <w:rPr>
          <w:rStyle w:val="CommentReference"/>
        </w:rPr>
        <w:annotationRef/>
      </w:r>
      <w:r>
        <w:t xml:space="preserve">Made </w:t>
      </w:r>
      <w:proofErr w:type="spellStart"/>
      <w:r>
        <w:t>CityGML</w:t>
      </w:r>
      <w:proofErr w:type="spellEnd"/>
      <w:r>
        <w:t xml:space="preserve"> 3.0 CM clear.</w:t>
      </w:r>
    </w:p>
  </w:comment>
  <w:comment w:id="683" w:author="Carl Reed" w:date="2020-10-01T13:59:00Z" w:initials="CNR">
    <w:p w14:paraId="342D5E2F" w14:textId="77777777" w:rsidR="00F06E6F" w:rsidRDefault="00F06E6F">
      <w:pPr>
        <w:pStyle w:val="CommentText"/>
      </w:pPr>
      <w:r>
        <w:rPr>
          <w:rStyle w:val="CommentReference"/>
        </w:rPr>
        <w:annotationRef/>
      </w:r>
      <w:r>
        <w:t>Should be referenced in References.</w:t>
      </w:r>
    </w:p>
  </w:comment>
  <w:comment w:id="684" w:author="Charles Heazel" w:date="2020-10-28T18:16:00Z" w:initials="CH">
    <w:p w14:paraId="2166E434" w14:textId="2CA1CFC5" w:rsidR="00A4384D" w:rsidRDefault="00A4384D">
      <w:pPr>
        <w:pStyle w:val="CommentText"/>
      </w:pPr>
      <w:r>
        <w:rPr>
          <w:rStyle w:val="CommentReference"/>
        </w:rPr>
        <w:annotationRef/>
      </w:r>
      <w:r>
        <w:t>They are now.</w:t>
      </w:r>
    </w:p>
  </w:comment>
  <w:comment w:id="686" w:author="Carl Reed" w:date="2020-10-01T13:59:00Z" w:initials="CNR">
    <w:p w14:paraId="4B831388" w14:textId="77777777" w:rsidR="00F06E6F" w:rsidRDefault="00F06E6F">
      <w:pPr>
        <w:pStyle w:val="CommentText"/>
      </w:pPr>
      <w:r>
        <w:rPr>
          <w:rStyle w:val="CommentReference"/>
        </w:rPr>
        <w:annotationRef/>
      </w:r>
      <w:proofErr w:type="spellStart"/>
      <w:r>
        <w:t>Dynamizer</w:t>
      </w:r>
      <w:proofErr w:type="spellEnd"/>
      <w:r>
        <w:t>?</w:t>
      </w:r>
    </w:p>
  </w:comment>
  <w:comment w:id="687" w:author="Charles Heazel" w:date="2020-10-28T18:15:00Z" w:initials="CH">
    <w:p w14:paraId="7FA649AB" w14:textId="437CAF89" w:rsidR="00A4384D" w:rsidRDefault="00A4384D">
      <w:pPr>
        <w:pStyle w:val="CommentText"/>
      </w:pPr>
      <w:r>
        <w:rPr>
          <w:rStyle w:val="CommentReference"/>
        </w:rPr>
        <w:annotationRef/>
      </w:r>
      <w:r>
        <w:t>Yup, corrected.</w:t>
      </w:r>
    </w:p>
  </w:comment>
  <w:comment w:id="693" w:author="Carl Reed" w:date="2020-10-01T14:01:00Z" w:initials="CNR">
    <w:p w14:paraId="7E9115CE" w14:textId="77777777" w:rsidR="00F06E6F" w:rsidRDefault="00F06E6F">
      <w:pPr>
        <w:pStyle w:val="CommentText"/>
      </w:pPr>
      <w:r>
        <w:rPr>
          <w:rStyle w:val="CommentReference"/>
        </w:rPr>
        <w:annotationRef/>
      </w:r>
      <w:r>
        <w:t xml:space="preserve">I thought </w:t>
      </w:r>
      <w:proofErr w:type="spellStart"/>
      <w:r>
        <w:t>CityGML</w:t>
      </w:r>
      <w:proofErr w:type="spellEnd"/>
      <w:r>
        <w:t xml:space="preserve"> was about 3D urban landscapes. Topography is just one layer.</w:t>
      </w:r>
    </w:p>
  </w:comment>
  <w:comment w:id="694" w:author="Charles Heazel" w:date="2020-10-28T18:17:00Z" w:initials="CH">
    <w:p w14:paraId="56AC842B" w14:textId="6634BC6A" w:rsidR="00A4384D" w:rsidRDefault="00A4384D">
      <w:pPr>
        <w:pStyle w:val="CommentText"/>
      </w:pPr>
      <w:r>
        <w:rPr>
          <w:rStyle w:val="CommentReference"/>
        </w:rPr>
        <w:annotationRef/>
      </w:r>
      <w:r>
        <w:t>Deleted topographic</w:t>
      </w:r>
    </w:p>
  </w:comment>
  <w:comment w:id="717" w:author="Carl Reed" w:date="2020-10-01T14:05:00Z" w:initials="CNR">
    <w:p w14:paraId="1EFE7207" w14:textId="77777777" w:rsidR="00F06E6F" w:rsidRDefault="00F06E6F">
      <w:pPr>
        <w:pStyle w:val="CommentText"/>
      </w:pPr>
      <w:r>
        <w:rPr>
          <w:rStyle w:val="CommentReference"/>
        </w:rPr>
        <w:annotationRef/>
      </w:r>
      <w:r>
        <w:t>Should you mention which tool was used?</w:t>
      </w:r>
    </w:p>
  </w:comment>
  <w:comment w:id="718" w:author="Charles Heazel" w:date="2020-10-15T17:32:00Z" w:initials="CH">
    <w:p w14:paraId="2DDF6A09" w14:textId="0F81E872" w:rsidR="00F06E6F" w:rsidRDefault="00F06E6F">
      <w:pPr>
        <w:pStyle w:val="CommentText"/>
      </w:pPr>
      <w:r>
        <w:rPr>
          <w:rStyle w:val="CommentReference"/>
        </w:rPr>
        <w:annotationRef/>
      </w:r>
      <w:r>
        <w:t>Nope. The point is that the UML model is normative and that this is a faithful representation of that model. Details of how this content was generated will be provided elsewhere.</w:t>
      </w:r>
    </w:p>
  </w:comment>
  <w:comment w:id="721" w:author="Charles Heazel" w:date="2020-10-15T17:37:00Z" w:initials="CH">
    <w:p w14:paraId="05BF0A13" w14:textId="58B7FCAC" w:rsidR="00F06E6F" w:rsidRDefault="00F06E6F">
      <w:pPr>
        <w:pStyle w:val="CommentText"/>
      </w:pPr>
      <w:r>
        <w:rPr>
          <w:rStyle w:val="CommentReference"/>
        </w:rPr>
        <w:annotationRef/>
      </w:r>
      <w:r>
        <w:t>If we have been successful then this is a null set. There is no need to mention it.</w:t>
      </w:r>
    </w:p>
  </w:comment>
  <w:comment w:id="730" w:author="Carl Reed" w:date="2020-10-01T14:08:00Z" w:initials="CNR">
    <w:p w14:paraId="2269497E" w14:textId="77777777" w:rsidR="00F06E6F" w:rsidRDefault="00F06E6F">
      <w:pPr>
        <w:pStyle w:val="CommentText"/>
      </w:pPr>
      <w:r>
        <w:rPr>
          <w:rStyle w:val="CommentReference"/>
        </w:rPr>
        <w:annotationRef/>
      </w:r>
      <w:r>
        <w:t>Should this be “Standard”?</w:t>
      </w:r>
    </w:p>
  </w:comment>
  <w:comment w:id="731" w:author="Charles Heazel" w:date="2020-10-15T17:45:00Z" w:initials="CH">
    <w:p w14:paraId="45DAF9EC" w14:textId="54E7C30C" w:rsidR="00F06E6F" w:rsidRDefault="00F06E6F">
      <w:pPr>
        <w:pStyle w:val="CommentText"/>
      </w:pPr>
      <w:r>
        <w:rPr>
          <w:rStyle w:val="CommentReference"/>
        </w:rPr>
        <w:annotationRef/>
      </w:r>
      <w:r>
        <w:t>There is no entry for Implementation Standard on the OGC Definition Server. The only appropriate option provided is Implementation Specification.</w:t>
      </w:r>
    </w:p>
  </w:comment>
  <w:comment w:id="736" w:author="Charles Heazel" w:date="2020-10-15T17:47:00Z" w:initials="CH">
    <w:p w14:paraId="5A328750" w14:textId="65B5A7B4" w:rsidR="00F06E6F" w:rsidRDefault="00F06E6F">
      <w:pPr>
        <w:pStyle w:val="CommentText"/>
      </w:pPr>
      <w:r>
        <w:rPr>
          <w:rStyle w:val="CommentReference"/>
        </w:rPr>
        <w:annotationRef/>
      </w:r>
      <w:r>
        <w:t>Requirements must be clear and unambiguous. They may also become separated from their original context. For this reason, I prefer not to use abbreviations in a requirement unless there is no possibility of misinterpretation.</w:t>
      </w:r>
    </w:p>
  </w:comment>
  <w:comment w:id="749" w:author="Charles Heazel" w:date="2020-10-15T17:51:00Z" w:initials="CH">
    <w:p w14:paraId="04EF8859" w14:textId="6F3318FE" w:rsidR="00F06E6F" w:rsidRDefault="00F06E6F">
      <w:pPr>
        <w:pStyle w:val="CommentText"/>
      </w:pPr>
      <w:r>
        <w:rPr>
          <w:rStyle w:val="CommentReference"/>
        </w:rPr>
        <w:annotationRef/>
      </w:r>
      <w:r>
        <w:t>Changed the template to make this update.</w:t>
      </w:r>
    </w:p>
  </w:comment>
  <w:comment w:id="753" w:author="Carl Reed" w:date="2020-10-06T14:03:00Z" w:initials="CNR">
    <w:p w14:paraId="3C351D2C" w14:textId="77777777" w:rsidR="00F06E6F" w:rsidRDefault="00F06E6F">
      <w:pPr>
        <w:pStyle w:val="CommentText"/>
      </w:pPr>
      <w:r>
        <w:rPr>
          <w:rStyle w:val="CommentReference"/>
        </w:rPr>
        <w:annotationRef/>
      </w:r>
      <w:r>
        <w:rPr>
          <w:rFonts w:ascii="Arial" w:hAnsi="Arial" w:cs="Arial"/>
          <w:sz w:val="30"/>
          <w:szCs w:val="30"/>
        </w:rPr>
        <w:t xml:space="preserve">Question about the use of “SHALL NOT”. Should this be rephrased into a “SHALL”? According to the Mod Spec: All requirements are identifiable as requirements. In OGC and ISO, this means use of ―normative‖ language, meaning the proper use of </w:t>
      </w:r>
      <w:r>
        <w:rPr>
          <w:rStyle w:val="highlight"/>
          <w:rFonts w:ascii="Arial" w:hAnsi="Arial" w:cs="Arial"/>
          <w:sz w:val="30"/>
          <w:szCs w:val="30"/>
        </w:rPr>
        <w:t>SHALL</w:t>
      </w:r>
      <w:r>
        <w:rPr>
          <w:rFonts w:ascii="Arial" w:hAnsi="Arial" w:cs="Arial"/>
          <w:sz w:val="30"/>
          <w:szCs w:val="30"/>
        </w:rPr>
        <w:t>, SHOULD, CAN and MAY or similar wording in the passive voice. So, this requirement could be rephrased as “… SHALL include exterior boundaries only.”</w:t>
      </w:r>
    </w:p>
  </w:comment>
  <w:comment w:id="754" w:author="Charles Heazel" w:date="2020-10-15T18:58:00Z" w:initials="CH">
    <w:p w14:paraId="46D3C91C" w14:textId="31E26668" w:rsidR="00F06E6F" w:rsidRDefault="00F06E6F">
      <w:pPr>
        <w:pStyle w:val="CommentText"/>
      </w:pPr>
      <w:r>
        <w:rPr>
          <w:rStyle w:val="CommentReference"/>
        </w:rPr>
        <w:annotationRef/>
      </w:r>
      <w:r>
        <w:t>Done</w:t>
      </w:r>
    </w:p>
  </w:comment>
  <w:comment w:id="769" w:author="Charles Heazel" w:date="2020-10-15T18:59:00Z" w:initials="CH">
    <w:p w14:paraId="557F839D" w14:textId="72E2CD83" w:rsidR="00F06E6F" w:rsidRDefault="00F06E6F">
      <w:pPr>
        <w:pStyle w:val="CommentText"/>
      </w:pPr>
      <w:r>
        <w:rPr>
          <w:rStyle w:val="CommentReference"/>
        </w:rPr>
        <w:annotationRef/>
      </w:r>
      <w:r>
        <w:t>Changed template to read “</w:t>
      </w:r>
      <w:r w:rsidRPr="00B54F7A">
        <w:t>An Implementation Specification SHALL only support the boundaries described in</w:t>
      </w:r>
      <w:r>
        <w:t xml:space="preserve"> ---"</w:t>
      </w:r>
    </w:p>
  </w:comment>
  <w:comment w:id="772" w:author="Charles Heazel" w:date="2020-10-26T14:05:00Z" w:initials="CH">
    <w:p w14:paraId="738FD706" w14:textId="6A9F9283" w:rsidR="00F06E6F" w:rsidRDefault="00F06E6F">
      <w:pPr>
        <w:pStyle w:val="CommentText"/>
      </w:pPr>
      <w:r>
        <w:rPr>
          <w:rStyle w:val="CommentReference"/>
        </w:rPr>
        <w:annotationRef/>
      </w:r>
      <w:r>
        <w:t>Change to upper case in UML model</w:t>
      </w:r>
    </w:p>
  </w:comment>
  <w:comment w:id="777" w:author="Charles Heazel" w:date="2020-10-15T19:01:00Z" w:initials="CH">
    <w:p w14:paraId="01F30C43" w14:textId="5F566DE7" w:rsidR="00F06E6F" w:rsidRDefault="00F06E6F">
      <w:pPr>
        <w:pStyle w:val="CommentText"/>
      </w:pPr>
      <w:r>
        <w:rPr>
          <w:rStyle w:val="CommentReference"/>
        </w:rPr>
        <w:annotationRef/>
      </w:r>
      <w:r>
        <w:t>Requires an update to the UML model</w:t>
      </w:r>
    </w:p>
  </w:comment>
  <w:comment w:id="791" w:author="Carl Reed" w:date="2020-10-01T14:50:00Z" w:initials="CNR">
    <w:p w14:paraId="5CACF5E0" w14:textId="77777777" w:rsidR="00F06E6F" w:rsidRDefault="00F06E6F">
      <w:pPr>
        <w:pStyle w:val="CommentText"/>
      </w:pPr>
      <w:r>
        <w:rPr>
          <w:rStyle w:val="CommentReference"/>
        </w:rPr>
        <w:annotationRef/>
      </w:r>
      <w:r>
        <w:t>The “</w:t>
      </w:r>
      <w:proofErr w:type="spellStart"/>
      <w:proofErr w:type="gramStart"/>
      <w:r>
        <w:t>geotypical</w:t>
      </w:r>
      <w:proofErr w:type="spellEnd"/>
      <w:r>
        <w:t>”  concept</w:t>
      </w:r>
      <w:proofErr w:type="gramEnd"/>
      <w:r>
        <w:t xml:space="preserve"> in CDB.</w:t>
      </w:r>
    </w:p>
  </w:comment>
  <w:comment w:id="792" w:author="Charles Heazel" w:date="2020-10-15T19:04:00Z" w:initials="CH">
    <w:p w14:paraId="11C332A1" w14:textId="798F4DDD" w:rsidR="00F06E6F" w:rsidRDefault="00F06E6F">
      <w:pPr>
        <w:pStyle w:val="CommentText"/>
      </w:pPr>
      <w:r>
        <w:rPr>
          <w:rStyle w:val="CommentReference"/>
        </w:rPr>
        <w:annotationRef/>
      </w:r>
      <w:r>
        <w:t>Yup</w:t>
      </w:r>
    </w:p>
  </w:comment>
  <w:comment w:id="794" w:author="Charles Heazel" w:date="2020-10-15T19:05:00Z" w:initials="CH">
    <w:p w14:paraId="09AB1252" w14:textId="00FD1165" w:rsidR="00F06E6F" w:rsidRDefault="00F06E6F">
      <w:pPr>
        <w:pStyle w:val="CommentText"/>
      </w:pPr>
      <w:r>
        <w:rPr>
          <w:rStyle w:val="CommentReference"/>
        </w:rPr>
        <w:annotationRef/>
      </w:r>
      <w:r>
        <w:t>Requires a modification to the UML model.</w:t>
      </w:r>
    </w:p>
  </w:comment>
  <w:comment w:id="800" w:author="Charles Heazel" w:date="2020-10-15T19:06:00Z" w:initials="CH">
    <w:p w14:paraId="3BC56711" w14:textId="77777777" w:rsidR="00F06E6F" w:rsidRDefault="00F06E6F">
      <w:pPr>
        <w:pStyle w:val="CommentText"/>
      </w:pPr>
      <w:r>
        <w:rPr>
          <w:rStyle w:val="CommentReference"/>
        </w:rPr>
        <w:annotationRef/>
      </w:r>
      <w:r>
        <w:t>Required a mod to the UML model</w:t>
      </w:r>
    </w:p>
    <w:p w14:paraId="5AA3857D" w14:textId="73BF0436" w:rsidR="00F06E6F" w:rsidRDefault="00F06E6F">
      <w:pPr>
        <w:pStyle w:val="CommentText"/>
      </w:pPr>
      <w:r>
        <w:t>Used “the relation” rather than “the object”</w:t>
      </w:r>
    </w:p>
  </w:comment>
  <w:comment w:id="803" w:author="Carl Reed" w:date="2020-10-01T14:55:00Z" w:initials="CNR">
    <w:p w14:paraId="72618ADB" w14:textId="77777777" w:rsidR="00F06E6F" w:rsidRDefault="00F06E6F">
      <w:pPr>
        <w:pStyle w:val="CommentText"/>
      </w:pPr>
      <w:r>
        <w:rPr>
          <w:rStyle w:val="CommentReference"/>
        </w:rPr>
        <w:annotationRef/>
      </w:r>
      <w:r>
        <w:t>This is bit of a confusing sentence.</w:t>
      </w:r>
    </w:p>
  </w:comment>
  <w:comment w:id="804" w:author="Charles Heazel" w:date="2020-10-26T15:24:00Z" w:initials="CH">
    <w:p w14:paraId="382CA05F" w14:textId="66843B8F" w:rsidR="00F06E6F" w:rsidRDefault="00F06E6F">
      <w:pPr>
        <w:pStyle w:val="CommentText"/>
      </w:pPr>
      <w:r>
        <w:rPr>
          <w:rStyle w:val="CommentReference"/>
        </w:rPr>
        <w:annotationRef/>
      </w:r>
      <w:r>
        <w:t>Deleted.</w:t>
      </w:r>
    </w:p>
  </w:comment>
  <w:comment w:id="808" w:author="Carl Reed" w:date="2020-10-01T14:55:00Z" w:initials="CNR">
    <w:p w14:paraId="2318F6C3" w14:textId="77777777" w:rsidR="00F06E6F" w:rsidRDefault="00F06E6F">
      <w:pPr>
        <w:pStyle w:val="CommentText"/>
      </w:pPr>
      <w:r>
        <w:rPr>
          <w:rStyle w:val="CommentReference"/>
        </w:rPr>
        <w:annotationRef/>
      </w:r>
      <w:r>
        <w:t>A link?</w:t>
      </w:r>
    </w:p>
  </w:comment>
  <w:comment w:id="809" w:author="Charles Heazel" w:date="2020-10-15T19:08:00Z" w:initials="CH">
    <w:p w14:paraId="34DDC444" w14:textId="17D450BD" w:rsidR="00F06E6F" w:rsidRDefault="00F06E6F">
      <w:pPr>
        <w:pStyle w:val="CommentText"/>
      </w:pPr>
      <w:r>
        <w:rPr>
          <w:rStyle w:val="CommentReference"/>
        </w:rPr>
        <w:annotationRef/>
      </w:r>
      <w:r>
        <w:t>One of the limitations of machine generated text.</w:t>
      </w:r>
    </w:p>
  </w:comment>
  <w:comment w:id="838" w:author="Carl Reed" w:date="2020-10-01T16:56:00Z" w:initials="CNR">
    <w:p w14:paraId="0FBF4C6B" w14:textId="77777777" w:rsidR="00F06E6F" w:rsidRDefault="00F06E6F">
      <w:pPr>
        <w:pStyle w:val="CommentText"/>
      </w:pPr>
      <w:r>
        <w:rPr>
          <w:rStyle w:val="CommentReference"/>
        </w:rPr>
        <w:annotationRef/>
      </w:r>
      <w:r>
        <w:t xml:space="preserve">Texture of </w:t>
      </w:r>
      <w:proofErr w:type="spellStart"/>
      <w:r>
        <w:t>GeoReferencedTexture</w:t>
      </w:r>
      <w:proofErr w:type="spellEnd"/>
      <w:r>
        <w:t>?</w:t>
      </w:r>
    </w:p>
  </w:comment>
  <w:comment w:id="839" w:author="Charles Heazel" w:date="2020-10-26T15:28:00Z" w:initials="CH">
    <w:p w14:paraId="5CC0C462" w14:textId="2A50DE24" w:rsidR="00F06E6F" w:rsidRDefault="00F06E6F">
      <w:pPr>
        <w:pStyle w:val="CommentText"/>
      </w:pPr>
      <w:r>
        <w:rPr>
          <w:rStyle w:val="CommentReference"/>
        </w:rPr>
        <w:annotationRef/>
      </w:r>
      <w:r>
        <w:t>UML model change</w:t>
      </w:r>
    </w:p>
  </w:comment>
  <w:comment w:id="845" w:author="Carl Reed" w:date="2020-10-06T09:14:00Z" w:initials="CNR">
    <w:p w14:paraId="38E3537A" w14:textId="77777777" w:rsidR="00F06E6F" w:rsidRDefault="00F06E6F">
      <w:pPr>
        <w:pStyle w:val="CommentText"/>
      </w:pPr>
      <w:r>
        <w:rPr>
          <w:rStyle w:val="CommentReference"/>
        </w:rPr>
        <w:annotationRef/>
      </w:r>
      <w:r>
        <w:t>CDB and the CDB community use the term “</w:t>
      </w:r>
      <w:proofErr w:type="spellStart"/>
      <w:r>
        <w:t>geotypical</w:t>
      </w:r>
      <w:proofErr w:type="spellEnd"/>
      <w:r>
        <w:t>”. Also, vendors supporting the Modelling and Simulation community as well as some major GIS vendors use the term “</w:t>
      </w:r>
      <w:proofErr w:type="spellStart"/>
      <w:r>
        <w:t>geotypical</w:t>
      </w:r>
      <w:proofErr w:type="spellEnd"/>
      <w:r>
        <w:t>”. Should CityGML align with the M&amp;S usage?</w:t>
      </w:r>
    </w:p>
  </w:comment>
  <w:comment w:id="846" w:author="Charles Heazel" w:date="2020-10-26T15:36:00Z" w:initials="CH">
    <w:p w14:paraId="0FFF7D7F" w14:textId="4B3DE331" w:rsidR="00F06E6F" w:rsidRDefault="00F06E6F">
      <w:pPr>
        <w:pStyle w:val="CommentText"/>
      </w:pPr>
      <w:r>
        <w:rPr>
          <w:rStyle w:val="CommentReference"/>
        </w:rPr>
        <w:annotationRef/>
      </w:r>
      <w:r>
        <w:t>Issue 164</w:t>
      </w:r>
    </w:p>
  </w:comment>
  <w:comment w:id="857" w:author="Carl Reed" w:date="2020-10-06T12:29:00Z" w:initials="CNR">
    <w:p w14:paraId="0406486A" w14:textId="77777777" w:rsidR="00F06E6F" w:rsidRDefault="00F06E6F">
      <w:pPr>
        <w:pStyle w:val="CommentText"/>
      </w:pPr>
      <w:r>
        <w:rPr>
          <w:rStyle w:val="CommentReference"/>
        </w:rPr>
        <w:annotationRef/>
      </w:r>
      <w:r>
        <w:t xml:space="preserve">Is this in abbreviations? </w:t>
      </w:r>
    </w:p>
  </w:comment>
  <w:comment w:id="858" w:author="Charles Heazel" w:date="2020-10-26T16:04:00Z" w:initials="CH">
    <w:p w14:paraId="2A96A721" w14:textId="2F86528F" w:rsidR="00F06E6F" w:rsidRDefault="00F06E6F">
      <w:pPr>
        <w:pStyle w:val="CommentText"/>
      </w:pPr>
      <w:r>
        <w:rPr>
          <w:rStyle w:val="CommentReference"/>
        </w:rPr>
        <w:annotationRef/>
      </w:r>
      <w:r>
        <w:t>Added to abbreviations and added the term to the glossary. Linked to the term from here.</w:t>
      </w:r>
    </w:p>
  </w:comment>
  <w:comment w:id="859" w:author="Carl Reed" w:date="2020-10-06T12:29:00Z" w:initials="CNR">
    <w:p w14:paraId="0014BCDD" w14:textId="77777777" w:rsidR="00F06E6F" w:rsidRDefault="00F06E6F">
      <w:pPr>
        <w:pStyle w:val="CommentText"/>
      </w:pPr>
      <w:r>
        <w:rPr>
          <w:rStyle w:val="CommentReference"/>
        </w:rPr>
        <w:annotationRef/>
      </w:r>
      <w:r>
        <w:t>Is there a reference and is this in abbreviations?</w:t>
      </w:r>
    </w:p>
  </w:comment>
  <w:comment w:id="860" w:author="Charles Heazel" w:date="2020-10-26T16:03:00Z" w:initials="CH">
    <w:p w14:paraId="1375E4B0" w14:textId="1A18202A" w:rsidR="00F06E6F" w:rsidRDefault="00F06E6F">
      <w:pPr>
        <w:pStyle w:val="CommentText"/>
      </w:pPr>
      <w:r>
        <w:rPr>
          <w:rStyle w:val="CommentReference"/>
        </w:rPr>
        <w:annotationRef/>
      </w:r>
      <w:r>
        <w:t>Not really. Added citation to the bibliography and linked to it from here.</w:t>
      </w:r>
    </w:p>
  </w:comment>
  <w:comment w:id="861" w:author="Carl Reed" w:date="2020-10-06T12:31:00Z" w:initials="CNR">
    <w:p w14:paraId="369E2029" w14:textId="77777777" w:rsidR="00F06E6F" w:rsidRDefault="00F06E6F">
      <w:pPr>
        <w:pStyle w:val="CommentText"/>
      </w:pPr>
      <w:r>
        <w:rPr>
          <w:rStyle w:val="CommentReference"/>
        </w:rPr>
        <w:annotationRef/>
      </w:r>
      <w:r>
        <w:t>Perhaps bullet these options for readability.</w:t>
      </w:r>
    </w:p>
  </w:comment>
  <w:comment w:id="862" w:author="Charles Heazel" w:date="2020-10-26T15:42:00Z" w:initials="CH">
    <w:p w14:paraId="2041B6A8" w14:textId="0B0AAA9F" w:rsidR="00F06E6F" w:rsidRDefault="00F06E6F">
      <w:pPr>
        <w:pStyle w:val="CommentText"/>
      </w:pPr>
      <w:r>
        <w:rPr>
          <w:rStyle w:val="CommentReference"/>
        </w:rPr>
        <w:annotationRef/>
      </w:r>
      <w:r>
        <w:t>Done</w:t>
      </w:r>
    </w:p>
  </w:comment>
  <w:comment w:id="865" w:author="Carl Reed" w:date="2020-10-06T12:31:00Z" w:initials="CNR">
    <w:p w14:paraId="6B448F5F" w14:textId="77777777" w:rsidR="00F06E6F" w:rsidRDefault="00F06E6F" w:rsidP="008E574B">
      <w:pPr>
        <w:pStyle w:val="CommentText"/>
      </w:pPr>
      <w:r>
        <w:rPr>
          <w:rStyle w:val="CommentReference"/>
        </w:rPr>
        <w:annotationRef/>
      </w:r>
      <w:r>
        <w:t>Perhaps bullet these options for readability. Sentence is a bit long and complex.</w:t>
      </w:r>
    </w:p>
    <w:p w14:paraId="403D2C1E" w14:textId="77777777" w:rsidR="00F06E6F" w:rsidRDefault="00F06E6F">
      <w:pPr>
        <w:pStyle w:val="CommentText"/>
      </w:pPr>
    </w:p>
  </w:comment>
  <w:comment w:id="866" w:author="Charles Heazel" w:date="2020-10-26T15:44:00Z" w:initials="CH">
    <w:p w14:paraId="3340596C" w14:textId="5562E2EA" w:rsidR="00F06E6F" w:rsidRDefault="00F06E6F">
      <w:pPr>
        <w:pStyle w:val="CommentText"/>
      </w:pPr>
      <w:r>
        <w:rPr>
          <w:rStyle w:val="CommentReference"/>
        </w:rPr>
        <w:annotationRef/>
      </w:r>
      <w:r>
        <w:t>Done</w:t>
      </w:r>
    </w:p>
  </w:comment>
  <w:comment w:id="870" w:author="Carl Reed" w:date="2020-10-06T14:06:00Z" w:initials="CNR">
    <w:p w14:paraId="05D25770" w14:textId="77777777" w:rsidR="00F06E6F" w:rsidRDefault="00F06E6F">
      <w:pPr>
        <w:pStyle w:val="CommentText"/>
      </w:pPr>
      <w:r>
        <w:rPr>
          <w:rStyle w:val="CommentReference"/>
        </w:rPr>
        <w:annotationRef/>
      </w:r>
      <w:r>
        <w:t>See previous comment on the use of “SHALL NOT”.</w:t>
      </w:r>
    </w:p>
  </w:comment>
  <w:comment w:id="873" w:author="Charles Heazel" w:date="2020-10-26T16:04:00Z" w:initials="CH">
    <w:p w14:paraId="4F19F697" w14:textId="45F84B98" w:rsidR="00F06E6F" w:rsidRDefault="00F06E6F">
      <w:pPr>
        <w:pStyle w:val="CommentText"/>
      </w:pPr>
      <w:r>
        <w:rPr>
          <w:rStyle w:val="CommentReference"/>
        </w:rPr>
        <w:annotationRef/>
      </w:r>
      <w:r>
        <w:t>UML mod</w:t>
      </w:r>
    </w:p>
  </w:comment>
  <w:comment w:id="878" w:author="Carl Reed" w:date="2020-10-06T14:07:00Z" w:initials="CNR">
    <w:p w14:paraId="717123AC" w14:textId="77777777" w:rsidR="00F06E6F" w:rsidRDefault="00F06E6F">
      <w:pPr>
        <w:pStyle w:val="CommentText"/>
      </w:pPr>
      <w:r>
        <w:rPr>
          <w:rStyle w:val="CommentReference"/>
        </w:rPr>
        <w:annotationRef/>
      </w:r>
      <w:r>
        <w:t>Requirement?</w:t>
      </w:r>
    </w:p>
  </w:comment>
  <w:comment w:id="879" w:author="Charles Heazel" w:date="2020-10-26T16:05:00Z" w:initials="CH">
    <w:p w14:paraId="6178D784" w14:textId="2403B44E" w:rsidR="00F06E6F" w:rsidRDefault="00F06E6F">
      <w:pPr>
        <w:pStyle w:val="CommentText"/>
      </w:pPr>
      <w:r>
        <w:rPr>
          <w:rStyle w:val="CommentReference"/>
        </w:rPr>
        <w:annotationRef/>
      </w:r>
      <w:r>
        <w:t xml:space="preserve">Not formally.  Changed </w:t>
      </w:r>
      <w:proofErr w:type="gramStart"/>
      <w:r>
        <w:t>the</w:t>
      </w:r>
      <w:proofErr w:type="gramEnd"/>
      <w:r>
        <w:t xml:space="preserve"> shall be to is</w:t>
      </w:r>
    </w:p>
  </w:comment>
  <w:comment w:id="877" w:author="Charles Heazel" w:date="2020-10-26T16:05:00Z" w:initials="CH">
    <w:p w14:paraId="47732C3B" w14:textId="372EA96A" w:rsidR="00F06E6F" w:rsidRDefault="00F06E6F">
      <w:pPr>
        <w:pStyle w:val="CommentText"/>
      </w:pPr>
      <w:r>
        <w:rPr>
          <w:rStyle w:val="CommentReference"/>
        </w:rPr>
        <w:annotationRef/>
      </w:r>
      <w:r>
        <w:t>UML mod – made changes as recommended except that Standard is singular.</w:t>
      </w:r>
    </w:p>
  </w:comment>
  <w:comment w:id="887" w:author="Carl Reed" w:date="2020-10-06T14:08:00Z" w:initials="CNR">
    <w:p w14:paraId="1C728256" w14:textId="77777777" w:rsidR="00F06E6F" w:rsidRDefault="00F06E6F">
      <w:pPr>
        <w:pStyle w:val="CommentText"/>
      </w:pPr>
      <w:r>
        <w:rPr>
          <w:rStyle w:val="CommentReference"/>
        </w:rPr>
        <w:annotationRef/>
      </w:r>
      <w:r>
        <w:t>Requirement?</w:t>
      </w:r>
    </w:p>
  </w:comment>
  <w:comment w:id="888" w:author="Charles Heazel" w:date="2020-10-26T16:06:00Z" w:initials="CH">
    <w:p w14:paraId="59E1C2AA" w14:textId="286E93F7" w:rsidR="00F06E6F" w:rsidRDefault="00F06E6F">
      <w:pPr>
        <w:pStyle w:val="CommentText"/>
      </w:pPr>
      <w:r>
        <w:rPr>
          <w:rStyle w:val="CommentReference"/>
        </w:rPr>
        <w:annotationRef/>
      </w:r>
      <w:r>
        <w:t xml:space="preserve">Not formally, changed </w:t>
      </w:r>
      <w:proofErr w:type="gramStart"/>
      <w:r>
        <w:t>the</w:t>
      </w:r>
      <w:proofErr w:type="gramEnd"/>
      <w:r>
        <w:t xml:space="preserve"> shall contain to contains</w:t>
      </w:r>
    </w:p>
  </w:comment>
  <w:comment w:id="886" w:author="Charles Heazel" w:date="2020-10-26T16:06:00Z" w:initials="CH">
    <w:p w14:paraId="28A277DA" w14:textId="5349C650" w:rsidR="00F06E6F" w:rsidRDefault="00F06E6F">
      <w:pPr>
        <w:pStyle w:val="CommentText"/>
      </w:pPr>
      <w:r>
        <w:rPr>
          <w:rStyle w:val="CommentReference"/>
        </w:rPr>
        <w:annotationRef/>
      </w:r>
      <w:r>
        <w:t>UML mod</w:t>
      </w:r>
    </w:p>
  </w:comment>
  <w:comment w:id="892" w:author="Carl Reed" w:date="2020-10-06T14:09:00Z" w:initials="CNR">
    <w:p w14:paraId="6FFED2AA" w14:textId="77777777" w:rsidR="00F06E6F" w:rsidRDefault="00F06E6F">
      <w:pPr>
        <w:pStyle w:val="CommentText"/>
      </w:pPr>
      <w:r>
        <w:rPr>
          <w:rStyle w:val="CommentReference"/>
        </w:rPr>
        <w:annotationRef/>
      </w:r>
      <w:proofErr w:type="spellStart"/>
      <w:r>
        <w:t>SensorConnection</w:t>
      </w:r>
      <w:proofErr w:type="spellEnd"/>
      <w:r>
        <w:t>?</w:t>
      </w:r>
    </w:p>
  </w:comment>
  <w:comment w:id="891" w:author="Charles Heazel" w:date="2020-10-26T16:06:00Z" w:initials="CH">
    <w:p w14:paraId="5049C294" w14:textId="0637D55A" w:rsidR="00F06E6F" w:rsidRDefault="00F06E6F">
      <w:pPr>
        <w:pStyle w:val="CommentText"/>
      </w:pPr>
      <w:r>
        <w:rPr>
          <w:rStyle w:val="CommentReference"/>
        </w:rPr>
        <w:annotationRef/>
      </w:r>
      <w:r>
        <w:t>UML mod – This data type comprises ----</w:t>
      </w:r>
    </w:p>
  </w:comment>
  <w:comment w:id="894" w:author="Carl Reed" w:date="2020-10-06T14:09:00Z" w:initials="CNR">
    <w:p w14:paraId="1DE4B128" w14:textId="77777777" w:rsidR="00F06E6F" w:rsidRDefault="00F06E6F">
      <w:pPr>
        <w:pStyle w:val="CommentText"/>
      </w:pPr>
      <w:r>
        <w:rPr>
          <w:rStyle w:val="CommentReference"/>
        </w:rPr>
        <w:annotationRef/>
      </w:r>
      <w:r>
        <w:t>Requirement?</w:t>
      </w:r>
    </w:p>
  </w:comment>
  <w:comment w:id="893" w:author="Charles Heazel" w:date="2020-10-26T16:08:00Z" w:initials="CH">
    <w:p w14:paraId="2E88B51B" w14:textId="51837EC0" w:rsidR="00F06E6F" w:rsidRDefault="00F06E6F">
      <w:pPr>
        <w:pStyle w:val="CommentText"/>
      </w:pPr>
      <w:r>
        <w:rPr>
          <w:rStyle w:val="CommentReference"/>
        </w:rPr>
        <w:annotationRef/>
      </w:r>
      <w:r>
        <w:t>UML mod – Each value provides ---</w:t>
      </w:r>
    </w:p>
  </w:comment>
  <w:comment w:id="896" w:author="Carl Reed" w:date="2020-10-06T14:10:00Z" w:initials="CNR">
    <w:p w14:paraId="696D067F" w14:textId="77777777" w:rsidR="00F06E6F" w:rsidRDefault="00F06E6F">
      <w:pPr>
        <w:pStyle w:val="CommentText"/>
      </w:pPr>
      <w:r>
        <w:rPr>
          <w:rStyle w:val="CommentReference"/>
        </w:rPr>
        <w:annotationRef/>
      </w:r>
      <w:r>
        <w:t>Requirement?</w:t>
      </w:r>
    </w:p>
  </w:comment>
  <w:comment w:id="895" w:author="Charles Heazel" w:date="2020-10-26T16:08:00Z" w:initials="CH">
    <w:p w14:paraId="7A4B9411" w14:textId="6E622B9D" w:rsidR="00F06E6F" w:rsidRDefault="00F06E6F">
      <w:pPr>
        <w:pStyle w:val="CommentText"/>
      </w:pPr>
      <w:r>
        <w:rPr>
          <w:rStyle w:val="CommentReference"/>
        </w:rPr>
        <w:annotationRef/>
      </w:r>
      <w:r>
        <w:t>UML mod – Each value provides ---</w:t>
      </w:r>
    </w:p>
  </w:comment>
  <w:comment w:id="898" w:author="Carl Reed" w:date="2020-10-06T14:10:00Z" w:initials="CNR">
    <w:p w14:paraId="169F3478" w14:textId="77777777" w:rsidR="00F06E6F" w:rsidRDefault="00F06E6F">
      <w:pPr>
        <w:pStyle w:val="CommentText"/>
      </w:pPr>
      <w:r>
        <w:rPr>
          <w:rStyle w:val="CommentReference"/>
        </w:rPr>
        <w:annotationRef/>
      </w:r>
      <w:r>
        <w:t>Requirement?</w:t>
      </w:r>
    </w:p>
  </w:comment>
  <w:comment w:id="897" w:author="Charles Heazel" w:date="2020-10-26T16:08:00Z" w:initials="CH">
    <w:p w14:paraId="5F08BB79" w14:textId="5C7C2EC7" w:rsidR="00F06E6F" w:rsidRDefault="00F06E6F">
      <w:pPr>
        <w:pStyle w:val="CommentText"/>
      </w:pPr>
      <w:r>
        <w:rPr>
          <w:rStyle w:val="CommentReference"/>
        </w:rPr>
        <w:annotationRef/>
      </w:r>
      <w:r>
        <w:t>UML mod – Each value provides</w:t>
      </w:r>
    </w:p>
  </w:comment>
  <w:comment w:id="913" w:author="Carl Reed" w:date="2020-10-06T14:16:00Z" w:initials="CNR">
    <w:p w14:paraId="74AC9C82" w14:textId="77777777" w:rsidR="00F06E6F" w:rsidRDefault="00F06E6F">
      <w:pPr>
        <w:pStyle w:val="CommentText"/>
      </w:pPr>
      <w:r>
        <w:rPr>
          <w:rStyle w:val="CommentReference"/>
        </w:rPr>
        <w:annotationRef/>
      </w:r>
      <w:r>
        <w:t>Requirement?</w:t>
      </w:r>
    </w:p>
  </w:comment>
  <w:comment w:id="914" w:author="Charles Heazel" w:date="2020-10-26T16:10:00Z" w:initials="CH">
    <w:p w14:paraId="2AA768F2" w14:textId="33BAF3B0" w:rsidR="00F06E6F" w:rsidRDefault="00F06E6F">
      <w:pPr>
        <w:pStyle w:val="CommentText"/>
      </w:pPr>
      <w:r>
        <w:rPr>
          <w:rStyle w:val="CommentReference"/>
        </w:rPr>
        <w:annotationRef/>
      </w:r>
      <w:r>
        <w:t>Yes, Requirement 17</w:t>
      </w:r>
    </w:p>
  </w:comment>
  <w:comment w:id="932" w:author="Carl Reed" w:date="2020-10-06T14:27:00Z" w:initials="CNR">
    <w:p w14:paraId="1CFD1AEB" w14:textId="77777777" w:rsidR="00F06E6F" w:rsidRDefault="00F06E6F">
      <w:pPr>
        <w:pStyle w:val="CommentText"/>
      </w:pPr>
      <w:r>
        <w:rPr>
          <w:rStyle w:val="CommentReference"/>
        </w:rPr>
        <w:annotationRef/>
      </w:r>
      <w:r>
        <w:t>Hopefully these are defined somewhere (Data Dictionary?). If so, links would be good.</w:t>
      </w:r>
    </w:p>
  </w:comment>
  <w:comment w:id="933" w:author="Charles Heazel" w:date="2020-10-26T16:16:00Z" w:initials="CH">
    <w:p w14:paraId="119FA926" w14:textId="355E2A52" w:rsidR="00F06E6F" w:rsidRDefault="00F06E6F">
      <w:pPr>
        <w:pStyle w:val="CommentText"/>
      </w:pPr>
      <w:r>
        <w:rPr>
          <w:rStyle w:val="CommentReference"/>
        </w:rPr>
        <w:annotationRef/>
      </w:r>
      <w:r>
        <w:t>Or just delete this sentence. It does not cover all possible cases.</w:t>
      </w:r>
    </w:p>
  </w:comment>
  <w:comment w:id="936" w:author="Carl Reed" w:date="2020-10-06T14:32:00Z" w:initials="CNR">
    <w:p w14:paraId="34FE6E3B" w14:textId="77777777" w:rsidR="00F06E6F" w:rsidRDefault="00F06E6F">
      <w:pPr>
        <w:pStyle w:val="CommentText"/>
      </w:pPr>
      <w:r>
        <w:rPr>
          <w:rStyle w:val="CommentReference"/>
        </w:rPr>
        <w:annotationRef/>
      </w:r>
      <w:r>
        <w:t xml:space="preserve">Elaborate. E.G. </w:t>
      </w:r>
      <w:r>
        <w:rPr>
          <w:rStyle w:val="hgkelc"/>
        </w:rPr>
        <w:t xml:space="preserve">a paving stone forming part of a curb. curbstone. curb, curbing, </w:t>
      </w:r>
      <w:proofErr w:type="spellStart"/>
      <w:r>
        <w:rPr>
          <w:rStyle w:val="hgkelc"/>
        </w:rPr>
        <w:t>kerb</w:t>
      </w:r>
      <w:proofErr w:type="spellEnd"/>
      <w:r>
        <w:rPr>
          <w:rStyle w:val="hgkelc"/>
        </w:rPr>
        <w:t xml:space="preserve"> - an edge between a sidewalk and a roadway consisting of a line of curbstones</w:t>
      </w:r>
    </w:p>
  </w:comment>
  <w:comment w:id="937" w:author="Charles Heazel" w:date="2020-10-26T16:19:00Z" w:initials="CH">
    <w:p w14:paraId="788A5E6F" w14:textId="16FF3CCE" w:rsidR="00F06E6F" w:rsidRDefault="00F06E6F">
      <w:pPr>
        <w:pStyle w:val="CommentText"/>
      </w:pPr>
      <w:r>
        <w:rPr>
          <w:rStyle w:val="CommentReference"/>
        </w:rPr>
        <w:annotationRef/>
      </w:r>
      <w:r>
        <w:t>Changed to curbstone</w:t>
      </w:r>
    </w:p>
  </w:comment>
  <w:comment w:id="945" w:author="Carl Reed" w:date="2020-10-06T14:36:00Z" w:initials="CNR">
    <w:p w14:paraId="1FD7A481" w14:textId="77777777" w:rsidR="00F06E6F" w:rsidRDefault="00F06E6F">
      <w:pPr>
        <w:pStyle w:val="CommentText"/>
      </w:pPr>
      <w:r>
        <w:rPr>
          <w:rStyle w:val="CommentReference"/>
        </w:rPr>
        <w:annotationRef/>
      </w:r>
      <w:r>
        <w:t>Razing? Or start of construction?</w:t>
      </w:r>
    </w:p>
  </w:comment>
  <w:comment w:id="946" w:author="Charles Heazel" w:date="2020-10-26T16:22:00Z" w:initials="CH">
    <w:p w14:paraId="58CC5E4F" w14:textId="159F0A0B" w:rsidR="00F06E6F" w:rsidRDefault="00F06E6F">
      <w:pPr>
        <w:pStyle w:val="CommentText"/>
      </w:pPr>
      <w:r>
        <w:rPr>
          <w:rStyle w:val="CommentReference"/>
        </w:rPr>
        <w:annotationRef/>
      </w:r>
      <w:r>
        <w:t>Removed the example. Raising is new construction, Razing is complete destruction. Neither is a structure change (modification) as intended in this sentence.</w:t>
      </w:r>
    </w:p>
  </w:comment>
  <w:comment w:id="951" w:author="Carl Reed" w:date="2020-10-06T14:46:00Z" w:initials="CNR">
    <w:p w14:paraId="2ECE9EE3" w14:textId="77777777" w:rsidR="00F06E6F" w:rsidRDefault="00F06E6F">
      <w:pPr>
        <w:pStyle w:val="CommentText"/>
      </w:pPr>
      <w:r>
        <w:rPr>
          <w:rStyle w:val="CommentReference"/>
        </w:rPr>
        <w:annotationRef/>
      </w:r>
      <w:r>
        <w:t>Well . . .</w:t>
      </w:r>
    </w:p>
  </w:comment>
  <w:comment w:id="952" w:author="Charles Heazel" w:date="2020-10-26T16:24:00Z" w:initials="CH">
    <w:p w14:paraId="1150FAF3" w14:textId="79349D9D" w:rsidR="00F06E6F" w:rsidRDefault="00F06E6F">
      <w:pPr>
        <w:pStyle w:val="CommentText"/>
      </w:pPr>
      <w:r>
        <w:rPr>
          <w:rStyle w:val="CommentReference"/>
        </w:rPr>
        <w:annotationRef/>
      </w:r>
      <w:r>
        <w:t>Relatively</w:t>
      </w:r>
    </w:p>
  </w:comment>
  <w:comment w:id="974" w:author="Carl Reed" w:date="2020-10-06T09:03:00Z" w:initials="CNR">
    <w:p w14:paraId="47B242E1" w14:textId="77777777" w:rsidR="00F06E6F" w:rsidRDefault="00F06E6F">
      <w:pPr>
        <w:pStyle w:val="CommentText"/>
      </w:pPr>
      <w:r>
        <w:rPr>
          <w:rStyle w:val="CommentReference"/>
        </w:rPr>
        <w:annotationRef/>
      </w:r>
      <w:r>
        <w:t>There are many “</w:t>
      </w:r>
      <w:proofErr w:type="spellStart"/>
      <w:r>
        <w:t>shalls</w:t>
      </w:r>
      <w:proofErr w:type="spellEnd"/>
      <w:r>
        <w:t>” in this section. Should these be expressed as formal requirements or should shall be changed to “is” or “will” or some other appropriate word?</w:t>
      </w:r>
    </w:p>
  </w:comment>
  <w:comment w:id="995" w:author="Carl Reed" w:date="2020-10-06T08:46:00Z" w:initials="CNR">
    <w:p w14:paraId="1CBC9878" w14:textId="77777777" w:rsidR="00F06E6F" w:rsidRDefault="00F06E6F">
      <w:pPr>
        <w:pStyle w:val="CommentText"/>
      </w:pPr>
      <w:r>
        <w:rPr>
          <w:rStyle w:val="CommentReference"/>
        </w:rPr>
        <w:annotationRef/>
      </w:r>
      <w:r>
        <w:t>This is specified as a requirement. Perhaps just use a positive statement such as “An ADE is”</w:t>
      </w:r>
    </w:p>
  </w:comment>
  <w:comment w:id="996" w:author="Charles Heazel" w:date="2020-10-27T07:34:00Z" w:initials="CH">
    <w:p w14:paraId="6577366E" w14:textId="6F61EBBD" w:rsidR="00F06E6F" w:rsidRDefault="00F06E6F">
      <w:pPr>
        <w:pStyle w:val="CommentText"/>
      </w:pPr>
      <w:r>
        <w:rPr>
          <w:rStyle w:val="CommentReference"/>
        </w:rPr>
        <w:annotationRef/>
      </w:r>
      <w:r>
        <w:t>Requirement 48</w:t>
      </w:r>
    </w:p>
  </w:comment>
  <w:comment w:id="999" w:author="Charles Heazel" w:date="2020-10-27T12:34:00Z" w:initials="CH">
    <w:p w14:paraId="589BD307" w14:textId="70FAA651" w:rsidR="00F06E6F" w:rsidRDefault="00F06E6F">
      <w:pPr>
        <w:pStyle w:val="CommentText"/>
      </w:pPr>
      <w:r>
        <w:rPr>
          <w:rStyle w:val="CommentReference"/>
        </w:rPr>
        <w:annotationRef/>
      </w:r>
      <w:r>
        <w:t>Revisit with a more precise citation.</w:t>
      </w:r>
    </w:p>
  </w:comment>
  <w:comment w:id="1000" w:author="Charles Heazel" w:date="2020-10-27T14:33:00Z" w:initials="CH">
    <w:p w14:paraId="270095AB" w14:textId="18F09B20" w:rsidR="00F06E6F" w:rsidRDefault="00F06E6F">
      <w:pPr>
        <w:pStyle w:val="CommentText"/>
      </w:pPr>
      <w:r>
        <w:rPr>
          <w:rStyle w:val="CommentReference"/>
        </w:rPr>
        <w:annotationRef/>
      </w:r>
      <w:r>
        <w:t>Done. 19103 defines the conceptual schema language and 19109 defines the GFM.</w:t>
      </w:r>
    </w:p>
  </w:comment>
  <w:comment w:id="1003" w:author="Carl Reed" w:date="2020-10-06T08:47:00Z" w:initials="CNR">
    <w:p w14:paraId="0A31E832" w14:textId="77777777" w:rsidR="00F06E6F" w:rsidRDefault="00F06E6F">
      <w:pPr>
        <w:pStyle w:val="CommentText"/>
      </w:pPr>
      <w:r>
        <w:rPr>
          <w:rStyle w:val="CommentReference"/>
        </w:rPr>
        <w:annotationRef/>
      </w:r>
      <w:r>
        <w:t>What’s this?</w:t>
      </w:r>
    </w:p>
  </w:comment>
  <w:comment w:id="1004" w:author="Charles Heazel" w:date="2020-10-27T07:37:00Z" w:initials="CH">
    <w:p w14:paraId="1A9DB3BB" w14:textId="0C3CFCA9" w:rsidR="00F06E6F" w:rsidRDefault="00F06E6F">
      <w:pPr>
        <w:pStyle w:val="CommentText"/>
      </w:pPr>
      <w:r>
        <w:rPr>
          <w:rStyle w:val="CommentReference"/>
        </w:rPr>
        <w:annotationRef/>
      </w:r>
      <w:r>
        <w:t>OGC Abstract Spec Topic 1 – also ISO 19109</w:t>
      </w:r>
    </w:p>
  </w:comment>
  <w:comment w:id="1005" w:author="Carl Reed" w:date="2020-10-06T08:47:00Z" w:initials="CNR">
    <w:p w14:paraId="37A58D46" w14:textId="77777777" w:rsidR="00F06E6F" w:rsidRDefault="00F06E6F">
      <w:pPr>
        <w:pStyle w:val="CommentText"/>
      </w:pPr>
      <w:r>
        <w:rPr>
          <w:rStyle w:val="CommentReference"/>
        </w:rPr>
        <w:annotationRef/>
      </w:r>
      <w:r>
        <w:t>Same comment as above.</w:t>
      </w:r>
    </w:p>
  </w:comment>
  <w:comment w:id="1006" w:author="Charles Heazel" w:date="2020-10-27T07:40:00Z" w:initials="CH">
    <w:p w14:paraId="1AB598A4" w14:textId="093605A1" w:rsidR="00F06E6F" w:rsidRDefault="00F06E6F">
      <w:pPr>
        <w:pStyle w:val="CommentText"/>
      </w:pPr>
      <w:r>
        <w:rPr>
          <w:rStyle w:val="CommentReference"/>
        </w:rPr>
        <w:annotationRef/>
      </w:r>
      <w:r>
        <w:t>Requirement 48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A0FFE3" w15:done="0"/>
  <w15:commentEx w15:paraId="65085EE8" w15:paraIdParent="3CA0FFE3" w15:done="0"/>
  <w15:commentEx w15:paraId="07856BBA" w15:done="0"/>
  <w15:commentEx w15:paraId="24336777" w15:paraIdParent="07856BBA" w15:done="0"/>
  <w15:commentEx w15:paraId="24828441" w15:done="0"/>
  <w15:commentEx w15:paraId="3AE4FCE3" w15:paraIdParent="24828441" w15:done="0"/>
  <w15:commentEx w15:paraId="3E18889B" w15:done="0"/>
  <w15:commentEx w15:paraId="64FFCA1F" w15:paraIdParent="3E18889B" w15:done="0"/>
  <w15:commentEx w15:paraId="4E3D77BA" w15:done="0"/>
  <w15:commentEx w15:paraId="04E8433F" w15:paraIdParent="4E3D77BA" w15:done="0"/>
  <w15:commentEx w15:paraId="2726F71C" w15:done="0"/>
  <w15:commentEx w15:paraId="5A889EBE" w15:paraIdParent="2726F71C" w15:done="0"/>
  <w15:commentEx w15:paraId="1CE2AD2A" w15:done="0"/>
  <w15:commentEx w15:paraId="109B3DD4" w15:paraIdParent="1CE2AD2A" w15:done="0"/>
  <w15:commentEx w15:paraId="3F19DC61" w15:done="0"/>
  <w15:commentEx w15:paraId="5BF87D53" w15:paraIdParent="3F19DC61" w15:done="0"/>
  <w15:commentEx w15:paraId="5E2850F3" w15:done="0"/>
  <w15:commentEx w15:paraId="4ED377D1" w15:paraIdParent="5E2850F3" w15:done="0"/>
  <w15:commentEx w15:paraId="4BB660B4" w15:done="0"/>
  <w15:commentEx w15:paraId="260BA5A9" w15:paraIdParent="4BB660B4" w15:done="0"/>
  <w15:commentEx w15:paraId="2EA8BED8" w15:done="0"/>
  <w15:commentEx w15:paraId="2D30FA2B" w15:paraIdParent="2EA8BED8" w15:done="0"/>
  <w15:commentEx w15:paraId="1AAE3C10" w15:done="0"/>
  <w15:commentEx w15:paraId="73131EC5" w15:paraIdParent="1AAE3C10" w15:done="0"/>
  <w15:commentEx w15:paraId="2942F241" w15:done="0"/>
  <w15:commentEx w15:paraId="31B66187" w15:paraIdParent="2942F241" w15:done="0"/>
  <w15:commentEx w15:paraId="3D723619" w15:paraIdParent="2942F241" w15:done="0"/>
  <w15:commentEx w15:paraId="0854632F" w15:done="0"/>
  <w15:commentEx w15:paraId="7C533E85" w15:paraIdParent="0854632F" w15:done="0"/>
  <w15:commentEx w15:paraId="286DC510" w15:done="0"/>
  <w15:commentEx w15:paraId="05CFC0AB" w15:paraIdParent="286DC510" w15:done="0"/>
  <w15:commentEx w15:paraId="162DB920" w15:done="0"/>
  <w15:commentEx w15:paraId="7323D0F2" w15:done="0"/>
  <w15:commentEx w15:paraId="4013C954" w15:done="0"/>
  <w15:commentEx w15:paraId="521F6744" w15:done="0"/>
  <w15:commentEx w15:paraId="19C98E0C" w15:done="0"/>
  <w15:commentEx w15:paraId="645B1CE0" w15:done="0"/>
  <w15:commentEx w15:paraId="166FB843" w15:done="0"/>
  <w15:commentEx w15:paraId="56FC919E" w15:done="0"/>
  <w15:commentEx w15:paraId="326B4BD7" w15:done="0"/>
  <w15:commentEx w15:paraId="59495118" w15:done="0"/>
  <w15:commentEx w15:paraId="58F0F202" w15:paraIdParent="59495118" w15:done="0"/>
  <w15:commentEx w15:paraId="6CB8E553" w15:done="0"/>
  <w15:commentEx w15:paraId="1994856C" w15:paraIdParent="6CB8E553" w15:done="0"/>
  <w15:commentEx w15:paraId="0C4298AB" w15:done="0"/>
  <w15:commentEx w15:paraId="020F4C33" w15:paraIdParent="0C4298AB" w15:done="0"/>
  <w15:commentEx w15:paraId="71E780CE" w15:done="0"/>
  <w15:commentEx w15:paraId="46708A30" w15:paraIdParent="71E780CE" w15:done="0"/>
  <w15:commentEx w15:paraId="594550E0" w15:done="0"/>
  <w15:commentEx w15:paraId="71E396A0" w15:paraIdParent="594550E0" w15:done="0"/>
  <w15:commentEx w15:paraId="533C8CE5" w15:done="0"/>
  <w15:commentEx w15:paraId="0C05157C" w15:paraIdParent="533C8CE5" w15:done="0"/>
  <w15:commentEx w15:paraId="54F62021" w15:done="0"/>
  <w15:commentEx w15:paraId="7D596126" w15:paraIdParent="54F62021" w15:done="0"/>
  <w15:commentEx w15:paraId="013B8442" w15:done="0"/>
  <w15:commentEx w15:paraId="43D66561" w15:paraIdParent="013B8442" w15:done="0"/>
  <w15:commentEx w15:paraId="634D8B87" w15:done="0"/>
  <w15:commentEx w15:paraId="34224588" w15:paraIdParent="634D8B87" w15:done="0"/>
  <w15:commentEx w15:paraId="22B13555" w15:paraIdParent="634D8B87" w15:done="0"/>
  <w15:commentEx w15:paraId="30EE92B0" w15:done="0"/>
  <w15:commentEx w15:paraId="5E81FFE4" w15:paraIdParent="30EE92B0" w15:done="0"/>
  <w15:commentEx w15:paraId="4B7E244E" w15:done="0"/>
  <w15:commentEx w15:paraId="67B9A8AC" w15:paraIdParent="4B7E244E" w15:done="0"/>
  <w15:commentEx w15:paraId="4143B148" w15:done="0"/>
  <w15:commentEx w15:paraId="7F107360" w15:paraIdParent="4143B148" w15:done="0"/>
  <w15:commentEx w15:paraId="5CF4F50A" w15:done="0"/>
  <w15:commentEx w15:paraId="32F6BCB8" w15:paraIdParent="5CF4F50A" w15:done="0"/>
  <w15:commentEx w15:paraId="3C697153" w15:done="0"/>
  <w15:commentEx w15:paraId="19950AE9" w15:paraIdParent="3C697153" w15:done="0"/>
  <w15:commentEx w15:paraId="342D5E2F" w15:done="0"/>
  <w15:commentEx w15:paraId="2166E434" w15:paraIdParent="342D5E2F" w15:done="0"/>
  <w15:commentEx w15:paraId="4B831388" w15:done="0"/>
  <w15:commentEx w15:paraId="7FA649AB" w15:paraIdParent="4B831388" w15:done="0"/>
  <w15:commentEx w15:paraId="7E9115CE" w15:done="0"/>
  <w15:commentEx w15:paraId="56AC842B" w15:paraIdParent="7E9115CE" w15:done="0"/>
  <w15:commentEx w15:paraId="1EFE7207" w15:done="0"/>
  <w15:commentEx w15:paraId="2DDF6A09" w15:paraIdParent="1EFE7207" w15:done="0"/>
  <w15:commentEx w15:paraId="05BF0A13" w15:done="0"/>
  <w15:commentEx w15:paraId="2269497E" w15:done="0"/>
  <w15:commentEx w15:paraId="45DAF9EC" w15:paraIdParent="2269497E" w15:done="0"/>
  <w15:commentEx w15:paraId="5A328750" w15:done="0"/>
  <w15:commentEx w15:paraId="04EF8859" w15:done="0"/>
  <w15:commentEx w15:paraId="3C351D2C" w15:done="0"/>
  <w15:commentEx w15:paraId="46D3C91C" w15:paraIdParent="3C351D2C" w15:done="0"/>
  <w15:commentEx w15:paraId="557F839D" w15:done="0"/>
  <w15:commentEx w15:paraId="738FD706" w15:done="0"/>
  <w15:commentEx w15:paraId="01F30C43" w15:done="0"/>
  <w15:commentEx w15:paraId="5CACF5E0" w15:done="0"/>
  <w15:commentEx w15:paraId="11C332A1" w15:paraIdParent="5CACF5E0" w15:done="0"/>
  <w15:commentEx w15:paraId="09AB1252" w15:done="0"/>
  <w15:commentEx w15:paraId="5AA3857D" w15:done="0"/>
  <w15:commentEx w15:paraId="72618ADB" w15:done="0"/>
  <w15:commentEx w15:paraId="382CA05F" w15:paraIdParent="72618ADB" w15:done="0"/>
  <w15:commentEx w15:paraId="2318F6C3" w15:done="0"/>
  <w15:commentEx w15:paraId="34DDC444" w15:paraIdParent="2318F6C3" w15:done="0"/>
  <w15:commentEx w15:paraId="0FBF4C6B" w15:done="0"/>
  <w15:commentEx w15:paraId="5CC0C462" w15:done="0"/>
  <w15:commentEx w15:paraId="38E3537A" w15:done="0"/>
  <w15:commentEx w15:paraId="0FFF7D7F" w15:paraIdParent="38E3537A" w15:done="0"/>
  <w15:commentEx w15:paraId="0406486A" w15:done="0"/>
  <w15:commentEx w15:paraId="2A96A721" w15:paraIdParent="0406486A" w15:done="0"/>
  <w15:commentEx w15:paraId="0014BCDD" w15:done="0"/>
  <w15:commentEx w15:paraId="1375E4B0" w15:paraIdParent="0014BCDD" w15:done="0"/>
  <w15:commentEx w15:paraId="369E2029" w15:done="0"/>
  <w15:commentEx w15:paraId="2041B6A8" w15:paraIdParent="369E2029" w15:done="0"/>
  <w15:commentEx w15:paraId="403D2C1E" w15:done="0"/>
  <w15:commentEx w15:paraId="3340596C" w15:paraIdParent="403D2C1E" w15:done="0"/>
  <w15:commentEx w15:paraId="05D25770" w15:done="0"/>
  <w15:commentEx w15:paraId="4F19F697" w15:done="0"/>
  <w15:commentEx w15:paraId="717123AC" w15:done="0"/>
  <w15:commentEx w15:paraId="6178D784" w15:paraIdParent="717123AC" w15:done="0"/>
  <w15:commentEx w15:paraId="47732C3B" w15:done="0"/>
  <w15:commentEx w15:paraId="1C728256" w15:done="0"/>
  <w15:commentEx w15:paraId="59E1C2AA" w15:paraIdParent="1C728256" w15:done="0"/>
  <w15:commentEx w15:paraId="28A277DA" w15:done="0"/>
  <w15:commentEx w15:paraId="6FFED2AA" w15:done="0"/>
  <w15:commentEx w15:paraId="5049C294" w15:done="0"/>
  <w15:commentEx w15:paraId="1DE4B128" w15:done="0"/>
  <w15:commentEx w15:paraId="2E88B51B" w15:done="0"/>
  <w15:commentEx w15:paraId="696D067F" w15:done="0"/>
  <w15:commentEx w15:paraId="7A4B9411" w15:done="0"/>
  <w15:commentEx w15:paraId="169F3478" w15:done="0"/>
  <w15:commentEx w15:paraId="5F08BB79" w15:done="0"/>
  <w15:commentEx w15:paraId="74AC9C82" w15:done="0"/>
  <w15:commentEx w15:paraId="2AA768F2" w15:paraIdParent="74AC9C82" w15:done="0"/>
  <w15:commentEx w15:paraId="1CFD1AEB" w15:done="0"/>
  <w15:commentEx w15:paraId="119FA926" w15:paraIdParent="1CFD1AEB" w15:done="0"/>
  <w15:commentEx w15:paraId="34FE6E3B" w15:done="0"/>
  <w15:commentEx w15:paraId="788A5E6F" w15:paraIdParent="34FE6E3B" w15:done="0"/>
  <w15:commentEx w15:paraId="1FD7A481" w15:done="0"/>
  <w15:commentEx w15:paraId="58CC5E4F" w15:paraIdParent="1FD7A481" w15:done="0"/>
  <w15:commentEx w15:paraId="2ECE9EE3" w15:done="0"/>
  <w15:commentEx w15:paraId="1150FAF3" w15:paraIdParent="2ECE9EE3" w15:done="0"/>
  <w15:commentEx w15:paraId="47B242E1" w15:done="0"/>
  <w15:commentEx w15:paraId="1CBC9878" w15:done="0"/>
  <w15:commentEx w15:paraId="6577366E" w15:paraIdParent="1CBC9878" w15:done="0"/>
  <w15:commentEx w15:paraId="589BD307" w15:done="0"/>
  <w15:commentEx w15:paraId="270095AB" w15:paraIdParent="589BD307" w15:done="0"/>
  <w15:commentEx w15:paraId="0A31E832" w15:done="0"/>
  <w15:commentEx w15:paraId="1A9DB3BB" w15:paraIdParent="0A31E832" w15:done="0"/>
  <w15:commentEx w15:paraId="37A58D46" w15:done="0"/>
  <w15:commentEx w15:paraId="1AB598A4" w15:paraIdParent="37A58D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2BD9F" w16cex:dateUtc="2020-10-27T19:39:00Z"/>
  <w16cex:commentExtensible w16cex:durableId="2342BDBE" w16cex:dateUtc="2020-10-27T19:39:00Z"/>
  <w16cex:commentExtensible w16cex:durableId="23314021" w16cex:dateUtc="2020-10-14T13:15:00Z"/>
  <w16cex:commentExtensible w16cex:durableId="2343F415" w16cex:dateUtc="2020-10-28T17:43:00Z"/>
  <w16cex:commentExtensible w16cex:durableId="2343F3BA" w16cex:dateUtc="2020-10-28T17:42:00Z"/>
  <w16cex:commentExtensible w16cex:durableId="2343F489" w16cex:dateUtc="2020-10-28T17:45:00Z"/>
  <w16cex:commentExtensible w16cex:durableId="2343F76F" w16cex:dateUtc="2020-10-28T17:58:00Z"/>
  <w16cex:commentExtensible w16cex:durableId="2343F8B4" w16cex:dateUtc="2020-10-28T18:03:00Z"/>
  <w16cex:commentExtensible w16cex:durableId="2343F917" w16cex:dateUtc="2020-10-28T18:05:00Z"/>
  <w16cex:commentExtensible w16cex:durableId="2343F92D" w16cex:dateUtc="2020-10-28T18:05:00Z"/>
  <w16cex:commentExtensible w16cex:durableId="2343F98D" w16cex:dateUtc="2020-10-28T18:07:00Z"/>
  <w16cex:commentExtensible w16cex:durableId="2343F9AA" w16cex:dateUtc="2020-10-28T18:07:00Z"/>
  <w16cex:commentExtensible w16cex:durableId="2343F9B9" w16cex:dateUtc="2020-10-28T18:07:00Z"/>
  <w16cex:commentExtensible w16cex:durableId="2343FA0E" w16cex:dateUtc="2020-10-28T18:09:00Z"/>
  <w16cex:commentExtensible w16cex:durableId="2343FB65" w16cex:dateUtc="2020-10-28T18:15:00Z"/>
  <w16cex:commentExtensible w16cex:durableId="234416D5" w16cex:dateUtc="2020-10-28T20:12:00Z"/>
  <w16cex:commentExtensible w16cex:durableId="23312E34" w16cex:dateUtc="2020-10-14T11:58:00Z"/>
  <w16cex:commentExtensible w16cex:durableId="23441BCA" w16cex:dateUtc="2020-10-28T20:33:00Z"/>
  <w16cex:commentExtensible w16cex:durableId="23441BC1" w16cex:dateUtc="2020-10-28T20:33:00Z"/>
  <w16cex:commentExtensible w16cex:durableId="23441C5D" w16cex:dateUtc="2020-10-28T20:35:00Z"/>
  <w16cex:commentExtensible w16cex:durableId="23441E90" w16cex:dateUtc="2020-10-28T20:45:00Z"/>
  <w16cex:commentExtensible w16cex:durableId="23441F6A" w16cex:dateUtc="2020-10-28T20:48:00Z"/>
  <w16cex:commentExtensible w16cex:durableId="2344203B" w16cex:dateUtc="2020-10-28T20:52:00Z"/>
  <w16cex:commentExtensible w16cex:durableId="23442409" w16cex:dateUtc="2020-10-28T21:08:00Z"/>
  <w16cex:commentExtensible w16cex:durableId="23443623" w16cex:dateUtc="2020-10-28T22:24:00Z"/>
  <w16cex:commentExtensible w16cex:durableId="2344364C" w16cex:dateUtc="2020-10-28T22:26:00Z"/>
  <w16cex:commentExtensible w16cex:durableId="234428EC" w16cex:dateUtc="2020-10-28T21:29:00Z"/>
  <w16cex:commentExtensible w16cex:durableId="23442F4A" w16cex:dateUtc="2020-10-28T21:56:00Z"/>
  <w16cex:commentExtensible w16cex:durableId="23442D44" w16cex:dateUtc="2020-10-28T21:47:00Z"/>
  <w16cex:commentExtensible w16cex:durableId="23442F9C" w16cex:dateUtc="2020-10-28T21:57:00Z"/>
  <w16cex:commentExtensible w16cex:durableId="234432D7" w16cex:dateUtc="2020-10-28T22:11:00Z"/>
  <w16cex:commentExtensible w16cex:durableId="234433EA" w16cex:dateUtc="2020-10-28T22:16:00Z"/>
  <w16cex:commentExtensible w16cex:durableId="234433DE" w16cex:dateUtc="2020-10-28T22:15:00Z"/>
  <w16cex:commentExtensible w16cex:durableId="23443446" w16cex:dateUtc="2020-10-28T22:17:00Z"/>
  <w16cex:commentExtensible w16cex:durableId="23330632" w16cex:dateUtc="2020-10-15T21:32:00Z"/>
  <w16cex:commentExtensible w16cex:durableId="23330768" w16cex:dateUtc="2020-10-15T21:37:00Z"/>
  <w16cex:commentExtensible w16cex:durableId="23330931" w16cex:dateUtc="2020-10-15T21:45:00Z"/>
  <w16cex:commentExtensible w16cex:durableId="233309AB" w16cex:dateUtc="2020-10-15T21:47:00Z"/>
  <w16cex:commentExtensible w16cex:durableId="23330A99" w16cex:dateUtc="2020-10-15T21:51:00Z"/>
  <w16cex:commentExtensible w16cex:durableId="23331A49" w16cex:dateUtc="2020-10-15T22:58:00Z"/>
  <w16cex:commentExtensible w16cex:durableId="23331AA2" w16cex:dateUtc="2020-10-15T22:59:00Z"/>
  <w16cex:commentExtensible w16cex:durableId="2341563F" w16cex:dateUtc="2020-10-26T18:05:00Z"/>
  <w16cex:commentExtensible w16cex:durableId="23331B1C" w16cex:dateUtc="2020-10-15T23:01:00Z"/>
  <w16cex:commentExtensible w16cex:durableId="23331BCB" w16cex:dateUtc="2020-10-15T23:04:00Z"/>
  <w16cex:commentExtensible w16cex:durableId="23331BEA" w16cex:dateUtc="2020-10-15T23:05:00Z"/>
  <w16cex:commentExtensible w16cex:durableId="23331C4D" w16cex:dateUtc="2020-10-15T23:06:00Z"/>
  <w16cex:commentExtensible w16cex:durableId="23416890" w16cex:dateUtc="2020-10-26T19:24:00Z"/>
  <w16cex:commentExtensible w16cex:durableId="23331C90" w16cex:dateUtc="2020-10-15T23:08:00Z"/>
  <w16cex:commentExtensible w16cex:durableId="2341699E" w16cex:dateUtc="2020-10-26T19:28:00Z"/>
  <w16cex:commentExtensible w16cex:durableId="23416B84" w16cex:dateUtc="2020-10-26T19:36:00Z"/>
  <w16cex:commentExtensible w16cex:durableId="234171F3" w16cex:dateUtc="2020-10-26T20:04:00Z"/>
  <w16cex:commentExtensible w16cex:durableId="234171C0" w16cex:dateUtc="2020-10-26T20:03:00Z"/>
  <w16cex:commentExtensible w16cex:durableId="23416CE0" w16cex:dateUtc="2020-10-26T19:42:00Z"/>
  <w16cex:commentExtensible w16cex:durableId="23416D70" w16cex:dateUtc="2020-10-26T19:44:00Z"/>
  <w16cex:commentExtensible w16cex:durableId="23417222" w16cex:dateUtc="2020-10-26T20:04:00Z"/>
  <w16cex:commentExtensible w16cex:durableId="2341723C" w16cex:dateUtc="2020-10-26T20:05:00Z"/>
  <w16cex:commentExtensible w16cex:durableId="2341725C" w16cex:dateUtc="2020-10-26T20:05:00Z"/>
  <w16cex:commentExtensible w16cex:durableId="23417271" w16cex:dateUtc="2020-10-26T20:06:00Z"/>
  <w16cex:commentExtensible w16cex:durableId="2341727E" w16cex:dateUtc="2020-10-26T20:06:00Z"/>
  <w16cex:commentExtensible w16cex:durableId="2341729B" w16cex:dateUtc="2020-10-26T20:06:00Z"/>
  <w16cex:commentExtensible w16cex:durableId="234172E0" w16cex:dateUtc="2020-10-26T20:08:00Z"/>
  <w16cex:commentExtensible w16cex:durableId="234172F9" w16cex:dateUtc="2020-10-26T20:08:00Z"/>
  <w16cex:commentExtensible w16cex:durableId="23417304" w16cex:dateUtc="2020-10-26T20:08:00Z"/>
  <w16cex:commentExtensible w16cex:durableId="23417358" w16cex:dateUtc="2020-10-26T20:10:00Z"/>
  <w16cex:commentExtensible w16cex:durableId="234174E6" w16cex:dateUtc="2020-10-26T20:16:00Z"/>
  <w16cex:commentExtensible w16cex:durableId="23417590" w16cex:dateUtc="2020-10-26T20:19:00Z"/>
  <w16cex:commentExtensible w16cex:durableId="2341764F" w16cex:dateUtc="2020-10-26T20:22:00Z"/>
  <w16cex:commentExtensible w16cex:durableId="234176C8" w16cex:dateUtc="2020-10-26T20:24:00Z"/>
  <w16cex:commentExtensible w16cex:durableId="23424C0E" w16cex:dateUtc="2020-10-27T11:34:00Z"/>
  <w16cex:commentExtensible w16cex:durableId="23429253" w16cex:dateUtc="2020-10-27T16:34:00Z"/>
  <w16cex:commentExtensible w16cex:durableId="2342AE4E" w16cex:dateUtc="2020-10-27T18:33:00Z"/>
  <w16cex:commentExtensible w16cex:durableId="23424CC4" w16cex:dateUtc="2020-10-27T11:37:00Z"/>
  <w16cex:commentExtensible w16cex:durableId="23424D71" w16cex:dateUtc="2020-10-27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A0FFE3" w16cid:durableId="23303A84"/>
  <w16cid:commentId w16cid:paraId="65085EE8" w16cid:durableId="2342BD9F"/>
  <w16cid:commentId w16cid:paraId="07856BBA" w16cid:durableId="23303A85"/>
  <w16cid:commentId w16cid:paraId="24336777" w16cid:durableId="2342BDBE"/>
  <w16cid:commentId w16cid:paraId="24828441" w16cid:durableId="23303A86"/>
  <w16cid:commentId w16cid:paraId="3AE4FCE3" w16cid:durableId="23314021"/>
  <w16cid:commentId w16cid:paraId="3E18889B" w16cid:durableId="23303A87"/>
  <w16cid:commentId w16cid:paraId="64FFCA1F" w16cid:durableId="2343F415"/>
  <w16cid:commentId w16cid:paraId="4E3D77BA" w16cid:durableId="23303A88"/>
  <w16cid:commentId w16cid:paraId="04E8433F" w16cid:durableId="2343F3BA"/>
  <w16cid:commentId w16cid:paraId="2726F71C" w16cid:durableId="23303A89"/>
  <w16cid:commentId w16cid:paraId="5A889EBE" w16cid:durableId="2343F489"/>
  <w16cid:commentId w16cid:paraId="1CE2AD2A" w16cid:durableId="23303A8A"/>
  <w16cid:commentId w16cid:paraId="109B3DD4" w16cid:durableId="2343F76F"/>
  <w16cid:commentId w16cid:paraId="3F19DC61" w16cid:durableId="23303A8B"/>
  <w16cid:commentId w16cid:paraId="5BF87D53" w16cid:durableId="2343F8B4"/>
  <w16cid:commentId w16cid:paraId="5E2850F3" w16cid:durableId="23303A8C"/>
  <w16cid:commentId w16cid:paraId="4ED377D1" w16cid:durableId="2343F917"/>
  <w16cid:commentId w16cid:paraId="4BB660B4" w16cid:durableId="23303A8D"/>
  <w16cid:commentId w16cid:paraId="260BA5A9" w16cid:durableId="2343F92D"/>
  <w16cid:commentId w16cid:paraId="2EA8BED8" w16cid:durableId="23303A8E"/>
  <w16cid:commentId w16cid:paraId="2D30FA2B" w16cid:durableId="2343F98D"/>
  <w16cid:commentId w16cid:paraId="1AAE3C10" w16cid:durableId="23303A8F"/>
  <w16cid:commentId w16cid:paraId="73131EC5" w16cid:durableId="2343F9AA"/>
  <w16cid:commentId w16cid:paraId="2942F241" w16cid:durableId="23303A90"/>
  <w16cid:commentId w16cid:paraId="31B66187" w16cid:durableId="2343F9B9"/>
  <w16cid:commentId w16cid:paraId="3D723619" w16cid:durableId="2343FA0E"/>
  <w16cid:commentId w16cid:paraId="0854632F" w16cid:durableId="23303A91"/>
  <w16cid:commentId w16cid:paraId="7C533E85" w16cid:durableId="2343FB65"/>
  <w16cid:commentId w16cid:paraId="286DC510" w16cid:durableId="23303A92"/>
  <w16cid:commentId w16cid:paraId="05CFC0AB" w16cid:durableId="234416D5"/>
  <w16cid:commentId w16cid:paraId="162DB920" w16cid:durableId="23303A93"/>
  <w16cid:commentId w16cid:paraId="7323D0F2" w16cid:durableId="23303A94"/>
  <w16cid:commentId w16cid:paraId="4013C954" w16cid:durableId="23303A95"/>
  <w16cid:commentId w16cid:paraId="521F6744" w16cid:durableId="23303A96"/>
  <w16cid:commentId w16cid:paraId="19C98E0C" w16cid:durableId="23303A97"/>
  <w16cid:commentId w16cid:paraId="645B1CE0" w16cid:durableId="23303A98"/>
  <w16cid:commentId w16cid:paraId="166FB843" w16cid:durableId="23303A99"/>
  <w16cid:commentId w16cid:paraId="56FC919E" w16cid:durableId="23303A9A"/>
  <w16cid:commentId w16cid:paraId="326B4BD7" w16cid:durableId="23303A9B"/>
  <w16cid:commentId w16cid:paraId="59495118" w16cid:durableId="23303A9C"/>
  <w16cid:commentId w16cid:paraId="58F0F202" w16cid:durableId="23312E34"/>
  <w16cid:commentId w16cid:paraId="6CB8E553" w16cid:durableId="23303A9D"/>
  <w16cid:commentId w16cid:paraId="1994856C" w16cid:durableId="23441BCA"/>
  <w16cid:commentId w16cid:paraId="0C4298AB" w16cid:durableId="23303A9E"/>
  <w16cid:commentId w16cid:paraId="020F4C33" w16cid:durableId="23441BC1"/>
  <w16cid:commentId w16cid:paraId="71E780CE" w16cid:durableId="23303A9F"/>
  <w16cid:commentId w16cid:paraId="46708A30" w16cid:durableId="23441C5D"/>
  <w16cid:commentId w16cid:paraId="594550E0" w16cid:durableId="23303AA0"/>
  <w16cid:commentId w16cid:paraId="71E396A0" w16cid:durableId="23441E90"/>
  <w16cid:commentId w16cid:paraId="533C8CE5" w16cid:durableId="23303AA1"/>
  <w16cid:commentId w16cid:paraId="0C05157C" w16cid:durableId="23441F6A"/>
  <w16cid:commentId w16cid:paraId="54F62021" w16cid:durableId="23303AA2"/>
  <w16cid:commentId w16cid:paraId="7D596126" w16cid:durableId="2344203B"/>
  <w16cid:commentId w16cid:paraId="013B8442" w16cid:durableId="23303AA3"/>
  <w16cid:commentId w16cid:paraId="43D66561" w16cid:durableId="23442409"/>
  <w16cid:commentId w16cid:paraId="634D8B87" w16cid:durableId="23303AA4"/>
  <w16cid:commentId w16cid:paraId="34224588" w16cid:durableId="23443623"/>
  <w16cid:commentId w16cid:paraId="22B13555" w16cid:durableId="2344364C"/>
  <w16cid:commentId w16cid:paraId="30EE92B0" w16cid:durableId="23303AA5"/>
  <w16cid:commentId w16cid:paraId="5E81FFE4" w16cid:durableId="234428EC"/>
  <w16cid:commentId w16cid:paraId="4B7E244E" w16cid:durableId="23303AA6"/>
  <w16cid:commentId w16cid:paraId="67B9A8AC" w16cid:durableId="23442F4A"/>
  <w16cid:commentId w16cid:paraId="4143B148" w16cid:durableId="23303AA7"/>
  <w16cid:commentId w16cid:paraId="7F107360" w16cid:durableId="23442D44"/>
  <w16cid:commentId w16cid:paraId="5CF4F50A" w16cid:durableId="23303AA8"/>
  <w16cid:commentId w16cid:paraId="32F6BCB8" w16cid:durableId="23442F9C"/>
  <w16cid:commentId w16cid:paraId="3C697153" w16cid:durableId="23303AA9"/>
  <w16cid:commentId w16cid:paraId="19950AE9" w16cid:durableId="234432D7"/>
  <w16cid:commentId w16cid:paraId="342D5E2F" w16cid:durableId="23303AAA"/>
  <w16cid:commentId w16cid:paraId="2166E434" w16cid:durableId="234433EA"/>
  <w16cid:commentId w16cid:paraId="4B831388" w16cid:durableId="23303AAB"/>
  <w16cid:commentId w16cid:paraId="7FA649AB" w16cid:durableId="234433DE"/>
  <w16cid:commentId w16cid:paraId="7E9115CE" w16cid:durableId="23303AAC"/>
  <w16cid:commentId w16cid:paraId="56AC842B" w16cid:durableId="23443446"/>
  <w16cid:commentId w16cid:paraId="1EFE7207" w16cid:durableId="23303AAD"/>
  <w16cid:commentId w16cid:paraId="2DDF6A09" w16cid:durableId="23330632"/>
  <w16cid:commentId w16cid:paraId="05BF0A13" w16cid:durableId="23330768"/>
  <w16cid:commentId w16cid:paraId="2269497E" w16cid:durableId="23303AAE"/>
  <w16cid:commentId w16cid:paraId="45DAF9EC" w16cid:durableId="23330931"/>
  <w16cid:commentId w16cid:paraId="5A328750" w16cid:durableId="233309AB"/>
  <w16cid:commentId w16cid:paraId="04EF8859" w16cid:durableId="23330A99"/>
  <w16cid:commentId w16cid:paraId="3C351D2C" w16cid:durableId="23303AAF"/>
  <w16cid:commentId w16cid:paraId="46D3C91C" w16cid:durableId="23331A49"/>
  <w16cid:commentId w16cid:paraId="557F839D" w16cid:durableId="23331AA2"/>
  <w16cid:commentId w16cid:paraId="738FD706" w16cid:durableId="2341563F"/>
  <w16cid:commentId w16cid:paraId="01F30C43" w16cid:durableId="23331B1C"/>
  <w16cid:commentId w16cid:paraId="5CACF5E0" w16cid:durableId="23303AB0"/>
  <w16cid:commentId w16cid:paraId="11C332A1" w16cid:durableId="23331BCB"/>
  <w16cid:commentId w16cid:paraId="09AB1252" w16cid:durableId="23331BEA"/>
  <w16cid:commentId w16cid:paraId="5AA3857D" w16cid:durableId="23331C4D"/>
  <w16cid:commentId w16cid:paraId="72618ADB" w16cid:durableId="23303AB1"/>
  <w16cid:commentId w16cid:paraId="382CA05F" w16cid:durableId="23416890"/>
  <w16cid:commentId w16cid:paraId="2318F6C3" w16cid:durableId="23303AB2"/>
  <w16cid:commentId w16cid:paraId="34DDC444" w16cid:durableId="23331C90"/>
  <w16cid:commentId w16cid:paraId="0FBF4C6B" w16cid:durableId="23303AB3"/>
  <w16cid:commentId w16cid:paraId="5CC0C462" w16cid:durableId="2341699E"/>
  <w16cid:commentId w16cid:paraId="38E3537A" w16cid:durableId="23303AB4"/>
  <w16cid:commentId w16cid:paraId="0FFF7D7F" w16cid:durableId="23416B84"/>
  <w16cid:commentId w16cid:paraId="0406486A" w16cid:durableId="23303AB5"/>
  <w16cid:commentId w16cid:paraId="2A96A721" w16cid:durableId="234171F3"/>
  <w16cid:commentId w16cid:paraId="0014BCDD" w16cid:durableId="23303AB6"/>
  <w16cid:commentId w16cid:paraId="1375E4B0" w16cid:durableId="234171C0"/>
  <w16cid:commentId w16cid:paraId="369E2029" w16cid:durableId="23303AB7"/>
  <w16cid:commentId w16cid:paraId="2041B6A8" w16cid:durableId="23416CE0"/>
  <w16cid:commentId w16cid:paraId="403D2C1E" w16cid:durableId="23303AB8"/>
  <w16cid:commentId w16cid:paraId="3340596C" w16cid:durableId="23416D70"/>
  <w16cid:commentId w16cid:paraId="05D25770" w16cid:durableId="23303AB9"/>
  <w16cid:commentId w16cid:paraId="4F19F697" w16cid:durableId="23417222"/>
  <w16cid:commentId w16cid:paraId="717123AC" w16cid:durableId="23303ABA"/>
  <w16cid:commentId w16cid:paraId="6178D784" w16cid:durableId="2341723C"/>
  <w16cid:commentId w16cid:paraId="47732C3B" w16cid:durableId="2341725C"/>
  <w16cid:commentId w16cid:paraId="1C728256" w16cid:durableId="23303ABB"/>
  <w16cid:commentId w16cid:paraId="59E1C2AA" w16cid:durableId="23417271"/>
  <w16cid:commentId w16cid:paraId="28A277DA" w16cid:durableId="2341727E"/>
  <w16cid:commentId w16cid:paraId="6FFED2AA" w16cid:durableId="23303ABC"/>
  <w16cid:commentId w16cid:paraId="5049C294" w16cid:durableId="2341729B"/>
  <w16cid:commentId w16cid:paraId="1DE4B128" w16cid:durableId="23303ABD"/>
  <w16cid:commentId w16cid:paraId="2E88B51B" w16cid:durableId="234172E0"/>
  <w16cid:commentId w16cid:paraId="696D067F" w16cid:durableId="23303ABE"/>
  <w16cid:commentId w16cid:paraId="7A4B9411" w16cid:durableId="234172F9"/>
  <w16cid:commentId w16cid:paraId="169F3478" w16cid:durableId="23303ABF"/>
  <w16cid:commentId w16cid:paraId="5F08BB79" w16cid:durableId="23417304"/>
  <w16cid:commentId w16cid:paraId="74AC9C82" w16cid:durableId="23303AC0"/>
  <w16cid:commentId w16cid:paraId="2AA768F2" w16cid:durableId="23417358"/>
  <w16cid:commentId w16cid:paraId="1CFD1AEB" w16cid:durableId="23303AC1"/>
  <w16cid:commentId w16cid:paraId="119FA926" w16cid:durableId="234174E6"/>
  <w16cid:commentId w16cid:paraId="34FE6E3B" w16cid:durableId="23303AC2"/>
  <w16cid:commentId w16cid:paraId="788A5E6F" w16cid:durableId="23417590"/>
  <w16cid:commentId w16cid:paraId="1FD7A481" w16cid:durableId="23303AC3"/>
  <w16cid:commentId w16cid:paraId="58CC5E4F" w16cid:durableId="2341764F"/>
  <w16cid:commentId w16cid:paraId="2ECE9EE3" w16cid:durableId="23303AC4"/>
  <w16cid:commentId w16cid:paraId="1150FAF3" w16cid:durableId="234176C8"/>
  <w16cid:commentId w16cid:paraId="47B242E1" w16cid:durableId="23303AC5"/>
  <w16cid:commentId w16cid:paraId="1CBC9878" w16cid:durableId="23303AC6"/>
  <w16cid:commentId w16cid:paraId="6577366E" w16cid:durableId="23424C0E"/>
  <w16cid:commentId w16cid:paraId="589BD307" w16cid:durableId="23429253"/>
  <w16cid:commentId w16cid:paraId="270095AB" w16cid:durableId="2342AE4E"/>
  <w16cid:commentId w16cid:paraId="0A31E832" w16cid:durableId="23303AC7"/>
  <w16cid:commentId w16cid:paraId="1A9DB3BB" w16cid:durableId="23424CC4"/>
  <w16cid:commentId w16cid:paraId="37A58D46" w16cid:durableId="23303AC8"/>
  <w16cid:commentId w16cid:paraId="1AB598A4" w16cid:durableId="23424D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1511A"/>
    <w:multiLevelType w:val="multilevel"/>
    <w:tmpl w:val="1A34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C787A"/>
    <w:multiLevelType w:val="multilevel"/>
    <w:tmpl w:val="6A3E5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55161A"/>
    <w:multiLevelType w:val="multilevel"/>
    <w:tmpl w:val="0C0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D370B"/>
    <w:multiLevelType w:val="multilevel"/>
    <w:tmpl w:val="C0564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37137"/>
    <w:multiLevelType w:val="multilevel"/>
    <w:tmpl w:val="24F4F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0916D5"/>
    <w:multiLevelType w:val="multilevel"/>
    <w:tmpl w:val="2F92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20735"/>
    <w:multiLevelType w:val="multilevel"/>
    <w:tmpl w:val="744A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34395"/>
    <w:multiLevelType w:val="hybridMultilevel"/>
    <w:tmpl w:val="C0F2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0061F"/>
    <w:multiLevelType w:val="multilevel"/>
    <w:tmpl w:val="18C8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85C64"/>
    <w:multiLevelType w:val="multilevel"/>
    <w:tmpl w:val="7450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B2D92"/>
    <w:multiLevelType w:val="multilevel"/>
    <w:tmpl w:val="ECE8F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1168C5"/>
    <w:multiLevelType w:val="multilevel"/>
    <w:tmpl w:val="347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F5C1F"/>
    <w:multiLevelType w:val="multilevel"/>
    <w:tmpl w:val="A4C2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72146E"/>
    <w:multiLevelType w:val="hybridMultilevel"/>
    <w:tmpl w:val="F89C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46268D"/>
    <w:multiLevelType w:val="hybridMultilevel"/>
    <w:tmpl w:val="2F9E3B0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5" w15:restartNumberingAfterBreak="0">
    <w:nsid w:val="67BA1DD0"/>
    <w:multiLevelType w:val="multilevel"/>
    <w:tmpl w:val="C6AA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06C3A"/>
    <w:multiLevelType w:val="multilevel"/>
    <w:tmpl w:val="5B38C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F2508D"/>
    <w:multiLevelType w:val="multilevel"/>
    <w:tmpl w:val="D5C8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063E51"/>
    <w:multiLevelType w:val="multilevel"/>
    <w:tmpl w:val="E21E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65360"/>
    <w:multiLevelType w:val="multilevel"/>
    <w:tmpl w:val="835E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4"/>
  </w:num>
  <w:num w:numId="4">
    <w:abstractNumId w:val="4"/>
  </w:num>
  <w:num w:numId="5">
    <w:abstractNumId w:val="0"/>
  </w:num>
  <w:num w:numId="6">
    <w:abstractNumId w:val="17"/>
  </w:num>
  <w:num w:numId="7">
    <w:abstractNumId w:val="2"/>
  </w:num>
  <w:num w:numId="8">
    <w:abstractNumId w:val="15"/>
  </w:num>
  <w:num w:numId="9">
    <w:abstractNumId w:val="12"/>
  </w:num>
  <w:num w:numId="10">
    <w:abstractNumId w:val="10"/>
  </w:num>
  <w:num w:numId="11">
    <w:abstractNumId w:val="16"/>
  </w:num>
  <w:num w:numId="12">
    <w:abstractNumId w:val="1"/>
  </w:num>
  <w:num w:numId="13">
    <w:abstractNumId w:val="7"/>
  </w:num>
  <w:num w:numId="14">
    <w:abstractNumId w:val="13"/>
  </w:num>
  <w:num w:numId="15">
    <w:abstractNumId w:val="9"/>
  </w:num>
  <w:num w:numId="16">
    <w:abstractNumId w:val="18"/>
  </w:num>
  <w:num w:numId="17">
    <w:abstractNumId w:val="5"/>
  </w:num>
  <w:num w:numId="18">
    <w:abstractNumId w:val="19"/>
  </w:num>
  <w:num w:numId="19">
    <w:abstractNumId w:val="6"/>
  </w:num>
  <w:num w:numId="2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rles Heazel">
    <w15:presenceInfo w15:providerId="AD" w15:userId="S-1-5-21-2545119012-2638634899-1092250789-11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022E"/>
    <w:rsid w:val="00024A61"/>
    <w:rsid w:val="00081F57"/>
    <w:rsid w:val="00096C5A"/>
    <w:rsid w:val="000A4B1E"/>
    <w:rsid w:val="000C23F1"/>
    <w:rsid w:val="000D5377"/>
    <w:rsid w:val="00117472"/>
    <w:rsid w:val="00140524"/>
    <w:rsid w:val="00183358"/>
    <w:rsid w:val="00213CCC"/>
    <w:rsid w:val="00220421"/>
    <w:rsid w:val="0023405C"/>
    <w:rsid w:val="00240CEA"/>
    <w:rsid w:val="002713E9"/>
    <w:rsid w:val="002C075C"/>
    <w:rsid w:val="002C240A"/>
    <w:rsid w:val="002E7A53"/>
    <w:rsid w:val="00330CFC"/>
    <w:rsid w:val="00347F37"/>
    <w:rsid w:val="00363525"/>
    <w:rsid w:val="00393090"/>
    <w:rsid w:val="003A43DC"/>
    <w:rsid w:val="003A6E5F"/>
    <w:rsid w:val="003C13C5"/>
    <w:rsid w:val="003C34CF"/>
    <w:rsid w:val="003D4324"/>
    <w:rsid w:val="00404A62"/>
    <w:rsid w:val="00407ED4"/>
    <w:rsid w:val="004502C7"/>
    <w:rsid w:val="00477FC3"/>
    <w:rsid w:val="00483231"/>
    <w:rsid w:val="005420A4"/>
    <w:rsid w:val="00561DF7"/>
    <w:rsid w:val="005834EC"/>
    <w:rsid w:val="005E2E65"/>
    <w:rsid w:val="006367F6"/>
    <w:rsid w:val="006652CD"/>
    <w:rsid w:val="00794003"/>
    <w:rsid w:val="00797AA5"/>
    <w:rsid w:val="007B022E"/>
    <w:rsid w:val="007D5298"/>
    <w:rsid w:val="007F2188"/>
    <w:rsid w:val="008829EB"/>
    <w:rsid w:val="008A3EAF"/>
    <w:rsid w:val="008B1CD9"/>
    <w:rsid w:val="008B35AD"/>
    <w:rsid w:val="008C2CE7"/>
    <w:rsid w:val="008E574B"/>
    <w:rsid w:val="008E7B75"/>
    <w:rsid w:val="00904189"/>
    <w:rsid w:val="00904598"/>
    <w:rsid w:val="00910DC9"/>
    <w:rsid w:val="00922391"/>
    <w:rsid w:val="00933050"/>
    <w:rsid w:val="0093397C"/>
    <w:rsid w:val="0095572A"/>
    <w:rsid w:val="009758F4"/>
    <w:rsid w:val="00986386"/>
    <w:rsid w:val="00992DCC"/>
    <w:rsid w:val="00A35BA2"/>
    <w:rsid w:val="00A4129A"/>
    <w:rsid w:val="00A4384D"/>
    <w:rsid w:val="00A934F1"/>
    <w:rsid w:val="00AA4DE7"/>
    <w:rsid w:val="00AE3D10"/>
    <w:rsid w:val="00AF0741"/>
    <w:rsid w:val="00AF4014"/>
    <w:rsid w:val="00B04890"/>
    <w:rsid w:val="00B36AAE"/>
    <w:rsid w:val="00B43066"/>
    <w:rsid w:val="00B54F7A"/>
    <w:rsid w:val="00B652E0"/>
    <w:rsid w:val="00C5051E"/>
    <w:rsid w:val="00C67EE0"/>
    <w:rsid w:val="00C80676"/>
    <w:rsid w:val="00CA60F8"/>
    <w:rsid w:val="00CB384E"/>
    <w:rsid w:val="00CB3A72"/>
    <w:rsid w:val="00CD5F4B"/>
    <w:rsid w:val="00D32BDD"/>
    <w:rsid w:val="00D628D8"/>
    <w:rsid w:val="00D679D0"/>
    <w:rsid w:val="00DA6ED1"/>
    <w:rsid w:val="00DA7164"/>
    <w:rsid w:val="00DC4E29"/>
    <w:rsid w:val="00DF22CD"/>
    <w:rsid w:val="00E16FB7"/>
    <w:rsid w:val="00E207FC"/>
    <w:rsid w:val="00E5350D"/>
    <w:rsid w:val="00E743F8"/>
    <w:rsid w:val="00E92227"/>
    <w:rsid w:val="00E95F38"/>
    <w:rsid w:val="00F04688"/>
    <w:rsid w:val="00F06E6F"/>
    <w:rsid w:val="00F343AD"/>
    <w:rsid w:val="00F63ED4"/>
    <w:rsid w:val="00FA79EF"/>
    <w:rsid w:val="00FB1520"/>
    <w:rsid w:val="00FD2164"/>
    <w:rsid w:val="00FD2287"/>
    <w:rsid w:val="00FF0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D0EF"/>
  <w15:docId w15:val="{703AB5FF-8EAA-4AFE-85D6-7E3315ED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2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022E"/>
    <w:rPr>
      <w:b/>
      <w:bCs/>
    </w:rPr>
  </w:style>
  <w:style w:type="character" w:styleId="CommentReference">
    <w:name w:val="annotation reference"/>
    <w:basedOn w:val="DefaultParagraphFont"/>
    <w:uiPriority w:val="99"/>
    <w:semiHidden/>
    <w:unhideWhenUsed/>
    <w:rsid w:val="007B022E"/>
    <w:rPr>
      <w:sz w:val="16"/>
      <w:szCs w:val="16"/>
    </w:rPr>
  </w:style>
  <w:style w:type="paragraph" w:styleId="CommentText">
    <w:name w:val="annotation text"/>
    <w:basedOn w:val="Normal"/>
    <w:link w:val="CommentTextChar"/>
    <w:uiPriority w:val="99"/>
    <w:semiHidden/>
    <w:unhideWhenUsed/>
    <w:rsid w:val="007B022E"/>
    <w:pPr>
      <w:spacing w:line="240" w:lineRule="auto"/>
    </w:pPr>
    <w:rPr>
      <w:sz w:val="20"/>
      <w:szCs w:val="20"/>
    </w:rPr>
  </w:style>
  <w:style w:type="character" w:customStyle="1" w:styleId="CommentTextChar">
    <w:name w:val="Comment Text Char"/>
    <w:basedOn w:val="DefaultParagraphFont"/>
    <w:link w:val="CommentText"/>
    <w:uiPriority w:val="99"/>
    <w:semiHidden/>
    <w:rsid w:val="007B022E"/>
    <w:rPr>
      <w:sz w:val="20"/>
      <w:szCs w:val="20"/>
    </w:rPr>
  </w:style>
  <w:style w:type="paragraph" w:styleId="CommentSubject">
    <w:name w:val="annotation subject"/>
    <w:basedOn w:val="CommentText"/>
    <w:next w:val="CommentText"/>
    <w:link w:val="CommentSubjectChar"/>
    <w:uiPriority w:val="99"/>
    <w:semiHidden/>
    <w:unhideWhenUsed/>
    <w:rsid w:val="007B022E"/>
    <w:rPr>
      <w:b/>
      <w:bCs/>
    </w:rPr>
  </w:style>
  <w:style w:type="character" w:customStyle="1" w:styleId="CommentSubjectChar">
    <w:name w:val="Comment Subject Char"/>
    <w:basedOn w:val="CommentTextChar"/>
    <w:link w:val="CommentSubject"/>
    <w:uiPriority w:val="99"/>
    <w:semiHidden/>
    <w:rsid w:val="007B022E"/>
    <w:rPr>
      <w:b/>
      <w:bCs/>
      <w:sz w:val="20"/>
      <w:szCs w:val="20"/>
    </w:rPr>
  </w:style>
  <w:style w:type="paragraph" w:styleId="BalloonText">
    <w:name w:val="Balloon Text"/>
    <w:basedOn w:val="Normal"/>
    <w:link w:val="BalloonTextChar"/>
    <w:uiPriority w:val="99"/>
    <w:semiHidden/>
    <w:unhideWhenUsed/>
    <w:rsid w:val="007B0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22E"/>
    <w:rPr>
      <w:rFonts w:ascii="Tahoma" w:hAnsi="Tahoma" w:cs="Tahoma"/>
      <w:sz w:val="16"/>
      <w:szCs w:val="16"/>
    </w:rPr>
  </w:style>
  <w:style w:type="paragraph" w:styleId="ListParagraph">
    <w:name w:val="List Paragraph"/>
    <w:basedOn w:val="Normal"/>
    <w:uiPriority w:val="34"/>
    <w:qFormat/>
    <w:rsid w:val="00910DC9"/>
    <w:pPr>
      <w:ind w:left="720"/>
      <w:contextualSpacing/>
    </w:pPr>
  </w:style>
  <w:style w:type="character" w:customStyle="1" w:styleId="hgkelc">
    <w:name w:val="hgkelc"/>
    <w:basedOn w:val="DefaultParagraphFont"/>
    <w:rsid w:val="0093397C"/>
  </w:style>
  <w:style w:type="character" w:styleId="Hyperlink">
    <w:name w:val="Hyperlink"/>
    <w:basedOn w:val="DefaultParagraphFont"/>
    <w:uiPriority w:val="99"/>
    <w:semiHidden/>
    <w:unhideWhenUsed/>
    <w:rsid w:val="000D5377"/>
    <w:rPr>
      <w:color w:val="0000FF"/>
      <w:u w:val="single"/>
    </w:rPr>
  </w:style>
  <w:style w:type="character" w:customStyle="1" w:styleId="highlight">
    <w:name w:val="highlight"/>
    <w:basedOn w:val="DefaultParagraphFont"/>
    <w:rsid w:val="00271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75517">
      <w:bodyDiv w:val="1"/>
      <w:marLeft w:val="0"/>
      <w:marRight w:val="0"/>
      <w:marTop w:val="0"/>
      <w:marBottom w:val="0"/>
      <w:divBdr>
        <w:top w:val="none" w:sz="0" w:space="0" w:color="auto"/>
        <w:left w:val="none" w:sz="0" w:space="0" w:color="auto"/>
        <w:bottom w:val="none" w:sz="0" w:space="0" w:color="auto"/>
        <w:right w:val="none" w:sz="0" w:space="0" w:color="auto"/>
      </w:divBdr>
      <w:divsChild>
        <w:div w:id="1712220772">
          <w:marLeft w:val="0"/>
          <w:marRight w:val="0"/>
          <w:marTop w:val="0"/>
          <w:marBottom w:val="0"/>
          <w:divBdr>
            <w:top w:val="none" w:sz="0" w:space="0" w:color="auto"/>
            <w:left w:val="none" w:sz="0" w:space="0" w:color="auto"/>
            <w:bottom w:val="none" w:sz="0" w:space="0" w:color="auto"/>
            <w:right w:val="none" w:sz="0" w:space="0" w:color="auto"/>
          </w:divBdr>
        </w:div>
        <w:div w:id="487525472">
          <w:marLeft w:val="0"/>
          <w:marRight w:val="0"/>
          <w:marTop w:val="0"/>
          <w:marBottom w:val="0"/>
          <w:divBdr>
            <w:top w:val="none" w:sz="0" w:space="0" w:color="auto"/>
            <w:left w:val="none" w:sz="0" w:space="0" w:color="auto"/>
            <w:bottom w:val="none" w:sz="0" w:space="0" w:color="auto"/>
            <w:right w:val="none" w:sz="0" w:space="0" w:color="auto"/>
          </w:divBdr>
        </w:div>
        <w:div w:id="1194154437">
          <w:marLeft w:val="0"/>
          <w:marRight w:val="0"/>
          <w:marTop w:val="0"/>
          <w:marBottom w:val="0"/>
          <w:divBdr>
            <w:top w:val="none" w:sz="0" w:space="0" w:color="auto"/>
            <w:left w:val="none" w:sz="0" w:space="0" w:color="auto"/>
            <w:bottom w:val="none" w:sz="0" w:space="0" w:color="auto"/>
            <w:right w:val="none" w:sz="0" w:space="0" w:color="auto"/>
          </w:divBdr>
        </w:div>
      </w:divsChild>
    </w:div>
    <w:div w:id="130172411">
      <w:bodyDiv w:val="1"/>
      <w:marLeft w:val="0"/>
      <w:marRight w:val="0"/>
      <w:marTop w:val="0"/>
      <w:marBottom w:val="0"/>
      <w:divBdr>
        <w:top w:val="none" w:sz="0" w:space="0" w:color="auto"/>
        <w:left w:val="none" w:sz="0" w:space="0" w:color="auto"/>
        <w:bottom w:val="none" w:sz="0" w:space="0" w:color="auto"/>
        <w:right w:val="none" w:sz="0" w:space="0" w:color="auto"/>
      </w:divBdr>
      <w:divsChild>
        <w:div w:id="1390766650">
          <w:marLeft w:val="0"/>
          <w:marRight w:val="0"/>
          <w:marTop w:val="0"/>
          <w:marBottom w:val="0"/>
          <w:divBdr>
            <w:top w:val="none" w:sz="0" w:space="0" w:color="auto"/>
            <w:left w:val="none" w:sz="0" w:space="0" w:color="auto"/>
            <w:bottom w:val="none" w:sz="0" w:space="0" w:color="auto"/>
            <w:right w:val="none" w:sz="0" w:space="0" w:color="auto"/>
          </w:divBdr>
        </w:div>
        <w:div w:id="1264461690">
          <w:marLeft w:val="0"/>
          <w:marRight w:val="0"/>
          <w:marTop w:val="0"/>
          <w:marBottom w:val="0"/>
          <w:divBdr>
            <w:top w:val="none" w:sz="0" w:space="0" w:color="auto"/>
            <w:left w:val="none" w:sz="0" w:space="0" w:color="auto"/>
            <w:bottom w:val="none" w:sz="0" w:space="0" w:color="auto"/>
            <w:right w:val="none" w:sz="0" w:space="0" w:color="auto"/>
          </w:divBdr>
        </w:div>
      </w:divsChild>
    </w:div>
    <w:div w:id="328824726">
      <w:bodyDiv w:val="1"/>
      <w:marLeft w:val="0"/>
      <w:marRight w:val="0"/>
      <w:marTop w:val="0"/>
      <w:marBottom w:val="0"/>
      <w:divBdr>
        <w:top w:val="none" w:sz="0" w:space="0" w:color="auto"/>
        <w:left w:val="none" w:sz="0" w:space="0" w:color="auto"/>
        <w:bottom w:val="none" w:sz="0" w:space="0" w:color="auto"/>
        <w:right w:val="none" w:sz="0" w:space="0" w:color="auto"/>
      </w:divBdr>
      <w:divsChild>
        <w:div w:id="634605674">
          <w:marLeft w:val="0"/>
          <w:marRight w:val="0"/>
          <w:marTop w:val="0"/>
          <w:marBottom w:val="0"/>
          <w:divBdr>
            <w:top w:val="none" w:sz="0" w:space="0" w:color="auto"/>
            <w:left w:val="none" w:sz="0" w:space="0" w:color="auto"/>
            <w:bottom w:val="none" w:sz="0" w:space="0" w:color="auto"/>
            <w:right w:val="none" w:sz="0" w:space="0" w:color="auto"/>
          </w:divBdr>
          <w:divsChild>
            <w:div w:id="342055997">
              <w:marLeft w:val="0"/>
              <w:marRight w:val="0"/>
              <w:marTop w:val="0"/>
              <w:marBottom w:val="0"/>
              <w:divBdr>
                <w:top w:val="none" w:sz="0" w:space="0" w:color="auto"/>
                <w:left w:val="none" w:sz="0" w:space="0" w:color="auto"/>
                <w:bottom w:val="none" w:sz="0" w:space="0" w:color="auto"/>
                <w:right w:val="none" w:sz="0" w:space="0" w:color="auto"/>
              </w:divBdr>
            </w:div>
            <w:div w:id="639308179">
              <w:marLeft w:val="0"/>
              <w:marRight w:val="0"/>
              <w:marTop w:val="0"/>
              <w:marBottom w:val="0"/>
              <w:divBdr>
                <w:top w:val="none" w:sz="0" w:space="0" w:color="auto"/>
                <w:left w:val="none" w:sz="0" w:space="0" w:color="auto"/>
                <w:bottom w:val="none" w:sz="0" w:space="0" w:color="auto"/>
                <w:right w:val="none" w:sz="0" w:space="0" w:color="auto"/>
              </w:divBdr>
            </w:div>
            <w:div w:id="1298727324">
              <w:marLeft w:val="0"/>
              <w:marRight w:val="0"/>
              <w:marTop w:val="0"/>
              <w:marBottom w:val="0"/>
              <w:divBdr>
                <w:top w:val="none" w:sz="0" w:space="0" w:color="auto"/>
                <w:left w:val="none" w:sz="0" w:space="0" w:color="auto"/>
                <w:bottom w:val="none" w:sz="0" w:space="0" w:color="auto"/>
                <w:right w:val="none" w:sz="0" w:space="0" w:color="auto"/>
              </w:divBdr>
            </w:div>
            <w:div w:id="1653021555">
              <w:marLeft w:val="0"/>
              <w:marRight w:val="0"/>
              <w:marTop w:val="0"/>
              <w:marBottom w:val="0"/>
              <w:divBdr>
                <w:top w:val="none" w:sz="0" w:space="0" w:color="auto"/>
                <w:left w:val="none" w:sz="0" w:space="0" w:color="auto"/>
                <w:bottom w:val="none" w:sz="0" w:space="0" w:color="auto"/>
                <w:right w:val="none" w:sz="0" w:space="0" w:color="auto"/>
              </w:divBdr>
            </w:div>
            <w:div w:id="201599856">
              <w:marLeft w:val="0"/>
              <w:marRight w:val="0"/>
              <w:marTop w:val="0"/>
              <w:marBottom w:val="0"/>
              <w:divBdr>
                <w:top w:val="none" w:sz="0" w:space="0" w:color="auto"/>
                <w:left w:val="none" w:sz="0" w:space="0" w:color="auto"/>
                <w:bottom w:val="none" w:sz="0" w:space="0" w:color="auto"/>
                <w:right w:val="none" w:sz="0" w:space="0" w:color="auto"/>
              </w:divBdr>
            </w:div>
            <w:div w:id="144510551">
              <w:marLeft w:val="0"/>
              <w:marRight w:val="0"/>
              <w:marTop w:val="0"/>
              <w:marBottom w:val="0"/>
              <w:divBdr>
                <w:top w:val="none" w:sz="0" w:space="0" w:color="auto"/>
                <w:left w:val="none" w:sz="0" w:space="0" w:color="auto"/>
                <w:bottom w:val="none" w:sz="0" w:space="0" w:color="auto"/>
                <w:right w:val="none" w:sz="0" w:space="0" w:color="auto"/>
              </w:divBdr>
            </w:div>
            <w:div w:id="758525085">
              <w:marLeft w:val="0"/>
              <w:marRight w:val="0"/>
              <w:marTop w:val="0"/>
              <w:marBottom w:val="0"/>
              <w:divBdr>
                <w:top w:val="none" w:sz="0" w:space="0" w:color="auto"/>
                <w:left w:val="none" w:sz="0" w:space="0" w:color="auto"/>
                <w:bottom w:val="none" w:sz="0" w:space="0" w:color="auto"/>
                <w:right w:val="none" w:sz="0" w:space="0" w:color="auto"/>
              </w:divBdr>
            </w:div>
            <w:div w:id="428506068">
              <w:marLeft w:val="0"/>
              <w:marRight w:val="0"/>
              <w:marTop w:val="0"/>
              <w:marBottom w:val="0"/>
              <w:divBdr>
                <w:top w:val="none" w:sz="0" w:space="0" w:color="auto"/>
                <w:left w:val="none" w:sz="0" w:space="0" w:color="auto"/>
                <w:bottom w:val="none" w:sz="0" w:space="0" w:color="auto"/>
                <w:right w:val="none" w:sz="0" w:space="0" w:color="auto"/>
              </w:divBdr>
            </w:div>
            <w:div w:id="135221418">
              <w:marLeft w:val="0"/>
              <w:marRight w:val="0"/>
              <w:marTop w:val="0"/>
              <w:marBottom w:val="0"/>
              <w:divBdr>
                <w:top w:val="none" w:sz="0" w:space="0" w:color="auto"/>
                <w:left w:val="none" w:sz="0" w:space="0" w:color="auto"/>
                <w:bottom w:val="none" w:sz="0" w:space="0" w:color="auto"/>
                <w:right w:val="none" w:sz="0" w:space="0" w:color="auto"/>
              </w:divBdr>
              <w:divsChild>
                <w:div w:id="1750736898">
                  <w:marLeft w:val="0"/>
                  <w:marRight w:val="0"/>
                  <w:marTop w:val="0"/>
                  <w:marBottom w:val="0"/>
                  <w:divBdr>
                    <w:top w:val="none" w:sz="0" w:space="0" w:color="auto"/>
                    <w:left w:val="none" w:sz="0" w:space="0" w:color="auto"/>
                    <w:bottom w:val="none" w:sz="0" w:space="0" w:color="auto"/>
                    <w:right w:val="none" w:sz="0" w:space="0" w:color="auto"/>
                  </w:divBdr>
                </w:div>
                <w:div w:id="21117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685759">
      <w:bodyDiv w:val="1"/>
      <w:marLeft w:val="0"/>
      <w:marRight w:val="0"/>
      <w:marTop w:val="0"/>
      <w:marBottom w:val="0"/>
      <w:divBdr>
        <w:top w:val="none" w:sz="0" w:space="0" w:color="auto"/>
        <w:left w:val="none" w:sz="0" w:space="0" w:color="auto"/>
        <w:bottom w:val="none" w:sz="0" w:space="0" w:color="auto"/>
        <w:right w:val="none" w:sz="0" w:space="0" w:color="auto"/>
      </w:divBdr>
      <w:divsChild>
        <w:div w:id="642735198">
          <w:marLeft w:val="0"/>
          <w:marRight w:val="0"/>
          <w:marTop w:val="0"/>
          <w:marBottom w:val="0"/>
          <w:divBdr>
            <w:top w:val="none" w:sz="0" w:space="0" w:color="auto"/>
            <w:left w:val="none" w:sz="0" w:space="0" w:color="auto"/>
            <w:bottom w:val="none" w:sz="0" w:space="0" w:color="auto"/>
            <w:right w:val="none" w:sz="0" w:space="0" w:color="auto"/>
          </w:divBdr>
          <w:divsChild>
            <w:div w:id="1987855506">
              <w:marLeft w:val="0"/>
              <w:marRight w:val="0"/>
              <w:marTop w:val="0"/>
              <w:marBottom w:val="0"/>
              <w:divBdr>
                <w:top w:val="none" w:sz="0" w:space="0" w:color="auto"/>
                <w:left w:val="none" w:sz="0" w:space="0" w:color="auto"/>
                <w:bottom w:val="none" w:sz="0" w:space="0" w:color="auto"/>
                <w:right w:val="none" w:sz="0" w:space="0" w:color="auto"/>
              </w:divBdr>
            </w:div>
            <w:div w:id="967081386">
              <w:marLeft w:val="0"/>
              <w:marRight w:val="0"/>
              <w:marTop w:val="0"/>
              <w:marBottom w:val="0"/>
              <w:divBdr>
                <w:top w:val="none" w:sz="0" w:space="0" w:color="auto"/>
                <w:left w:val="none" w:sz="0" w:space="0" w:color="auto"/>
                <w:bottom w:val="none" w:sz="0" w:space="0" w:color="auto"/>
                <w:right w:val="none" w:sz="0" w:space="0" w:color="auto"/>
              </w:divBdr>
            </w:div>
            <w:div w:id="209657491">
              <w:marLeft w:val="0"/>
              <w:marRight w:val="0"/>
              <w:marTop w:val="0"/>
              <w:marBottom w:val="0"/>
              <w:divBdr>
                <w:top w:val="none" w:sz="0" w:space="0" w:color="auto"/>
                <w:left w:val="none" w:sz="0" w:space="0" w:color="auto"/>
                <w:bottom w:val="none" w:sz="0" w:space="0" w:color="auto"/>
                <w:right w:val="none" w:sz="0" w:space="0" w:color="auto"/>
              </w:divBdr>
            </w:div>
            <w:div w:id="276134030">
              <w:marLeft w:val="0"/>
              <w:marRight w:val="0"/>
              <w:marTop w:val="0"/>
              <w:marBottom w:val="0"/>
              <w:divBdr>
                <w:top w:val="none" w:sz="0" w:space="0" w:color="auto"/>
                <w:left w:val="none" w:sz="0" w:space="0" w:color="auto"/>
                <w:bottom w:val="none" w:sz="0" w:space="0" w:color="auto"/>
                <w:right w:val="none" w:sz="0" w:space="0" w:color="auto"/>
              </w:divBdr>
            </w:div>
            <w:div w:id="575751083">
              <w:marLeft w:val="0"/>
              <w:marRight w:val="0"/>
              <w:marTop w:val="0"/>
              <w:marBottom w:val="0"/>
              <w:divBdr>
                <w:top w:val="none" w:sz="0" w:space="0" w:color="auto"/>
                <w:left w:val="none" w:sz="0" w:space="0" w:color="auto"/>
                <w:bottom w:val="none" w:sz="0" w:space="0" w:color="auto"/>
                <w:right w:val="none" w:sz="0" w:space="0" w:color="auto"/>
              </w:divBdr>
              <w:divsChild>
                <w:div w:id="359480609">
                  <w:marLeft w:val="0"/>
                  <w:marRight w:val="0"/>
                  <w:marTop w:val="0"/>
                  <w:marBottom w:val="0"/>
                  <w:divBdr>
                    <w:top w:val="none" w:sz="0" w:space="0" w:color="auto"/>
                    <w:left w:val="none" w:sz="0" w:space="0" w:color="auto"/>
                    <w:bottom w:val="none" w:sz="0" w:space="0" w:color="auto"/>
                    <w:right w:val="none" w:sz="0" w:space="0" w:color="auto"/>
                  </w:divBdr>
                </w:div>
                <w:div w:id="1167742809">
                  <w:marLeft w:val="0"/>
                  <w:marRight w:val="0"/>
                  <w:marTop w:val="0"/>
                  <w:marBottom w:val="0"/>
                  <w:divBdr>
                    <w:top w:val="none" w:sz="0" w:space="0" w:color="auto"/>
                    <w:left w:val="none" w:sz="0" w:space="0" w:color="auto"/>
                    <w:bottom w:val="none" w:sz="0" w:space="0" w:color="auto"/>
                    <w:right w:val="none" w:sz="0" w:space="0" w:color="auto"/>
                  </w:divBdr>
                </w:div>
              </w:divsChild>
            </w:div>
            <w:div w:id="1499804183">
              <w:marLeft w:val="0"/>
              <w:marRight w:val="0"/>
              <w:marTop w:val="0"/>
              <w:marBottom w:val="0"/>
              <w:divBdr>
                <w:top w:val="none" w:sz="0" w:space="0" w:color="auto"/>
                <w:left w:val="none" w:sz="0" w:space="0" w:color="auto"/>
                <w:bottom w:val="none" w:sz="0" w:space="0" w:color="auto"/>
                <w:right w:val="none" w:sz="0" w:space="0" w:color="auto"/>
              </w:divBdr>
              <w:divsChild>
                <w:div w:id="517817401">
                  <w:marLeft w:val="0"/>
                  <w:marRight w:val="0"/>
                  <w:marTop w:val="0"/>
                  <w:marBottom w:val="0"/>
                  <w:divBdr>
                    <w:top w:val="none" w:sz="0" w:space="0" w:color="auto"/>
                    <w:left w:val="none" w:sz="0" w:space="0" w:color="auto"/>
                    <w:bottom w:val="none" w:sz="0" w:space="0" w:color="auto"/>
                    <w:right w:val="none" w:sz="0" w:space="0" w:color="auto"/>
                  </w:divBdr>
                </w:div>
                <w:div w:id="1550604683">
                  <w:marLeft w:val="0"/>
                  <w:marRight w:val="0"/>
                  <w:marTop w:val="0"/>
                  <w:marBottom w:val="0"/>
                  <w:divBdr>
                    <w:top w:val="none" w:sz="0" w:space="0" w:color="auto"/>
                    <w:left w:val="none" w:sz="0" w:space="0" w:color="auto"/>
                    <w:bottom w:val="none" w:sz="0" w:space="0" w:color="auto"/>
                    <w:right w:val="none" w:sz="0" w:space="0" w:color="auto"/>
                  </w:divBdr>
                </w:div>
                <w:div w:id="1486362800">
                  <w:marLeft w:val="0"/>
                  <w:marRight w:val="0"/>
                  <w:marTop w:val="0"/>
                  <w:marBottom w:val="0"/>
                  <w:divBdr>
                    <w:top w:val="none" w:sz="0" w:space="0" w:color="auto"/>
                    <w:left w:val="none" w:sz="0" w:space="0" w:color="auto"/>
                    <w:bottom w:val="none" w:sz="0" w:space="0" w:color="auto"/>
                    <w:right w:val="none" w:sz="0" w:space="0" w:color="auto"/>
                  </w:divBdr>
                </w:div>
                <w:div w:id="451093859">
                  <w:marLeft w:val="0"/>
                  <w:marRight w:val="0"/>
                  <w:marTop w:val="0"/>
                  <w:marBottom w:val="0"/>
                  <w:divBdr>
                    <w:top w:val="none" w:sz="0" w:space="0" w:color="auto"/>
                    <w:left w:val="none" w:sz="0" w:space="0" w:color="auto"/>
                    <w:bottom w:val="none" w:sz="0" w:space="0" w:color="auto"/>
                    <w:right w:val="none" w:sz="0" w:space="0" w:color="auto"/>
                  </w:divBdr>
                </w:div>
                <w:div w:id="1795560151">
                  <w:marLeft w:val="0"/>
                  <w:marRight w:val="0"/>
                  <w:marTop w:val="0"/>
                  <w:marBottom w:val="0"/>
                  <w:divBdr>
                    <w:top w:val="none" w:sz="0" w:space="0" w:color="auto"/>
                    <w:left w:val="none" w:sz="0" w:space="0" w:color="auto"/>
                    <w:bottom w:val="none" w:sz="0" w:space="0" w:color="auto"/>
                    <w:right w:val="none" w:sz="0" w:space="0" w:color="auto"/>
                  </w:divBdr>
                </w:div>
                <w:div w:id="1605115456">
                  <w:marLeft w:val="0"/>
                  <w:marRight w:val="0"/>
                  <w:marTop w:val="0"/>
                  <w:marBottom w:val="0"/>
                  <w:divBdr>
                    <w:top w:val="none" w:sz="0" w:space="0" w:color="auto"/>
                    <w:left w:val="none" w:sz="0" w:space="0" w:color="auto"/>
                    <w:bottom w:val="none" w:sz="0" w:space="0" w:color="auto"/>
                    <w:right w:val="none" w:sz="0" w:space="0" w:color="auto"/>
                  </w:divBdr>
                </w:div>
                <w:div w:id="391805544">
                  <w:marLeft w:val="0"/>
                  <w:marRight w:val="0"/>
                  <w:marTop w:val="0"/>
                  <w:marBottom w:val="0"/>
                  <w:divBdr>
                    <w:top w:val="none" w:sz="0" w:space="0" w:color="auto"/>
                    <w:left w:val="none" w:sz="0" w:space="0" w:color="auto"/>
                    <w:bottom w:val="none" w:sz="0" w:space="0" w:color="auto"/>
                    <w:right w:val="none" w:sz="0" w:space="0" w:color="auto"/>
                  </w:divBdr>
                </w:div>
                <w:div w:id="649216934">
                  <w:marLeft w:val="0"/>
                  <w:marRight w:val="0"/>
                  <w:marTop w:val="0"/>
                  <w:marBottom w:val="0"/>
                  <w:divBdr>
                    <w:top w:val="none" w:sz="0" w:space="0" w:color="auto"/>
                    <w:left w:val="none" w:sz="0" w:space="0" w:color="auto"/>
                    <w:bottom w:val="none" w:sz="0" w:space="0" w:color="auto"/>
                    <w:right w:val="none" w:sz="0" w:space="0" w:color="auto"/>
                  </w:divBdr>
                </w:div>
              </w:divsChild>
            </w:div>
            <w:div w:id="694623608">
              <w:marLeft w:val="0"/>
              <w:marRight w:val="0"/>
              <w:marTop w:val="0"/>
              <w:marBottom w:val="0"/>
              <w:divBdr>
                <w:top w:val="none" w:sz="0" w:space="0" w:color="auto"/>
                <w:left w:val="none" w:sz="0" w:space="0" w:color="auto"/>
                <w:bottom w:val="none" w:sz="0" w:space="0" w:color="auto"/>
                <w:right w:val="none" w:sz="0" w:space="0" w:color="auto"/>
              </w:divBdr>
              <w:divsChild>
                <w:div w:id="983580264">
                  <w:marLeft w:val="0"/>
                  <w:marRight w:val="0"/>
                  <w:marTop w:val="0"/>
                  <w:marBottom w:val="0"/>
                  <w:divBdr>
                    <w:top w:val="none" w:sz="0" w:space="0" w:color="auto"/>
                    <w:left w:val="none" w:sz="0" w:space="0" w:color="auto"/>
                    <w:bottom w:val="none" w:sz="0" w:space="0" w:color="auto"/>
                    <w:right w:val="none" w:sz="0" w:space="0" w:color="auto"/>
                  </w:divBdr>
                </w:div>
                <w:div w:id="1063137378">
                  <w:marLeft w:val="0"/>
                  <w:marRight w:val="0"/>
                  <w:marTop w:val="0"/>
                  <w:marBottom w:val="0"/>
                  <w:divBdr>
                    <w:top w:val="none" w:sz="0" w:space="0" w:color="auto"/>
                    <w:left w:val="none" w:sz="0" w:space="0" w:color="auto"/>
                    <w:bottom w:val="none" w:sz="0" w:space="0" w:color="auto"/>
                    <w:right w:val="none" w:sz="0" w:space="0" w:color="auto"/>
                  </w:divBdr>
                </w:div>
                <w:div w:id="771705931">
                  <w:marLeft w:val="0"/>
                  <w:marRight w:val="0"/>
                  <w:marTop w:val="0"/>
                  <w:marBottom w:val="0"/>
                  <w:divBdr>
                    <w:top w:val="none" w:sz="0" w:space="0" w:color="auto"/>
                    <w:left w:val="none" w:sz="0" w:space="0" w:color="auto"/>
                    <w:bottom w:val="none" w:sz="0" w:space="0" w:color="auto"/>
                    <w:right w:val="none" w:sz="0" w:space="0" w:color="auto"/>
                  </w:divBdr>
                </w:div>
                <w:div w:id="1758549806">
                  <w:marLeft w:val="0"/>
                  <w:marRight w:val="0"/>
                  <w:marTop w:val="0"/>
                  <w:marBottom w:val="0"/>
                  <w:divBdr>
                    <w:top w:val="none" w:sz="0" w:space="0" w:color="auto"/>
                    <w:left w:val="none" w:sz="0" w:space="0" w:color="auto"/>
                    <w:bottom w:val="none" w:sz="0" w:space="0" w:color="auto"/>
                    <w:right w:val="none" w:sz="0" w:space="0" w:color="auto"/>
                  </w:divBdr>
                </w:div>
                <w:div w:id="384178460">
                  <w:marLeft w:val="0"/>
                  <w:marRight w:val="0"/>
                  <w:marTop w:val="0"/>
                  <w:marBottom w:val="0"/>
                  <w:divBdr>
                    <w:top w:val="none" w:sz="0" w:space="0" w:color="auto"/>
                    <w:left w:val="none" w:sz="0" w:space="0" w:color="auto"/>
                    <w:bottom w:val="none" w:sz="0" w:space="0" w:color="auto"/>
                    <w:right w:val="none" w:sz="0" w:space="0" w:color="auto"/>
                  </w:divBdr>
                </w:div>
                <w:div w:id="1721661917">
                  <w:marLeft w:val="0"/>
                  <w:marRight w:val="0"/>
                  <w:marTop w:val="0"/>
                  <w:marBottom w:val="0"/>
                  <w:divBdr>
                    <w:top w:val="none" w:sz="0" w:space="0" w:color="auto"/>
                    <w:left w:val="none" w:sz="0" w:space="0" w:color="auto"/>
                    <w:bottom w:val="none" w:sz="0" w:space="0" w:color="auto"/>
                    <w:right w:val="none" w:sz="0" w:space="0" w:color="auto"/>
                  </w:divBdr>
                </w:div>
                <w:div w:id="1356420047">
                  <w:marLeft w:val="0"/>
                  <w:marRight w:val="0"/>
                  <w:marTop w:val="0"/>
                  <w:marBottom w:val="0"/>
                  <w:divBdr>
                    <w:top w:val="none" w:sz="0" w:space="0" w:color="auto"/>
                    <w:left w:val="none" w:sz="0" w:space="0" w:color="auto"/>
                    <w:bottom w:val="none" w:sz="0" w:space="0" w:color="auto"/>
                    <w:right w:val="none" w:sz="0" w:space="0" w:color="auto"/>
                  </w:divBdr>
                </w:div>
                <w:div w:id="1325932294">
                  <w:marLeft w:val="0"/>
                  <w:marRight w:val="0"/>
                  <w:marTop w:val="0"/>
                  <w:marBottom w:val="0"/>
                  <w:divBdr>
                    <w:top w:val="none" w:sz="0" w:space="0" w:color="auto"/>
                    <w:left w:val="none" w:sz="0" w:space="0" w:color="auto"/>
                    <w:bottom w:val="none" w:sz="0" w:space="0" w:color="auto"/>
                    <w:right w:val="none" w:sz="0" w:space="0" w:color="auto"/>
                  </w:divBdr>
                </w:div>
                <w:div w:id="429931602">
                  <w:marLeft w:val="0"/>
                  <w:marRight w:val="0"/>
                  <w:marTop w:val="0"/>
                  <w:marBottom w:val="0"/>
                  <w:divBdr>
                    <w:top w:val="none" w:sz="0" w:space="0" w:color="auto"/>
                    <w:left w:val="none" w:sz="0" w:space="0" w:color="auto"/>
                    <w:bottom w:val="none" w:sz="0" w:space="0" w:color="auto"/>
                    <w:right w:val="none" w:sz="0" w:space="0" w:color="auto"/>
                  </w:divBdr>
                  <w:divsChild>
                    <w:div w:id="1274946797">
                      <w:marLeft w:val="0"/>
                      <w:marRight w:val="0"/>
                      <w:marTop w:val="0"/>
                      <w:marBottom w:val="0"/>
                      <w:divBdr>
                        <w:top w:val="none" w:sz="0" w:space="0" w:color="auto"/>
                        <w:left w:val="none" w:sz="0" w:space="0" w:color="auto"/>
                        <w:bottom w:val="none" w:sz="0" w:space="0" w:color="auto"/>
                        <w:right w:val="none" w:sz="0" w:space="0" w:color="auto"/>
                      </w:divBdr>
                    </w:div>
                    <w:div w:id="4068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48769">
              <w:marLeft w:val="0"/>
              <w:marRight w:val="0"/>
              <w:marTop w:val="0"/>
              <w:marBottom w:val="0"/>
              <w:divBdr>
                <w:top w:val="none" w:sz="0" w:space="0" w:color="auto"/>
                <w:left w:val="none" w:sz="0" w:space="0" w:color="auto"/>
                <w:bottom w:val="none" w:sz="0" w:space="0" w:color="auto"/>
                <w:right w:val="none" w:sz="0" w:space="0" w:color="auto"/>
              </w:divBdr>
              <w:divsChild>
                <w:div w:id="507329646">
                  <w:marLeft w:val="0"/>
                  <w:marRight w:val="0"/>
                  <w:marTop w:val="0"/>
                  <w:marBottom w:val="0"/>
                  <w:divBdr>
                    <w:top w:val="none" w:sz="0" w:space="0" w:color="auto"/>
                    <w:left w:val="none" w:sz="0" w:space="0" w:color="auto"/>
                    <w:bottom w:val="none" w:sz="0" w:space="0" w:color="auto"/>
                    <w:right w:val="none" w:sz="0" w:space="0" w:color="auto"/>
                  </w:divBdr>
                </w:div>
              </w:divsChild>
            </w:div>
            <w:div w:id="929582523">
              <w:marLeft w:val="0"/>
              <w:marRight w:val="0"/>
              <w:marTop w:val="0"/>
              <w:marBottom w:val="0"/>
              <w:divBdr>
                <w:top w:val="none" w:sz="0" w:space="0" w:color="auto"/>
                <w:left w:val="none" w:sz="0" w:space="0" w:color="auto"/>
                <w:bottom w:val="none" w:sz="0" w:space="0" w:color="auto"/>
                <w:right w:val="none" w:sz="0" w:space="0" w:color="auto"/>
              </w:divBdr>
              <w:divsChild>
                <w:div w:id="402534715">
                  <w:marLeft w:val="0"/>
                  <w:marRight w:val="0"/>
                  <w:marTop w:val="0"/>
                  <w:marBottom w:val="0"/>
                  <w:divBdr>
                    <w:top w:val="none" w:sz="0" w:space="0" w:color="auto"/>
                    <w:left w:val="none" w:sz="0" w:space="0" w:color="auto"/>
                    <w:bottom w:val="none" w:sz="0" w:space="0" w:color="auto"/>
                    <w:right w:val="none" w:sz="0" w:space="0" w:color="auto"/>
                  </w:divBdr>
                </w:div>
                <w:div w:id="684676231">
                  <w:marLeft w:val="0"/>
                  <w:marRight w:val="0"/>
                  <w:marTop w:val="0"/>
                  <w:marBottom w:val="0"/>
                  <w:divBdr>
                    <w:top w:val="none" w:sz="0" w:space="0" w:color="auto"/>
                    <w:left w:val="none" w:sz="0" w:space="0" w:color="auto"/>
                    <w:bottom w:val="none" w:sz="0" w:space="0" w:color="auto"/>
                    <w:right w:val="none" w:sz="0" w:space="0" w:color="auto"/>
                  </w:divBdr>
                  <w:divsChild>
                    <w:div w:id="1060328514">
                      <w:marLeft w:val="0"/>
                      <w:marRight w:val="0"/>
                      <w:marTop w:val="0"/>
                      <w:marBottom w:val="0"/>
                      <w:divBdr>
                        <w:top w:val="none" w:sz="0" w:space="0" w:color="auto"/>
                        <w:left w:val="none" w:sz="0" w:space="0" w:color="auto"/>
                        <w:bottom w:val="none" w:sz="0" w:space="0" w:color="auto"/>
                        <w:right w:val="none" w:sz="0" w:space="0" w:color="auto"/>
                      </w:divBdr>
                    </w:div>
                  </w:divsChild>
                </w:div>
                <w:div w:id="1327199250">
                  <w:marLeft w:val="0"/>
                  <w:marRight w:val="0"/>
                  <w:marTop w:val="0"/>
                  <w:marBottom w:val="0"/>
                  <w:divBdr>
                    <w:top w:val="none" w:sz="0" w:space="0" w:color="auto"/>
                    <w:left w:val="none" w:sz="0" w:space="0" w:color="auto"/>
                    <w:bottom w:val="none" w:sz="0" w:space="0" w:color="auto"/>
                    <w:right w:val="none" w:sz="0" w:space="0" w:color="auto"/>
                  </w:divBdr>
                  <w:divsChild>
                    <w:div w:id="1385179911">
                      <w:marLeft w:val="0"/>
                      <w:marRight w:val="0"/>
                      <w:marTop w:val="0"/>
                      <w:marBottom w:val="0"/>
                      <w:divBdr>
                        <w:top w:val="none" w:sz="0" w:space="0" w:color="auto"/>
                        <w:left w:val="none" w:sz="0" w:space="0" w:color="auto"/>
                        <w:bottom w:val="none" w:sz="0" w:space="0" w:color="auto"/>
                        <w:right w:val="none" w:sz="0" w:space="0" w:color="auto"/>
                      </w:divBdr>
                    </w:div>
                  </w:divsChild>
                </w:div>
                <w:div w:id="776406651">
                  <w:marLeft w:val="0"/>
                  <w:marRight w:val="0"/>
                  <w:marTop w:val="0"/>
                  <w:marBottom w:val="0"/>
                  <w:divBdr>
                    <w:top w:val="none" w:sz="0" w:space="0" w:color="auto"/>
                    <w:left w:val="none" w:sz="0" w:space="0" w:color="auto"/>
                    <w:bottom w:val="none" w:sz="0" w:space="0" w:color="auto"/>
                    <w:right w:val="none" w:sz="0" w:space="0" w:color="auto"/>
                  </w:divBdr>
                  <w:divsChild>
                    <w:div w:id="195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82371">
      <w:bodyDiv w:val="1"/>
      <w:marLeft w:val="0"/>
      <w:marRight w:val="0"/>
      <w:marTop w:val="0"/>
      <w:marBottom w:val="0"/>
      <w:divBdr>
        <w:top w:val="none" w:sz="0" w:space="0" w:color="auto"/>
        <w:left w:val="none" w:sz="0" w:space="0" w:color="auto"/>
        <w:bottom w:val="none" w:sz="0" w:space="0" w:color="auto"/>
        <w:right w:val="none" w:sz="0" w:space="0" w:color="auto"/>
      </w:divBdr>
      <w:divsChild>
        <w:div w:id="610667769">
          <w:marLeft w:val="0"/>
          <w:marRight w:val="0"/>
          <w:marTop w:val="0"/>
          <w:marBottom w:val="0"/>
          <w:divBdr>
            <w:top w:val="none" w:sz="0" w:space="0" w:color="auto"/>
            <w:left w:val="none" w:sz="0" w:space="0" w:color="auto"/>
            <w:bottom w:val="none" w:sz="0" w:space="0" w:color="auto"/>
            <w:right w:val="none" w:sz="0" w:space="0" w:color="auto"/>
          </w:divBdr>
        </w:div>
        <w:div w:id="800226789">
          <w:marLeft w:val="0"/>
          <w:marRight w:val="0"/>
          <w:marTop w:val="0"/>
          <w:marBottom w:val="0"/>
          <w:divBdr>
            <w:top w:val="none" w:sz="0" w:space="0" w:color="auto"/>
            <w:left w:val="none" w:sz="0" w:space="0" w:color="auto"/>
            <w:bottom w:val="none" w:sz="0" w:space="0" w:color="auto"/>
            <w:right w:val="none" w:sz="0" w:space="0" w:color="auto"/>
          </w:divBdr>
        </w:div>
        <w:div w:id="1959407557">
          <w:marLeft w:val="0"/>
          <w:marRight w:val="0"/>
          <w:marTop w:val="0"/>
          <w:marBottom w:val="0"/>
          <w:divBdr>
            <w:top w:val="none" w:sz="0" w:space="0" w:color="auto"/>
            <w:left w:val="none" w:sz="0" w:space="0" w:color="auto"/>
            <w:bottom w:val="none" w:sz="0" w:space="0" w:color="auto"/>
            <w:right w:val="none" w:sz="0" w:space="0" w:color="auto"/>
          </w:divBdr>
        </w:div>
      </w:divsChild>
    </w:div>
    <w:div w:id="709844321">
      <w:bodyDiv w:val="1"/>
      <w:marLeft w:val="0"/>
      <w:marRight w:val="0"/>
      <w:marTop w:val="0"/>
      <w:marBottom w:val="0"/>
      <w:divBdr>
        <w:top w:val="none" w:sz="0" w:space="0" w:color="auto"/>
        <w:left w:val="none" w:sz="0" w:space="0" w:color="auto"/>
        <w:bottom w:val="none" w:sz="0" w:space="0" w:color="auto"/>
        <w:right w:val="none" w:sz="0" w:space="0" w:color="auto"/>
      </w:divBdr>
      <w:divsChild>
        <w:div w:id="473572793">
          <w:marLeft w:val="0"/>
          <w:marRight w:val="0"/>
          <w:marTop w:val="0"/>
          <w:marBottom w:val="0"/>
          <w:divBdr>
            <w:top w:val="none" w:sz="0" w:space="0" w:color="auto"/>
            <w:left w:val="none" w:sz="0" w:space="0" w:color="auto"/>
            <w:bottom w:val="none" w:sz="0" w:space="0" w:color="auto"/>
            <w:right w:val="none" w:sz="0" w:space="0" w:color="auto"/>
          </w:divBdr>
        </w:div>
        <w:div w:id="804617988">
          <w:marLeft w:val="0"/>
          <w:marRight w:val="0"/>
          <w:marTop w:val="0"/>
          <w:marBottom w:val="0"/>
          <w:divBdr>
            <w:top w:val="none" w:sz="0" w:space="0" w:color="auto"/>
            <w:left w:val="none" w:sz="0" w:space="0" w:color="auto"/>
            <w:bottom w:val="none" w:sz="0" w:space="0" w:color="auto"/>
            <w:right w:val="none" w:sz="0" w:space="0" w:color="auto"/>
          </w:divBdr>
        </w:div>
        <w:div w:id="1981109318">
          <w:marLeft w:val="0"/>
          <w:marRight w:val="0"/>
          <w:marTop w:val="0"/>
          <w:marBottom w:val="0"/>
          <w:divBdr>
            <w:top w:val="none" w:sz="0" w:space="0" w:color="auto"/>
            <w:left w:val="none" w:sz="0" w:space="0" w:color="auto"/>
            <w:bottom w:val="none" w:sz="0" w:space="0" w:color="auto"/>
            <w:right w:val="none" w:sz="0" w:space="0" w:color="auto"/>
          </w:divBdr>
        </w:div>
      </w:divsChild>
    </w:div>
    <w:div w:id="726146923">
      <w:bodyDiv w:val="1"/>
      <w:marLeft w:val="0"/>
      <w:marRight w:val="0"/>
      <w:marTop w:val="0"/>
      <w:marBottom w:val="0"/>
      <w:divBdr>
        <w:top w:val="none" w:sz="0" w:space="0" w:color="auto"/>
        <w:left w:val="none" w:sz="0" w:space="0" w:color="auto"/>
        <w:bottom w:val="none" w:sz="0" w:space="0" w:color="auto"/>
        <w:right w:val="none" w:sz="0" w:space="0" w:color="auto"/>
      </w:divBdr>
      <w:divsChild>
        <w:div w:id="962228450">
          <w:marLeft w:val="0"/>
          <w:marRight w:val="0"/>
          <w:marTop w:val="0"/>
          <w:marBottom w:val="0"/>
          <w:divBdr>
            <w:top w:val="none" w:sz="0" w:space="0" w:color="auto"/>
            <w:left w:val="none" w:sz="0" w:space="0" w:color="auto"/>
            <w:bottom w:val="none" w:sz="0" w:space="0" w:color="auto"/>
            <w:right w:val="none" w:sz="0" w:space="0" w:color="auto"/>
          </w:divBdr>
          <w:divsChild>
            <w:div w:id="1389913811">
              <w:marLeft w:val="0"/>
              <w:marRight w:val="0"/>
              <w:marTop w:val="0"/>
              <w:marBottom w:val="0"/>
              <w:divBdr>
                <w:top w:val="none" w:sz="0" w:space="0" w:color="auto"/>
                <w:left w:val="none" w:sz="0" w:space="0" w:color="auto"/>
                <w:bottom w:val="none" w:sz="0" w:space="0" w:color="auto"/>
                <w:right w:val="none" w:sz="0" w:space="0" w:color="auto"/>
              </w:divBdr>
            </w:div>
            <w:div w:id="1681543518">
              <w:marLeft w:val="0"/>
              <w:marRight w:val="0"/>
              <w:marTop w:val="0"/>
              <w:marBottom w:val="0"/>
              <w:divBdr>
                <w:top w:val="none" w:sz="0" w:space="0" w:color="auto"/>
                <w:left w:val="none" w:sz="0" w:space="0" w:color="auto"/>
                <w:bottom w:val="none" w:sz="0" w:space="0" w:color="auto"/>
                <w:right w:val="none" w:sz="0" w:space="0" w:color="auto"/>
              </w:divBdr>
            </w:div>
            <w:div w:id="1069884274">
              <w:marLeft w:val="0"/>
              <w:marRight w:val="0"/>
              <w:marTop w:val="0"/>
              <w:marBottom w:val="0"/>
              <w:divBdr>
                <w:top w:val="none" w:sz="0" w:space="0" w:color="auto"/>
                <w:left w:val="none" w:sz="0" w:space="0" w:color="auto"/>
                <w:bottom w:val="none" w:sz="0" w:space="0" w:color="auto"/>
                <w:right w:val="none" w:sz="0" w:space="0" w:color="auto"/>
              </w:divBdr>
              <w:divsChild>
                <w:div w:id="702557398">
                  <w:marLeft w:val="0"/>
                  <w:marRight w:val="0"/>
                  <w:marTop w:val="0"/>
                  <w:marBottom w:val="0"/>
                  <w:divBdr>
                    <w:top w:val="none" w:sz="0" w:space="0" w:color="auto"/>
                    <w:left w:val="none" w:sz="0" w:space="0" w:color="auto"/>
                    <w:bottom w:val="none" w:sz="0" w:space="0" w:color="auto"/>
                    <w:right w:val="none" w:sz="0" w:space="0" w:color="auto"/>
                  </w:divBdr>
                </w:div>
                <w:div w:id="1457718684">
                  <w:marLeft w:val="0"/>
                  <w:marRight w:val="0"/>
                  <w:marTop w:val="0"/>
                  <w:marBottom w:val="0"/>
                  <w:divBdr>
                    <w:top w:val="none" w:sz="0" w:space="0" w:color="auto"/>
                    <w:left w:val="none" w:sz="0" w:space="0" w:color="auto"/>
                    <w:bottom w:val="none" w:sz="0" w:space="0" w:color="auto"/>
                    <w:right w:val="none" w:sz="0" w:space="0" w:color="auto"/>
                  </w:divBdr>
                  <w:divsChild>
                    <w:div w:id="848253992">
                      <w:marLeft w:val="0"/>
                      <w:marRight w:val="0"/>
                      <w:marTop w:val="0"/>
                      <w:marBottom w:val="0"/>
                      <w:divBdr>
                        <w:top w:val="none" w:sz="0" w:space="0" w:color="auto"/>
                        <w:left w:val="none" w:sz="0" w:space="0" w:color="auto"/>
                        <w:bottom w:val="none" w:sz="0" w:space="0" w:color="auto"/>
                        <w:right w:val="none" w:sz="0" w:space="0" w:color="auto"/>
                      </w:divBdr>
                    </w:div>
                    <w:div w:id="3404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9680">
              <w:marLeft w:val="0"/>
              <w:marRight w:val="0"/>
              <w:marTop w:val="0"/>
              <w:marBottom w:val="0"/>
              <w:divBdr>
                <w:top w:val="none" w:sz="0" w:space="0" w:color="auto"/>
                <w:left w:val="none" w:sz="0" w:space="0" w:color="auto"/>
                <w:bottom w:val="none" w:sz="0" w:space="0" w:color="auto"/>
                <w:right w:val="none" w:sz="0" w:space="0" w:color="auto"/>
              </w:divBdr>
              <w:divsChild>
                <w:div w:id="1772819121">
                  <w:marLeft w:val="0"/>
                  <w:marRight w:val="0"/>
                  <w:marTop w:val="0"/>
                  <w:marBottom w:val="0"/>
                  <w:divBdr>
                    <w:top w:val="none" w:sz="0" w:space="0" w:color="auto"/>
                    <w:left w:val="none" w:sz="0" w:space="0" w:color="auto"/>
                    <w:bottom w:val="none" w:sz="0" w:space="0" w:color="auto"/>
                    <w:right w:val="none" w:sz="0" w:space="0" w:color="auto"/>
                  </w:divBdr>
                </w:div>
                <w:div w:id="288630265">
                  <w:marLeft w:val="0"/>
                  <w:marRight w:val="0"/>
                  <w:marTop w:val="0"/>
                  <w:marBottom w:val="0"/>
                  <w:divBdr>
                    <w:top w:val="none" w:sz="0" w:space="0" w:color="auto"/>
                    <w:left w:val="none" w:sz="0" w:space="0" w:color="auto"/>
                    <w:bottom w:val="none" w:sz="0" w:space="0" w:color="auto"/>
                    <w:right w:val="none" w:sz="0" w:space="0" w:color="auto"/>
                  </w:divBdr>
                  <w:divsChild>
                    <w:div w:id="1652903344">
                      <w:marLeft w:val="0"/>
                      <w:marRight w:val="0"/>
                      <w:marTop w:val="0"/>
                      <w:marBottom w:val="0"/>
                      <w:divBdr>
                        <w:top w:val="none" w:sz="0" w:space="0" w:color="auto"/>
                        <w:left w:val="none" w:sz="0" w:space="0" w:color="auto"/>
                        <w:bottom w:val="none" w:sz="0" w:space="0" w:color="auto"/>
                        <w:right w:val="none" w:sz="0" w:space="0" w:color="auto"/>
                      </w:divBdr>
                    </w:div>
                    <w:div w:id="337117908">
                      <w:marLeft w:val="0"/>
                      <w:marRight w:val="0"/>
                      <w:marTop w:val="0"/>
                      <w:marBottom w:val="0"/>
                      <w:divBdr>
                        <w:top w:val="none" w:sz="0" w:space="0" w:color="auto"/>
                        <w:left w:val="none" w:sz="0" w:space="0" w:color="auto"/>
                        <w:bottom w:val="none" w:sz="0" w:space="0" w:color="auto"/>
                        <w:right w:val="none" w:sz="0" w:space="0" w:color="auto"/>
                      </w:divBdr>
                    </w:div>
                    <w:div w:id="827747229">
                      <w:marLeft w:val="0"/>
                      <w:marRight w:val="0"/>
                      <w:marTop w:val="0"/>
                      <w:marBottom w:val="0"/>
                      <w:divBdr>
                        <w:top w:val="none" w:sz="0" w:space="0" w:color="auto"/>
                        <w:left w:val="none" w:sz="0" w:space="0" w:color="auto"/>
                        <w:bottom w:val="none" w:sz="0" w:space="0" w:color="auto"/>
                        <w:right w:val="none" w:sz="0" w:space="0" w:color="auto"/>
                      </w:divBdr>
                    </w:div>
                    <w:div w:id="319240258">
                      <w:marLeft w:val="0"/>
                      <w:marRight w:val="0"/>
                      <w:marTop w:val="0"/>
                      <w:marBottom w:val="0"/>
                      <w:divBdr>
                        <w:top w:val="none" w:sz="0" w:space="0" w:color="auto"/>
                        <w:left w:val="none" w:sz="0" w:space="0" w:color="auto"/>
                        <w:bottom w:val="none" w:sz="0" w:space="0" w:color="auto"/>
                        <w:right w:val="none" w:sz="0" w:space="0" w:color="auto"/>
                      </w:divBdr>
                    </w:div>
                    <w:div w:id="252975062">
                      <w:marLeft w:val="0"/>
                      <w:marRight w:val="0"/>
                      <w:marTop w:val="0"/>
                      <w:marBottom w:val="0"/>
                      <w:divBdr>
                        <w:top w:val="none" w:sz="0" w:space="0" w:color="auto"/>
                        <w:left w:val="none" w:sz="0" w:space="0" w:color="auto"/>
                        <w:bottom w:val="none" w:sz="0" w:space="0" w:color="auto"/>
                        <w:right w:val="none" w:sz="0" w:space="0" w:color="auto"/>
                      </w:divBdr>
                      <w:divsChild>
                        <w:div w:id="496115781">
                          <w:marLeft w:val="0"/>
                          <w:marRight w:val="0"/>
                          <w:marTop w:val="0"/>
                          <w:marBottom w:val="0"/>
                          <w:divBdr>
                            <w:top w:val="none" w:sz="0" w:space="0" w:color="auto"/>
                            <w:left w:val="none" w:sz="0" w:space="0" w:color="auto"/>
                            <w:bottom w:val="none" w:sz="0" w:space="0" w:color="auto"/>
                            <w:right w:val="none" w:sz="0" w:space="0" w:color="auto"/>
                          </w:divBdr>
                        </w:div>
                      </w:divsChild>
                    </w:div>
                    <w:div w:id="1042289583">
                      <w:marLeft w:val="0"/>
                      <w:marRight w:val="0"/>
                      <w:marTop w:val="0"/>
                      <w:marBottom w:val="0"/>
                      <w:divBdr>
                        <w:top w:val="none" w:sz="0" w:space="0" w:color="auto"/>
                        <w:left w:val="none" w:sz="0" w:space="0" w:color="auto"/>
                        <w:bottom w:val="none" w:sz="0" w:space="0" w:color="auto"/>
                        <w:right w:val="none" w:sz="0" w:space="0" w:color="auto"/>
                      </w:divBdr>
                      <w:divsChild>
                        <w:div w:id="66615636">
                          <w:marLeft w:val="0"/>
                          <w:marRight w:val="0"/>
                          <w:marTop w:val="0"/>
                          <w:marBottom w:val="0"/>
                          <w:divBdr>
                            <w:top w:val="none" w:sz="0" w:space="0" w:color="auto"/>
                            <w:left w:val="none" w:sz="0" w:space="0" w:color="auto"/>
                            <w:bottom w:val="none" w:sz="0" w:space="0" w:color="auto"/>
                            <w:right w:val="none" w:sz="0" w:space="0" w:color="auto"/>
                          </w:divBdr>
                        </w:div>
                      </w:divsChild>
                    </w:div>
                    <w:div w:id="733428443">
                      <w:marLeft w:val="0"/>
                      <w:marRight w:val="0"/>
                      <w:marTop w:val="0"/>
                      <w:marBottom w:val="0"/>
                      <w:divBdr>
                        <w:top w:val="none" w:sz="0" w:space="0" w:color="auto"/>
                        <w:left w:val="none" w:sz="0" w:space="0" w:color="auto"/>
                        <w:bottom w:val="none" w:sz="0" w:space="0" w:color="auto"/>
                        <w:right w:val="none" w:sz="0" w:space="0" w:color="auto"/>
                      </w:divBdr>
                      <w:divsChild>
                        <w:div w:id="792137904">
                          <w:marLeft w:val="0"/>
                          <w:marRight w:val="0"/>
                          <w:marTop w:val="0"/>
                          <w:marBottom w:val="0"/>
                          <w:divBdr>
                            <w:top w:val="none" w:sz="0" w:space="0" w:color="auto"/>
                            <w:left w:val="none" w:sz="0" w:space="0" w:color="auto"/>
                            <w:bottom w:val="none" w:sz="0" w:space="0" w:color="auto"/>
                            <w:right w:val="none" w:sz="0" w:space="0" w:color="auto"/>
                          </w:divBdr>
                        </w:div>
                      </w:divsChild>
                    </w:div>
                    <w:div w:id="1715154231">
                      <w:marLeft w:val="0"/>
                      <w:marRight w:val="0"/>
                      <w:marTop w:val="0"/>
                      <w:marBottom w:val="0"/>
                      <w:divBdr>
                        <w:top w:val="none" w:sz="0" w:space="0" w:color="auto"/>
                        <w:left w:val="none" w:sz="0" w:space="0" w:color="auto"/>
                        <w:bottom w:val="none" w:sz="0" w:space="0" w:color="auto"/>
                        <w:right w:val="none" w:sz="0" w:space="0" w:color="auto"/>
                      </w:divBdr>
                      <w:divsChild>
                        <w:div w:id="597953489">
                          <w:marLeft w:val="0"/>
                          <w:marRight w:val="0"/>
                          <w:marTop w:val="0"/>
                          <w:marBottom w:val="0"/>
                          <w:divBdr>
                            <w:top w:val="none" w:sz="0" w:space="0" w:color="auto"/>
                            <w:left w:val="none" w:sz="0" w:space="0" w:color="auto"/>
                            <w:bottom w:val="none" w:sz="0" w:space="0" w:color="auto"/>
                            <w:right w:val="none" w:sz="0" w:space="0" w:color="auto"/>
                          </w:divBdr>
                        </w:div>
                      </w:divsChild>
                    </w:div>
                    <w:div w:id="1488592051">
                      <w:marLeft w:val="0"/>
                      <w:marRight w:val="0"/>
                      <w:marTop w:val="0"/>
                      <w:marBottom w:val="0"/>
                      <w:divBdr>
                        <w:top w:val="none" w:sz="0" w:space="0" w:color="auto"/>
                        <w:left w:val="none" w:sz="0" w:space="0" w:color="auto"/>
                        <w:bottom w:val="none" w:sz="0" w:space="0" w:color="auto"/>
                        <w:right w:val="none" w:sz="0" w:space="0" w:color="auto"/>
                      </w:divBdr>
                      <w:divsChild>
                        <w:div w:id="420611221">
                          <w:marLeft w:val="0"/>
                          <w:marRight w:val="0"/>
                          <w:marTop w:val="0"/>
                          <w:marBottom w:val="0"/>
                          <w:divBdr>
                            <w:top w:val="none" w:sz="0" w:space="0" w:color="auto"/>
                            <w:left w:val="none" w:sz="0" w:space="0" w:color="auto"/>
                            <w:bottom w:val="none" w:sz="0" w:space="0" w:color="auto"/>
                            <w:right w:val="none" w:sz="0" w:space="0" w:color="auto"/>
                          </w:divBdr>
                        </w:div>
                      </w:divsChild>
                    </w:div>
                    <w:div w:id="552736220">
                      <w:marLeft w:val="0"/>
                      <w:marRight w:val="0"/>
                      <w:marTop w:val="0"/>
                      <w:marBottom w:val="0"/>
                      <w:divBdr>
                        <w:top w:val="none" w:sz="0" w:space="0" w:color="auto"/>
                        <w:left w:val="none" w:sz="0" w:space="0" w:color="auto"/>
                        <w:bottom w:val="none" w:sz="0" w:space="0" w:color="auto"/>
                        <w:right w:val="none" w:sz="0" w:space="0" w:color="auto"/>
                      </w:divBdr>
                    </w:div>
                    <w:div w:id="107817822">
                      <w:marLeft w:val="0"/>
                      <w:marRight w:val="0"/>
                      <w:marTop w:val="0"/>
                      <w:marBottom w:val="0"/>
                      <w:divBdr>
                        <w:top w:val="none" w:sz="0" w:space="0" w:color="auto"/>
                        <w:left w:val="none" w:sz="0" w:space="0" w:color="auto"/>
                        <w:bottom w:val="none" w:sz="0" w:space="0" w:color="auto"/>
                        <w:right w:val="none" w:sz="0" w:space="0" w:color="auto"/>
                      </w:divBdr>
                    </w:div>
                  </w:divsChild>
                </w:div>
                <w:div w:id="1001589062">
                  <w:marLeft w:val="0"/>
                  <w:marRight w:val="0"/>
                  <w:marTop w:val="0"/>
                  <w:marBottom w:val="0"/>
                  <w:divBdr>
                    <w:top w:val="none" w:sz="0" w:space="0" w:color="auto"/>
                    <w:left w:val="none" w:sz="0" w:space="0" w:color="auto"/>
                    <w:bottom w:val="none" w:sz="0" w:space="0" w:color="auto"/>
                    <w:right w:val="none" w:sz="0" w:space="0" w:color="auto"/>
                  </w:divBdr>
                  <w:divsChild>
                    <w:div w:id="1106580923">
                      <w:marLeft w:val="0"/>
                      <w:marRight w:val="0"/>
                      <w:marTop w:val="0"/>
                      <w:marBottom w:val="0"/>
                      <w:divBdr>
                        <w:top w:val="none" w:sz="0" w:space="0" w:color="auto"/>
                        <w:left w:val="none" w:sz="0" w:space="0" w:color="auto"/>
                        <w:bottom w:val="none" w:sz="0" w:space="0" w:color="auto"/>
                        <w:right w:val="none" w:sz="0" w:space="0" w:color="auto"/>
                      </w:divBdr>
                    </w:div>
                    <w:div w:id="1404328474">
                      <w:marLeft w:val="0"/>
                      <w:marRight w:val="0"/>
                      <w:marTop w:val="0"/>
                      <w:marBottom w:val="0"/>
                      <w:divBdr>
                        <w:top w:val="none" w:sz="0" w:space="0" w:color="auto"/>
                        <w:left w:val="none" w:sz="0" w:space="0" w:color="auto"/>
                        <w:bottom w:val="none" w:sz="0" w:space="0" w:color="auto"/>
                        <w:right w:val="none" w:sz="0" w:space="0" w:color="auto"/>
                      </w:divBdr>
                      <w:divsChild>
                        <w:div w:id="681008596">
                          <w:marLeft w:val="0"/>
                          <w:marRight w:val="0"/>
                          <w:marTop w:val="0"/>
                          <w:marBottom w:val="0"/>
                          <w:divBdr>
                            <w:top w:val="none" w:sz="0" w:space="0" w:color="auto"/>
                            <w:left w:val="none" w:sz="0" w:space="0" w:color="auto"/>
                            <w:bottom w:val="none" w:sz="0" w:space="0" w:color="auto"/>
                            <w:right w:val="none" w:sz="0" w:space="0" w:color="auto"/>
                          </w:divBdr>
                        </w:div>
                        <w:div w:id="539130894">
                          <w:marLeft w:val="0"/>
                          <w:marRight w:val="0"/>
                          <w:marTop w:val="0"/>
                          <w:marBottom w:val="0"/>
                          <w:divBdr>
                            <w:top w:val="none" w:sz="0" w:space="0" w:color="auto"/>
                            <w:left w:val="none" w:sz="0" w:space="0" w:color="auto"/>
                            <w:bottom w:val="none" w:sz="0" w:space="0" w:color="auto"/>
                            <w:right w:val="none" w:sz="0" w:space="0" w:color="auto"/>
                          </w:divBdr>
                        </w:div>
                      </w:divsChild>
                    </w:div>
                    <w:div w:id="749275310">
                      <w:marLeft w:val="0"/>
                      <w:marRight w:val="0"/>
                      <w:marTop w:val="0"/>
                      <w:marBottom w:val="0"/>
                      <w:divBdr>
                        <w:top w:val="none" w:sz="0" w:space="0" w:color="auto"/>
                        <w:left w:val="none" w:sz="0" w:space="0" w:color="auto"/>
                        <w:bottom w:val="none" w:sz="0" w:space="0" w:color="auto"/>
                        <w:right w:val="none" w:sz="0" w:space="0" w:color="auto"/>
                      </w:divBdr>
                    </w:div>
                  </w:divsChild>
                </w:div>
                <w:div w:id="1059935574">
                  <w:marLeft w:val="0"/>
                  <w:marRight w:val="0"/>
                  <w:marTop w:val="0"/>
                  <w:marBottom w:val="0"/>
                  <w:divBdr>
                    <w:top w:val="none" w:sz="0" w:space="0" w:color="auto"/>
                    <w:left w:val="none" w:sz="0" w:space="0" w:color="auto"/>
                    <w:bottom w:val="none" w:sz="0" w:space="0" w:color="auto"/>
                    <w:right w:val="none" w:sz="0" w:space="0" w:color="auto"/>
                  </w:divBdr>
                  <w:divsChild>
                    <w:div w:id="1318536838">
                      <w:marLeft w:val="0"/>
                      <w:marRight w:val="0"/>
                      <w:marTop w:val="0"/>
                      <w:marBottom w:val="0"/>
                      <w:divBdr>
                        <w:top w:val="none" w:sz="0" w:space="0" w:color="auto"/>
                        <w:left w:val="none" w:sz="0" w:space="0" w:color="auto"/>
                        <w:bottom w:val="none" w:sz="0" w:space="0" w:color="auto"/>
                        <w:right w:val="none" w:sz="0" w:space="0" w:color="auto"/>
                      </w:divBdr>
                    </w:div>
                    <w:div w:id="254630106">
                      <w:marLeft w:val="0"/>
                      <w:marRight w:val="0"/>
                      <w:marTop w:val="0"/>
                      <w:marBottom w:val="0"/>
                      <w:divBdr>
                        <w:top w:val="none" w:sz="0" w:space="0" w:color="auto"/>
                        <w:left w:val="none" w:sz="0" w:space="0" w:color="auto"/>
                        <w:bottom w:val="none" w:sz="0" w:space="0" w:color="auto"/>
                        <w:right w:val="none" w:sz="0" w:space="0" w:color="auto"/>
                      </w:divBdr>
                      <w:divsChild>
                        <w:div w:id="733504259">
                          <w:marLeft w:val="0"/>
                          <w:marRight w:val="0"/>
                          <w:marTop w:val="0"/>
                          <w:marBottom w:val="0"/>
                          <w:divBdr>
                            <w:top w:val="none" w:sz="0" w:space="0" w:color="auto"/>
                            <w:left w:val="none" w:sz="0" w:space="0" w:color="auto"/>
                            <w:bottom w:val="none" w:sz="0" w:space="0" w:color="auto"/>
                            <w:right w:val="none" w:sz="0" w:space="0" w:color="auto"/>
                          </w:divBdr>
                        </w:div>
                        <w:div w:id="217278485">
                          <w:marLeft w:val="0"/>
                          <w:marRight w:val="0"/>
                          <w:marTop w:val="0"/>
                          <w:marBottom w:val="0"/>
                          <w:divBdr>
                            <w:top w:val="none" w:sz="0" w:space="0" w:color="auto"/>
                            <w:left w:val="none" w:sz="0" w:space="0" w:color="auto"/>
                            <w:bottom w:val="none" w:sz="0" w:space="0" w:color="auto"/>
                            <w:right w:val="none" w:sz="0" w:space="0" w:color="auto"/>
                          </w:divBdr>
                        </w:div>
                      </w:divsChild>
                    </w:div>
                    <w:div w:id="14286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341649">
      <w:bodyDiv w:val="1"/>
      <w:marLeft w:val="0"/>
      <w:marRight w:val="0"/>
      <w:marTop w:val="0"/>
      <w:marBottom w:val="0"/>
      <w:divBdr>
        <w:top w:val="none" w:sz="0" w:space="0" w:color="auto"/>
        <w:left w:val="none" w:sz="0" w:space="0" w:color="auto"/>
        <w:bottom w:val="none" w:sz="0" w:space="0" w:color="auto"/>
        <w:right w:val="none" w:sz="0" w:space="0" w:color="auto"/>
      </w:divBdr>
      <w:divsChild>
        <w:div w:id="1014460799">
          <w:marLeft w:val="0"/>
          <w:marRight w:val="0"/>
          <w:marTop w:val="0"/>
          <w:marBottom w:val="0"/>
          <w:divBdr>
            <w:top w:val="none" w:sz="0" w:space="0" w:color="auto"/>
            <w:left w:val="none" w:sz="0" w:space="0" w:color="auto"/>
            <w:bottom w:val="none" w:sz="0" w:space="0" w:color="auto"/>
            <w:right w:val="none" w:sz="0" w:space="0" w:color="auto"/>
          </w:divBdr>
          <w:divsChild>
            <w:div w:id="2127650057">
              <w:marLeft w:val="0"/>
              <w:marRight w:val="0"/>
              <w:marTop w:val="0"/>
              <w:marBottom w:val="0"/>
              <w:divBdr>
                <w:top w:val="none" w:sz="0" w:space="0" w:color="auto"/>
                <w:left w:val="none" w:sz="0" w:space="0" w:color="auto"/>
                <w:bottom w:val="none" w:sz="0" w:space="0" w:color="auto"/>
                <w:right w:val="none" w:sz="0" w:space="0" w:color="auto"/>
              </w:divBdr>
            </w:div>
            <w:div w:id="1193306985">
              <w:marLeft w:val="0"/>
              <w:marRight w:val="0"/>
              <w:marTop w:val="0"/>
              <w:marBottom w:val="0"/>
              <w:divBdr>
                <w:top w:val="none" w:sz="0" w:space="0" w:color="auto"/>
                <w:left w:val="none" w:sz="0" w:space="0" w:color="auto"/>
                <w:bottom w:val="none" w:sz="0" w:space="0" w:color="auto"/>
                <w:right w:val="none" w:sz="0" w:space="0" w:color="auto"/>
              </w:divBdr>
            </w:div>
            <w:div w:id="920219070">
              <w:marLeft w:val="0"/>
              <w:marRight w:val="0"/>
              <w:marTop w:val="0"/>
              <w:marBottom w:val="0"/>
              <w:divBdr>
                <w:top w:val="none" w:sz="0" w:space="0" w:color="auto"/>
                <w:left w:val="none" w:sz="0" w:space="0" w:color="auto"/>
                <w:bottom w:val="none" w:sz="0" w:space="0" w:color="auto"/>
                <w:right w:val="none" w:sz="0" w:space="0" w:color="auto"/>
              </w:divBdr>
            </w:div>
            <w:div w:id="896936749">
              <w:marLeft w:val="0"/>
              <w:marRight w:val="0"/>
              <w:marTop w:val="0"/>
              <w:marBottom w:val="0"/>
              <w:divBdr>
                <w:top w:val="none" w:sz="0" w:space="0" w:color="auto"/>
                <w:left w:val="none" w:sz="0" w:space="0" w:color="auto"/>
                <w:bottom w:val="none" w:sz="0" w:space="0" w:color="auto"/>
                <w:right w:val="none" w:sz="0" w:space="0" w:color="auto"/>
              </w:divBdr>
            </w:div>
            <w:div w:id="17461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12175">
      <w:bodyDiv w:val="1"/>
      <w:marLeft w:val="0"/>
      <w:marRight w:val="0"/>
      <w:marTop w:val="0"/>
      <w:marBottom w:val="0"/>
      <w:divBdr>
        <w:top w:val="none" w:sz="0" w:space="0" w:color="auto"/>
        <w:left w:val="none" w:sz="0" w:space="0" w:color="auto"/>
        <w:bottom w:val="none" w:sz="0" w:space="0" w:color="auto"/>
        <w:right w:val="none" w:sz="0" w:space="0" w:color="auto"/>
      </w:divBdr>
      <w:divsChild>
        <w:div w:id="1055852847">
          <w:marLeft w:val="0"/>
          <w:marRight w:val="0"/>
          <w:marTop w:val="0"/>
          <w:marBottom w:val="0"/>
          <w:divBdr>
            <w:top w:val="none" w:sz="0" w:space="0" w:color="auto"/>
            <w:left w:val="none" w:sz="0" w:space="0" w:color="auto"/>
            <w:bottom w:val="none" w:sz="0" w:space="0" w:color="auto"/>
            <w:right w:val="none" w:sz="0" w:space="0" w:color="auto"/>
          </w:divBdr>
        </w:div>
        <w:div w:id="1275088570">
          <w:marLeft w:val="0"/>
          <w:marRight w:val="0"/>
          <w:marTop w:val="0"/>
          <w:marBottom w:val="0"/>
          <w:divBdr>
            <w:top w:val="none" w:sz="0" w:space="0" w:color="auto"/>
            <w:left w:val="none" w:sz="0" w:space="0" w:color="auto"/>
            <w:bottom w:val="none" w:sz="0" w:space="0" w:color="auto"/>
            <w:right w:val="none" w:sz="0" w:space="0" w:color="auto"/>
          </w:divBdr>
          <w:divsChild>
            <w:div w:id="1596280919">
              <w:marLeft w:val="0"/>
              <w:marRight w:val="0"/>
              <w:marTop w:val="0"/>
              <w:marBottom w:val="0"/>
              <w:divBdr>
                <w:top w:val="none" w:sz="0" w:space="0" w:color="auto"/>
                <w:left w:val="none" w:sz="0" w:space="0" w:color="auto"/>
                <w:bottom w:val="none" w:sz="0" w:space="0" w:color="auto"/>
                <w:right w:val="none" w:sz="0" w:space="0" w:color="auto"/>
              </w:divBdr>
            </w:div>
            <w:div w:id="1200438171">
              <w:marLeft w:val="0"/>
              <w:marRight w:val="0"/>
              <w:marTop w:val="0"/>
              <w:marBottom w:val="0"/>
              <w:divBdr>
                <w:top w:val="none" w:sz="0" w:space="0" w:color="auto"/>
                <w:left w:val="none" w:sz="0" w:space="0" w:color="auto"/>
                <w:bottom w:val="none" w:sz="0" w:space="0" w:color="auto"/>
                <w:right w:val="none" w:sz="0" w:space="0" w:color="auto"/>
              </w:divBdr>
            </w:div>
            <w:div w:id="1384330332">
              <w:marLeft w:val="0"/>
              <w:marRight w:val="0"/>
              <w:marTop w:val="0"/>
              <w:marBottom w:val="0"/>
              <w:divBdr>
                <w:top w:val="none" w:sz="0" w:space="0" w:color="auto"/>
                <w:left w:val="none" w:sz="0" w:space="0" w:color="auto"/>
                <w:bottom w:val="none" w:sz="0" w:space="0" w:color="auto"/>
                <w:right w:val="none" w:sz="0" w:space="0" w:color="auto"/>
              </w:divBdr>
            </w:div>
            <w:div w:id="1236551603">
              <w:marLeft w:val="0"/>
              <w:marRight w:val="0"/>
              <w:marTop w:val="0"/>
              <w:marBottom w:val="0"/>
              <w:divBdr>
                <w:top w:val="none" w:sz="0" w:space="0" w:color="auto"/>
                <w:left w:val="none" w:sz="0" w:space="0" w:color="auto"/>
                <w:bottom w:val="none" w:sz="0" w:space="0" w:color="auto"/>
                <w:right w:val="none" w:sz="0" w:space="0" w:color="auto"/>
              </w:divBdr>
              <w:divsChild>
                <w:div w:id="1071003933">
                  <w:marLeft w:val="0"/>
                  <w:marRight w:val="0"/>
                  <w:marTop w:val="0"/>
                  <w:marBottom w:val="0"/>
                  <w:divBdr>
                    <w:top w:val="none" w:sz="0" w:space="0" w:color="auto"/>
                    <w:left w:val="none" w:sz="0" w:space="0" w:color="auto"/>
                    <w:bottom w:val="none" w:sz="0" w:space="0" w:color="auto"/>
                    <w:right w:val="none" w:sz="0" w:space="0" w:color="auto"/>
                  </w:divBdr>
                </w:div>
                <w:div w:id="796410022">
                  <w:marLeft w:val="0"/>
                  <w:marRight w:val="0"/>
                  <w:marTop w:val="0"/>
                  <w:marBottom w:val="0"/>
                  <w:divBdr>
                    <w:top w:val="none" w:sz="0" w:space="0" w:color="auto"/>
                    <w:left w:val="none" w:sz="0" w:space="0" w:color="auto"/>
                    <w:bottom w:val="none" w:sz="0" w:space="0" w:color="auto"/>
                    <w:right w:val="none" w:sz="0" w:space="0" w:color="auto"/>
                  </w:divBdr>
                </w:div>
              </w:divsChild>
            </w:div>
            <w:div w:id="765081759">
              <w:marLeft w:val="0"/>
              <w:marRight w:val="0"/>
              <w:marTop w:val="0"/>
              <w:marBottom w:val="0"/>
              <w:divBdr>
                <w:top w:val="none" w:sz="0" w:space="0" w:color="auto"/>
                <w:left w:val="none" w:sz="0" w:space="0" w:color="auto"/>
                <w:bottom w:val="none" w:sz="0" w:space="0" w:color="auto"/>
                <w:right w:val="none" w:sz="0" w:space="0" w:color="auto"/>
              </w:divBdr>
            </w:div>
            <w:div w:id="879628050">
              <w:marLeft w:val="0"/>
              <w:marRight w:val="0"/>
              <w:marTop w:val="0"/>
              <w:marBottom w:val="0"/>
              <w:divBdr>
                <w:top w:val="none" w:sz="0" w:space="0" w:color="auto"/>
                <w:left w:val="none" w:sz="0" w:space="0" w:color="auto"/>
                <w:bottom w:val="none" w:sz="0" w:space="0" w:color="auto"/>
                <w:right w:val="none" w:sz="0" w:space="0" w:color="auto"/>
              </w:divBdr>
              <w:divsChild>
                <w:div w:id="1123303777">
                  <w:marLeft w:val="0"/>
                  <w:marRight w:val="0"/>
                  <w:marTop w:val="0"/>
                  <w:marBottom w:val="0"/>
                  <w:divBdr>
                    <w:top w:val="none" w:sz="0" w:space="0" w:color="auto"/>
                    <w:left w:val="none" w:sz="0" w:space="0" w:color="auto"/>
                    <w:bottom w:val="none" w:sz="0" w:space="0" w:color="auto"/>
                    <w:right w:val="none" w:sz="0" w:space="0" w:color="auto"/>
                  </w:divBdr>
                </w:div>
                <w:div w:id="1031341281">
                  <w:marLeft w:val="0"/>
                  <w:marRight w:val="0"/>
                  <w:marTop w:val="0"/>
                  <w:marBottom w:val="0"/>
                  <w:divBdr>
                    <w:top w:val="none" w:sz="0" w:space="0" w:color="auto"/>
                    <w:left w:val="none" w:sz="0" w:space="0" w:color="auto"/>
                    <w:bottom w:val="none" w:sz="0" w:space="0" w:color="auto"/>
                    <w:right w:val="none" w:sz="0" w:space="0" w:color="auto"/>
                  </w:divBdr>
                </w:div>
              </w:divsChild>
            </w:div>
            <w:div w:id="850948072">
              <w:marLeft w:val="0"/>
              <w:marRight w:val="0"/>
              <w:marTop w:val="0"/>
              <w:marBottom w:val="0"/>
              <w:divBdr>
                <w:top w:val="none" w:sz="0" w:space="0" w:color="auto"/>
                <w:left w:val="none" w:sz="0" w:space="0" w:color="auto"/>
                <w:bottom w:val="none" w:sz="0" w:space="0" w:color="auto"/>
                <w:right w:val="none" w:sz="0" w:space="0" w:color="auto"/>
              </w:divBdr>
            </w:div>
            <w:div w:id="636108458">
              <w:marLeft w:val="0"/>
              <w:marRight w:val="0"/>
              <w:marTop w:val="0"/>
              <w:marBottom w:val="0"/>
              <w:divBdr>
                <w:top w:val="none" w:sz="0" w:space="0" w:color="auto"/>
                <w:left w:val="none" w:sz="0" w:space="0" w:color="auto"/>
                <w:bottom w:val="none" w:sz="0" w:space="0" w:color="auto"/>
                <w:right w:val="none" w:sz="0" w:space="0" w:color="auto"/>
              </w:divBdr>
              <w:divsChild>
                <w:div w:id="871382666">
                  <w:marLeft w:val="0"/>
                  <w:marRight w:val="0"/>
                  <w:marTop w:val="0"/>
                  <w:marBottom w:val="0"/>
                  <w:divBdr>
                    <w:top w:val="none" w:sz="0" w:space="0" w:color="auto"/>
                    <w:left w:val="none" w:sz="0" w:space="0" w:color="auto"/>
                    <w:bottom w:val="none" w:sz="0" w:space="0" w:color="auto"/>
                    <w:right w:val="none" w:sz="0" w:space="0" w:color="auto"/>
                  </w:divBdr>
                </w:div>
                <w:div w:id="1200318389">
                  <w:marLeft w:val="0"/>
                  <w:marRight w:val="0"/>
                  <w:marTop w:val="0"/>
                  <w:marBottom w:val="0"/>
                  <w:divBdr>
                    <w:top w:val="none" w:sz="0" w:space="0" w:color="auto"/>
                    <w:left w:val="none" w:sz="0" w:space="0" w:color="auto"/>
                    <w:bottom w:val="none" w:sz="0" w:space="0" w:color="auto"/>
                    <w:right w:val="none" w:sz="0" w:space="0" w:color="auto"/>
                  </w:divBdr>
                </w:div>
              </w:divsChild>
            </w:div>
            <w:div w:id="384179240">
              <w:marLeft w:val="0"/>
              <w:marRight w:val="0"/>
              <w:marTop w:val="0"/>
              <w:marBottom w:val="0"/>
              <w:divBdr>
                <w:top w:val="none" w:sz="0" w:space="0" w:color="auto"/>
                <w:left w:val="none" w:sz="0" w:space="0" w:color="auto"/>
                <w:bottom w:val="none" w:sz="0" w:space="0" w:color="auto"/>
                <w:right w:val="none" w:sz="0" w:space="0" w:color="auto"/>
              </w:divBdr>
            </w:div>
          </w:divsChild>
        </w:div>
        <w:div w:id="1284920557">
          <w:marLeft w:val="0"/>
          <w:marRight w:val="0"/>
          <w:marTop w:val="0"/>
          <w:marBottom w:val="0"/>
          <w:divBdr>
            <w:top w:val="none" w:sz="0" w:space="0" w:color="auto"/>
            <w:left w:val="none" w:sz="0" w:space="0" w:color="auto"/>
            <w:bottom w:val="none" w:sz="0" w:space="0" w:color="auto"/>
            <w:right w:val="none" w:sz="0" w:space="0" w:color="auto"/>
          </w:divBdr>
          <w:divsChild>
            <w:div w:id="1697076821">
              <w:marLeft w:val="0"/>
              <w:marRight w:val="0"/>
              <w:marTop w:val="0"/>
              <w:marBottom w:val="0"/>
              <w:divBdr>
                <w:top w:val="none" w:sz="0" w:space="0" w:color="auto"/>
                <w:left w:val="none" w:sz="0" w:space="0" w:color="auto"/>
                <w:bottom w:val="none" w:sz="0" w:space="0" w:color="auto"/>
                <w:right w:val="none" w:sz="0" w:space="0" w:color="auto"/>
              </w:divBdr>
            </w:div>
            <w:div w:id="706949192">
              <w:marLeft w:val="0"/>
              <w:marRight w:val="0"/>
              <w:marTop w:val="0"/>
              <w:marBottom w:val="0"/>
              <w:divBdr>
                <w:top w:val="none" w:sz="0" w:space="0" w:color="auto"/>
                <w:left w:val="none" w:sz="0" w:space="0" w:color="auto"/>
                <w:bottom w:val="none" w:sz="0" w:space="0" w:color="auto"/>
                <w:right w:val="none" w:sz="0" w:space="0" w:color="auto"/>
              </w:divBdr>
            </w:div>
            <w:div w:id="223028543">
              <w:marLeft w:val="0"/>
              <w:marRight w:val="0"/>
              <w:marTop w:val="0"/>
              <w:marBottom w:val="0"/>
              <w:divBdr>
                <w:top w:val="none" w:sz="0" w:space="0" w:color="auto"/>
                <w:left w:val="none" w:sz="0" w:space="0" w:color="auto"/>
                <w:bottom w:val="none" w:sz="0" w:space="0" w:color="auto"/>
                <w:right w:val="none" w:sz="0" w:space="0" w:color="auto"/>
              </w:divBdr>
            </w:div>
            <w:div w:id="104539824">
              <w:marLeft w:val="0"/>
              <w:marRight w:val="0"/>
              <w:marTop w:val="0"/>
              <w:marBottom w:val="0"/>
              <w:divBdr>
                <w:top w:val="none" w:sz="0" w:space="0" w:color="auto"/>
                <w:left w:val="none" w:sz="0" w:space="0" w:color="auto"/>
                <w:bottom w:val="none" w:sz="0" w:space="0" w:color="auto"/>
                <w:right w:val="none" w:sz="0" w:space="0" w:color="auto"/>
              </w:divBdr>
            </w:div>
            <w:div w:id="1186482761">
              <w:marLeft w:val="0"/>
              <w:marRight w:val="0"/>
              <w:marTop w:val="0"/>
              <w:marBottom w:val="0"/>
              <w:divBdr>
                <w:top w:val="none" w:sz="0" w:space="0" w:color="auto"/>
                <w:left w:val="none" w:sz="0" w:space="0" w:color="auto"/>
                <w:bottom w:val="none" w:sz="0" w:space="0" w:color="auto"/>
                <w:right w:val="none" w:sz="0" w:space="0" w:color="auto"/>
              </w:divBdr>
            </w:div>
            <w:div w:id="1728216437">
              <w:marLeft w:val="0"/>
              <w:marRight w:val="0"/>
              <w:marTop w:val="0"/>
              <w:marBottom w:val="0"/>
              <w:divBdr>
                <w:top w:val="none" w:sz="0" w:space="0" w:color="auto"/>
                <w:left w:val="none" w:sz="0" w:space="0" w:color="auto"/>
                <w:bottom w:val="none" w:sz="0" w:space="0" w:color="auto"/>
                <w:right w:val="none" w:sz="0" w:space="0" w:color="auto"/>
              </w:divBdr>
            </w:div>
            <w:div w:id="1494104413">
              <w:marLeft w:val="0"/>
              <w:marRight w:val="0"/>
              <w:marTop w:val="0"/>
              <w:marBottom w:val="0"/>
              <w:divBdr>
                <w:top w:val="none" w:sz="0" w:space="0" w:color="auto"/>
                <w:left w:val="none" w:sz="0" w:space="0" w:color="auto"/>
                <w:bottom w:val="none" w:sz="0" w:space="0" w:color="auto"/>
                <w:right w:val="none" w:sz="0" w:space="0" w:color="auto"/>
              </w:divBdr>
              <w:divsChild>
                <w:div w:id="606238084">
                  <w:marLeft w:val="0"/>
                  <w:marRight w:val="0"/>
                  <w:marTop w:val="0"/>
                  <w:marBottom w:val="0"/>
                  <w:divBdr>
                    <w:top w:val="none" w:sz="0" w:space="0" w:color="auto"/>
                    <w:left w:val="none" w:sz="0" w:space="0" w:color="auto"/>
                    <w:bottom w:val="none" w:sz="0" w:space="0" w:color="auto"/>
                    <w:right w:val="none" w:sz="0" w:space="0" w:color="auto"/>
                  </w:divBdr>
                </w:div>
                <w:div w:id="1954970084">
                  <w:marLeft w:val="0"/>
                  <w:marRight w:val="0"/>
                  <w:marTop w:val="0"/>
                  <w:marBottom w:val="0"/>
                  <w:divBdr>
                    <w:top w:val="none" w:sz="0" w:space="0" w:color="auto"/>
                    <w:left w:val="none" w:sz="0" w:space="0" w:color="auto"/>
                    <w:bottom w:val="none" w:sz="0" w:space="0" w:color="auto"/>
                    <w:right w:val="none" w:sz="0" w:space="0" w:color="auto"/>
                  </w:divBdr>
                </w:div>
              </w:divsChild>
            </w:div>
            <w:div w:id="993487821">
              <w:marLeft w:val="0"/>
              <w:marRight w:val="0"/>
              <w:marTop w:val="0"/>
              <w:marBottom w:val="0"/>
              <w:divBdr>
                <w:top w:val="none" w:sz="0" w:space="0" w:color="auto"/>
                <w:left w:val="none" w:sz="0" w:space="0" w:color="auto"/>
                <w:bottom w:val="none" w:sz="0" w:space="0" w:color="auto"/>
                <w:right w:val="none" w:sz="0" w:space="0" w:color="auto"/>
              </w:divBdr>
            </w:div>
            <w:div w:id="13179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7254">
      <w:bodyDiv w:val="1"/>
      <w:marLeft w:val="0"/>
      <w:marRight w:val="0"/>
      <w:marTop w:val="0"/>
      <w:marBottom w:val="0"/>
      <w:divBdr>
        <w:top w:val="none" w:sz="0" w:space="0" w:color="auto"/>
        <w:left w:val="none" w:sz="0" w:space="0" w:color="auto"/>
        <w:bottom w:val="none" w:sz="0" w:space="0" w:color="auto"/>
        <w:right w:val="none" w:sz="0" w:space="0" w:color="auto"/>
      </w:divBdr>
      <w:divsChild>
        <w:div w:id="1401441230">
          <w:marLeft w:val="0"/>
          <w:marRight w:val="0"/>
          <w:marTop w:val="0"/>
          <w:marBottom w:val="0"/>
          <w:divBdr>
            <w:top w:val="none" w:sz="0" w:space="0" w:color="auto"/>
            <w:left w:val="none" w:sz="0" w:space="0" w:color="auto"/>
            <w:bottom w:val="none" w:sz="0" w:space="0" w:color="auto"/>
            <w:right w:val="none" w:sz="0" w:space="0" w:color="auto"/>
          </w:divBdr>
          <w:divsChild>
            <w:div w:id="1856385840">
              <w:marLeft w:val="0"/>
              <w:marRight w:val="0"/>
              <w:marTop w:val="0"/>
              <w:marBottom w:val="0"/>
              <w:divBdr>
                <w:top w:val="none" w:sz="0" w:space="0" w:color="auto"/>
                <w:left w:val="none" w:sz="0" w:space="0" w:color="auto"/>
                <w:bottom w:val="none" w:sz="0" w:space="0" w:color="auto"/>
                <w:right w:val="none" w:sz="0" w:space="0" w:color="auto"/>
              </w:divBdr>
              <w:divsChild>
                <w:div w:id="2102797719">
                  <w:marLeft w:val="0"/>
                  <w:marRight w:val="0"/>
                  <w:marTop w:val="0"/>
                  <w:marBottom w:val="0"/>
                  <w:divBdr>
                    <w:top w:val="none" w:sz="0" w:space="0" w:color="auto"/>
                    <w:left w:val="none" w:sz="0" w:space="0" w:color="auto"/>
                    <w:bottom w:val="none" w:sz="0" w:space="0" w:color="auto"/>
                    <w:right w:val="none" w:sz="0" w:space="0" w:color="auto"/>
                  </w:divBdr>
                </w:div>
                <w:div w:id="719868524">
                  <w:marLeft w:val="0"/>
                  <w:marRight w:val="0"/>
                  <w:marTop w:val="0"/>
                  <w:marBottom w:val="0"/>
                  <w:divBdr>
                    <w:top w:val="none" w:sz="0" w:space="0" w:color="auto"/>
                    <w:left w:val="none" w:sz="0" w:space="0" w:color="auto"/>
                    <w:bottom w:val="none" w:sz="0" w:space="0" w:color="auto"/>
                    <w:right w:val="none" w:sz="0" w:space="0" w:color="auto"/>
                  </w:divBdr>
                </w:div>
                <w:div w:id="1154104031">
                  <w:marLeft w:val="0"/>
                  <w:marRight w:val="0"/>
                  <w:marTop w:val="0"/>
                  <w:marBottom w:val="0"/>
                  <w:divBdr>
                    <w:top w:val="none" w:sz="0" w:space="0" w:color="auto"/>
                    <w:left w:val="none" w:sz="0" w:space="0" w:color="auto"/>
                    <w:bottom w:val="none" w:sz="0" w:space="0" w:color="auto"/>
                    <w:right w:val="none" w:sz="0" w:space="0" w:color="auto"/>
                  </w:divBdr>
                  <w:divsChild>
                    <w:div w:id="574507569">
                      <w:marLeft w:val="0"/>
                      <w:marRight w:val="0"/>
                      <w:marTop w:val="0"/>
                      <w:marBottom w:val="0"/>
                      <w:divBdr>
                        <w:top w:val="none" w:sz="0" w:space="0" w:color="auto"/>
                        <w:left w:val="none" w:sz="0" w:space="0" w:color="auto"/>
                        <w:bottom w:val="none" w:sz="0" w:space="0" w:color="auto"/>
                        <w:right w:val="none" w:sz="0" w:space="0" w:color="auto"/>
                      </w:divBdr>
                    </w:div>
                    <w:div w:id="1522619563">
                      <w:marLeft w:val="0"/>
                      <w:marRight w:val="0"/>
                      <w:marTop w:val="0"/>
                      <w:marBottom w:val="0"/>
                      <w:divBdr>
                        <w:top w:val="none" w:sz="0" w:space="0" w:color="auto"/>
                        <w:left w:val="none" w:sz="0" w:space="0" w:color="auto"/>
                        <w:bottom w:val="none" w:sz="0" w:space="0" w:color="auto"/>
                        <w:right w:val="none" w:sz="0" w:space="0" w:color="auto"/>
                      </w:divBdr>
                    </w:div>
                  </w:divsChild>
                </w:div>
                <w:div w:id="662516072">
                  <w:marLeft w:val="0"/>
                  <w:marRight w:val="0"/>
                  <w:marTop w:val="0"/>
                  <w:marBottom w:val="0"/>
                  <w:divBdr>
                    <w:top w:val="none" w:sz="0" w:space="0" w:color="auto"/>
                    <w:left w:val="none" w:sz="0" w:space="0" w:color="auto"/>
                    <w:bottom w:val="none" w:sz="0" w:space="0" w:color="auto"/>
                    <w:right w:val="none" w:sz="0" w:space="0" w:color="auto"/>
                  </w:divBdr>
                </w:div>
              </w:divsChild>
            </w:div>
            <w:div w:id="2126150326">
              <w:marLeft w:val="0"/>
              <w:marRight w:val="0"/>
              <w:marTop w:val="0"/>
              <w:marBottom w:val="0"/>
              <w:divBdr>
                <w:top w:val="none" w:sz="0" w:space="0" w:color="auto"/>
                <w:left w:val="none" w:sz="0" w:space="0" w:color="auto"/>
                <w:bottom w:val="none" w:sz="0" w:space="0" w:color="auto"/>
                <w:right w:val="none" w:sz="0" w:space="0" w:color="auto"/>
              </w:divBdr>
              <w:divsChild>
                <w:div w:id="1118259368">
                  <w:marLeft w:val="0"/>
                  <w:marRight w:val="0"/>
                  <w:marTop w:val="0"/>
                  <w:marBottom w:val="0"/>
                  <w:divBdr>
                    <w:top w:val="none" w:sz="0" w:space="0" w:color="auto"/>
                    <w:left w:val="none" w:sz="0" w:space="0" w:color="auto"/>
                    <w:bottom w:val="none" w:sz="0" w:space="0" w:color="auto"/>
                    <w:right w:val="none" w:sz="0" w:space="0" w:color="auto"/>
                  </w:divBdr>
                </w:div>
                <w:div w:id="1964579555">
                  <w:marLeft w:val="0"/>
                  <w:marRight w:val="0"/>
                  <w:marTop w:val="0"/>
                  <w:marBottom w:val="0"/>
                  <w:divBdr>
                    <w:top w:val="none" w:sz="0" w:space="0" w:color="auto"/>
                    <w:left w:val="none" w:sz="0" w:space="0" w:color="auto"/>
                    <w:bottom w:val="none" w:sz="0" w:space="0" w:color="auto"/>
                    <w:right w:val="none" w:sz="0" w:space="0" w:color="auto"/>
                  </w:divBdr>
                </w:div>
                <w:div w:id="1164588882">
                  <w:marLeft w:val="0"/>
                  <w:marRight w:val="0"/>
                  <w:marTop w:val="0"/>
                  <w:marBottom w:val="0"/>
                  <w:divBdr>
                    <w:top w:val="none" w:sz="0" w:space="0" w:color="auto"/>
                    <w:left w:val="none" w:sz="0" w:space="0" w:color="auto"/>
                    <w:bottom w:val="none" w:sz="0" w:space="0" w:color="auto"/>
                    <w:right w:val="none" w:sz="0" w:space="0" w:color="auto"/>
                  </w:divBdr>
                  <w:divsChild>
                    <w:div w:id="175777127">
                      <w:marLeft w:val="0"/>
                      <w:marRight w:val="0"/>
                      <w:marTop w:val="0"/>
                      <w:marBottom w:val="0"/>
                      <w:divBdr>
                        <w:top w:val="none" w:sz="0" w:space="0" w:color="auto"/>
                        <w:left w:val="none" w:sz="0" w:space="0" w:color="auto"/>
                        <w:bottom w:val="none" w:sz="0" w:space="0" w:color="auto"/>
                        <w:right w:val="none" w:sz="0" w:space="0" w:color="auto"/>
                      </w:divBdr>
                    </w:div>
                    <w:div w:id="1695184209">
                      <w:marLeft w:val="0"/>
                      <w:marRight w:val="0"/>
                      <w:marTop w:val="0"/>
                      <w:marBottom w:val="0"/>
                      <w:divBdr>
                        <w:top w:val="none" w:sz="0" w:space="0" w:color="auto"/>
                        <w:left w:val="none" w:sz="0" w:space="0" w:color="auto"/>
                        <w:bottom w:val="none" w:sz="0" w:space="0" w:color="auto"/>
                        <w:right w:val="none" w:sz="0" w:space="0" w:color="auto"/>
                      </w:divBdr>
                    </w:div>
                  </w:divsChild>
                </w:div>
                <w:div w:id="1457527442">
                  <w:marLeft w:val="0"/>
                  <w:marRight w:val="0"/>
                  <w:marTop w:val="0"/>
                  <w:marBottom w:val="0"/>
                  <w:divBdr>
                    <w:top w:val="none" w:sz="0" w:space="0" w:color="auto"/>
                    <w:left w:val="none" w:sz="0" w:space="0" w:color="auto"/>
                    <w:bottom w:val="none" w:sz="0" w:space="0" w:color="auto"/>
                    <w:right w:val="none" w:sz="0" w:space="0" w:color="auto"/>
                  </w:divBdr>
                </w:div>
                <w:div w:id="655963183">
                  <w:marLeft w:val="0"/>
                  <w:marRight w:val="0"/>
                  <w:marTop w:val="0"/>
                  <w:marBottom w:val="0"/>
                  <w:divBdr>
                    <w:top w:val="none" w:sz="0" w:space="0" w:color="auto"/>
                    <w:left w:val="none" w:sz="0" w:space="0" w:color="auto"/>
                    <w:bottom w:val="none" w:sz="0" w:space="0" w:color="auto"/>
                    <w:right w:val="none" w:sz="0" w:space="0" w:color="auto"/>
                  </w:divBdr>
                  <w:divsChild>
                    <w:div w:id="1352143070">
                      <w:marLeft w:val="0"/>
                      <w:marRight w:val="0"/>
                      <w:marTop w:val="0"/>
                      <w:marBottom w:val="0"/>
                      <w:divBdr>
                        <w:top w:val="none" w:sz="0" w:space="0" w:color="auto"/>
                        <w:left w:val="none" w:sz="0" w:space="0" w:color="auto"/>
                        <w:bottom w:val="none" w:sz="0" w:space="0" w:color="auto"/>
                        <w:right w:val="none" w:sz="0" w:space="0" w:color="auto"/>
                      </w:divBdr>
                    </w:div>
                    <w:div w:id="544029191">
                      <w:marLeft w:val="0"/>
                      <w:marRight w:val="0"/>
                      <w:marTop w:val="0"/>
                      <w:marBottom w:val="0"/>
                      <w:divBdr>
                        <w:top w:val="none" w:sz="0" w:space="0" w:color="auto"/>
                        <w:left w:val="none" w:sz="0" w:space="0" w:color="auto"/>
                        <w:bottom w:val="none" w:sz="0" w:space="0" w:color="auto"/>
                        <w:right w:val="none" w:sz="0" w:space="0" w:color="auto"/>
                      </w:divBdr>
                    </w:div>
                  </w:divsChild>
                </w:div>
                <w:div w:id="143392924">
                  <w:marLeft w:val="0"/>
                  <w:marRight w:val="0"/>
                  <w:marTop w:val="0"/>
                  <w:marBottom w:val="0"/>
                  <w:divBdr>
                    <w:top w:val="none" w:sz="0" w:space="0" w:color="auto"/>
                    <w:left w:val="none" w:sz="0" w:space="0" w:color="auto"/>
                    <w:bottom w:val="none" w:sz="0" w:space="0" w:color="auto"/>
                    <w:right w:val="none" w:sz="0" w:space="0" w:color="auto"/>
                  </w:divBdr>
                </w:div>
              </w:divsChild>
            </w:div>
            <w:div w:id="1146555742">
              <w:marLeft w:val="0"/>
              <w:marRight w:val="0"/>
              <w:marTop w:val="0"/>
              <w:marBottom w:val="0"/>
              <w:divBdr>
                <w:top w:val="none" w:sz="0" w:space="0" w:color="auto"/>
                <w:left w:val="none" w:sz="0" w:space="0" w:color="auto"/>
                <w:bottom w:val="none" w:sz="0" w:space="0" w:color="auto"/>
                <w:right w:val="none" w:sz="0" w:space="0" w:color="auto"/>
              </w:divBdr>
              <w:divsChild>
                <w:div w:id="12971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7405">
          <w:marLeft w:val="0"/>
          <w:marRight w:val="0"/>
          <w:marTop w:val="0"/>
          <w:marBottom w:val="0"/>
          <w:divBdr>
            <w:top w:val="none" w:sz="0" w:space="0" w:color="auto"/>
            <w:left w:val="none" w:sz="0" w:space="0" w:color="auto"/>
            <w:bottom w:val="none" w:sz="0" w:space="0" w:color="auto"/>
            <w:right w:val="none" w:sz="0" w:space="0" w:color="auto"/>
          </w:divBdr>
          <w:divsChild>
            <w:div w:id="1158573134">
              <w:marLeft w:val="0"/>
              <w:marRight w:val="0"/>
              <w:marTop w:val="0"/>
              <w:marBottom w:val="0"/>
              <w:divBdr>
                <w:top w:val="none" w:sz="0" w:space="0" w:color="auto"/>
                <w:left w:val="none" w:sz="0" w:space="0" w:color="auto"/>
                <w:bottom w:val="none" w:sz="0" w:space="0" w:color="auto"/>
                <w:right w:val="none" w:sz="0" w:space="0" w:color="auto"/>
              </w:divBdr>
            </w:div>
            <w:div w:id="487287300">
              <w:marLeft w:val="0"/>
              <w:marRight w:val="0"/>
              <w:marTop w:val="0"/>
              <w:marBottom w:val="0"/>
              <w:divBdr>
                <w:top w:val="none" w:sz="0" w:space="0" w:color="auto"/>
                <w:left w:val="none" w:sz="0" w:space="0" w:color="auto"/>
                <w:bottom w:val="none" w:sz="0" w:space="0" w:color="auto"/>
                <w:right w:val="none" w:sz="0" w:space="0" w:color="auto"/>
              </w:divBdr>
            </w:div>
            <w:div w:id="1320772335">
              <w:marLeft w:val="0"/>
              <w:marRight w:val="0"/>
              <w:marTop w:val="0"/>
              <w:marBottom w:val="0"/>
              <w:divBdr>
                <w:top w:val="none" w:sz="0" w:space="0" w:color="auto"/>
                <w:left w:val="none" w:sz="0" w:space="0" w:color="auto"/>
                <w:bottom w:val="none" w:sz="0" w:space="0" w:color="auto"/>
                <w:right w:val="none" w:sz="0" w:space="0" w:color="auto"/>
              </w:divBdr>
            </w:div>
            <w:div w:id="109515313">
              <w:marLeft w:val="0"/>
              <w:marRight w:val="0"/>
              <w:marTop w:val="0"/>
              <w:marBottom w:val="0"/>
              <w:divBdr>
                <w:top w:val="none" w:sz="0" w:space="0" w:color="auto"/>
                <w:left w:val="none" w:sz="0" w:space="0" w:color="auto"/>
                <w:bottom w:val="none" w:sz="0" w:space="0" w:color="auto"/>
                <w:right w:val="none" w:sz="0" w:space="0" w:color="auto"/>
              </w:divBdr>
            </w:div>
            <w:div w:id="1845198314">
              <w:marLeft w:val="0"/>
              <w:marRight w:val="0"/>
              <w:marTop w:val="0"/>
              <w:marBottom w:val="0"/>
              <w:divBdr>
                <w:top w:val="none" w:sz="0" w:space="0" w:color="auto"/>
                <w:left w:val="none" w:sz="0" w:space="0" w:color="auto"/>
                <w:bottom w:val="none" w:sz="0" w:space="0" w:color="auto"/>
                <w:right w:val="none" w:sz="0" w:space="0" w:color="auto"/>
              </w:divBdr>
            </w:div>
            <w:div w:id="818159211">
              <w:marLeft w:val="0"/>
              <w:marRight w:val="0"/>
              <w:marTop w:val="0"/>
              <w:marBottom w:val="0"/>
              <w:divBdr>
                <w:top w:val="none" w:sz="0" w:space="0" w:color="auto"/>
                <w:left w:val="none" w:sz="0" w:space="0" w:color="auto"/>
                <w:bottom w:val="none" w:sz="0" w:space="0" w:color="auto"/>
                <w:right w:val="none" w:sz="0" w:space="0" w:color="auto"/>
              </w:divBdr>
              <w:divsChild>
                <w:div w:id="412430732">
                  <w:marLeft w:val="0"/>
                  <w:marRight w:val="0"/>
                  <w:marTop w:val="0"/>
                  <w:marBottom w:val="0"/>
                  <w:divBdr>
                    <w:top w:val="none" w:sz="0" w:space="0" w:color="auto"/>
                    <w:left w:val="none" w:sz="0" w:space="0" w:color="auto"/>
                    <w:bottom w:val="none" w:sz="0" w:space="0" w:color="auto"/>
                    <w:right w:val="none" w:sz="0" w:space="0" w:color="auto"/>
                  </w:divBdr>
                </w:div>
                <w:div w:id="1369142818">
                  <w:marLeft w:val="0"/>
                  <w:marRight w:val="0"/>
                  <w:marTop w:val="0"/>
                  <w:marBottom w:val="0"/>
                  <w:divBdr>
                    <w:top w:val="none" w:sz="0" w:space="0" w:color="auto"/>
                    <w:left w:val="none" w:sz="0" w:space="0" w:color="auto"/>
                    <w:bottom w:val="none" w:sz="0" w:space="0" w:color="auto"/>
                    <w:right w:val="none" w:sz="0" w:space="0" w:color="auto"/>
                  </w:divBdr>
                </w:div>
              </w:divsChild>
            </w:div>
            <w:div w:id="1911453926">
              <w:marLeft w:val="0"/>
              <w:marRight w:val="0"/>
              <w:marTop w:val="0"/>
              <w:marBottom w:val="0"/>
              <w:divBdr>
                <w:top w:val="none" w:sz="0" w:space="0" w:color="auto"/>
                <w:left w:val="none" w:sz="0" w:space="0" w:color="auto"/>
                <w:bottom w:val="none" w:sz="0" w:space="0" w:color="auto"/>
                <w:right w:val="none" w:sz="0" w:space="0" w:color="auto"/>
              </w:divBdr>
            </w:div>
            <w:div w:id="106194306">
              <w:marLeft w:val="0"/>
              <w:marRight w:val="0"/>
              <w:marTop w:val="0"/>
              <w:marBottom w:val="0"/>
              <w:divBdr>
                <w:top w:val="none" w:sz="0" w:space="0" w:color="auto"/>
                <w:left w:val="none" w:sz="0" w:space="0" w:color="auto"/>
                <w:bottom w:val="none" w:sz="0" w:space="0" w:color="auto"/>
                <w:right w:val="none" w:sz="0" w:space="0" w:color="auto"/>
              </w:divBdr>
              <w:divsChild>
                <w:div w:id="1245066421">
                  <w:marLeft w:val="0"/>
                  <w:marRight w:val="0"/>
                  <w:marTop w:val="0"/>
                  <w:marBottom w:val="0"/>
                  <w:divBdr>
                    <w:top w:val="none" w:sz="0" w:space="0" w:color="auto"/>
                    <w:left w:val="none" w:sz="0" w:space="0" w:color="auto"/>
                    <w:bottom w:val="none" w:sz="0" w:space="0" w:color="auto"/>
                    <w:right w:val="none" w:sz="0" w:space="0" w:color="auto"/>
                  </w:divBdr>
                </w:div>
                <w:div w:id="2874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53792">
      <w:bodyDiv w:val="1"/>
      <w:marLeft w:val="0"/>
      <w:marRight w:val="0"/>
      <w:marTop w:val="0"/>
      <w:marBottom w:val="0"/>
      <w:divBdr>
        <w:top w:val="none" w:sz="0" w:space="0" w:color="auto"/>
        <w:left w:val="none" w:sz="0" w:space="0" w:color="auto"/>
        <w:bottom w:val="none" w:sz="0" w:space="0" w:color="auto"/>
        <w:right w:val="none" w:sz="0" w:space="0" w:color="auto"/>
      </w:divBdr>
      <w:divsChild>
        <w:div w:id="1407192750">
          <w:marLeft w:val="0"/>
          <w:marRight w:val="0"/>
          <w:marTop w:val="0"/>
          <w:marBottom w:val="0"/>
          <w:divBdr>
            <w:top w:val="none" w:sz="0" w:space="0" w:color="auto"/>
            <w:left w:val="none" w:sz="0" w:space="0" w:color="auto"/>
            <w:bottom w:val="none" w:sz="0" w:space="0" w:color="auto"/>
            <w:right w:val="none" w:sz="0" w:space="0" w:color="auto"/>
          </w:divBdr>
          <w:divsChild>
            <w:div w:id="1928273269">
              <w:marLeft w:val="0"/>
              <w:marRight w:val="0"/>
              <w:marTop w:val="0"/>
              <w:marBottom w:val="0"/>
              <w:divBdr>
                <w:top w:val="none" w:sz="0" w:space="0" w:color="auto"/>
                <w:left w:val="none" w:sz="0" w:space="0" w:color="auto"/>
                <w:bottom w:val="none" w:sz="0" w:space="0" w:color="auto"/>
                <w:right w:val="none" w:sz="0" w:space="0" w:color="auto"/>
              </w:divBdr>
              <w:divsChild>
                <w:div w:id="922378742">
                  <w:marLeft w:val="0"/>
                  <w:marRight w:val="0"/>
                  <w:marTop w:val="0"/>
                  <w:marBottom w:val="0"/>
                  <w:divBdr>
                    <w:top w:val="none" w:sz="0" w:space="0" w:color="auto"/>
                    <w:left w:val="none" w:sz="0" w:space="0" w:color="auto"/>
                    <w:bottom w:val="none" w:sz="0" w:space="0" w:color="auto"/>
                    <w:right w:val="none" w:sz="0" w:space="0" w:color="auto"/>
                  </w:divBdr>
                </w:div>
                <w:div w:id="959724719">
                  <w:marLeft w:val="0"/>
                  <w:marRight w:val="0"/>
                  <w:marTop w:val="0"/>
                  <w:marBottom w:val="0"/>
                  <w:divBdr>
                    <w:top w:val="none" w:sz="0" w:space="0" w:color="auto"/>
                    <w:left w:val="none" w:sz="0" w:space="0" w:color="auto"/>
                    <w:bottom w:val="none" w:sz="0" w:space="0" w:color="auto"/>
                    <w:right w:val="none" w:sz="0" w:space="0" w:color="auto"/>
                  </w:divBdr>
                </w:div>
                <w:div w:id="293370545">
                  <w:marLeft w:val="0"/>
                  <w:marRight w:val="0"/>
                  <w:marTop w:val="0"/>
                  <w:marBottom w:val="0"/>
                  <w:divBdr>
                    <w:top w:val="none" w:sz="0" w:space="0" w:color="auto"/>
                    <w:left w:val="none" w:sz="0" w:space="0" w:color="auto"/>
                    <w:bottom w:val="none" w:sz="0" w:space="0" w:color="auto"/>
                    <w:right w:val="none" w:sz="0" w:space="0" w:color="auto"/>
                  </w:divBdr>
                </w:div>
              </w:divsChild>
            </w:div>
            <w:div w:id="712079684">
              <w:marLeft w:val="0"/>
              <w:marRight w:val="0"/>
              <w:marTop w:val="0"/>
              <w:marBottom w:val="0"/>
              <w:divBdr>
                <w:top w:val="none" w:sz="0" w:space="0" w:color="auto"/>
                <w:left w:val="none" w:sz="0" w:space="0" w:color="auto"/>
                <w:bottom w:val="none" w:sz="0" w:space="0" w:color="auto"/>
                <w:right w:val="none" w:sz="0" w:space="0" w:color="auto"/>
              </w:divBdr>
              <w:divsChild>
                <w:div w:id="473447925">
                  <w:marLeft w:val="0"/>
                  <w:marRight w:val="0"/>
                  <w:marTop w:val="0"/>
                  <w:marBottom w:val="0"/>
                  <w:divBdr>
                    <w:top w:val="none" w:sz="0" w:space="0" w:color="auto"/>
                    <w:left w:val="none" w:sz="0" w:space="0" w:color="auto"/>
                    <w:bottom w:val="none" w:sz="0" w:space="0" w:color="auto"/>
                    <w:right w:val="none" w:sz="0" w:space="0" w:color="auto"/>
                  </w:divBdr>
                </w:div>
                <w:div w:id="26374338">
                  <w:marLeft w:val="0"/>
                  <w:marRight w:val="0"/>
                  <w:marTop w:val="0"/>
                  <w:marBottom w:val="0"/>
                  <w:divBdr>
                    <w:top w:val="none" w:sz="0" w:space="0" w:color="auto"/>
                    <w:left w:val="none" w:sz="0" w:space="0" w:color="auto"/>
                    <w:bottom w:val="none" w:sz="0" w:space="0" w:color="auto"/>
                    <w:right w:val="none" w:sz="0" w:space="0" w:color="auto"/>
                  </w:divBdr>
                  <w:divsChild>
                    <w:div w:id="168100363">
                      <w:marLeft w:val="0"/>
                      <w:marRight w:val="0"/>
                      <w:marTop w:val="0"/>
                      <w:marBottom w:val="0"/>
                      <w:divBdr>
                        <w:top w:val="none" w:sz="0" w:space="0" w:color="auto"/>
                        <w:left w:val="none" w:sz="0" w:space="0" w:color="auto"/>
                        <w:bottom w:val="none" w:sz="0" w:space="0" w:color="auto"/>
                        <w:right w:val="none" w:sz="0" w:space="0" w:color="auto"/>
                      </w:divBdr>
                    </w:div>
                    <w:div w:id="1640845558">
                      <w:marLeft w:val="0"/>
                      <w:marRight w:val="0"/>
                      <w:marTop w:val="0"/>
                      <w:marBottom w:val="0"/>
                      <w:divBdr>
                        <w:top w:val="none" w:sz="0" w:space="0" w:color="auto"/>
                        <w:left w:val="none" w:sz="0" w:space="0" w:color="auto"/>
                        <w:bottom w:val="none" w:sz="0" w:space="0" w:color="auto"/>
                        <w:right w:val="none" w:sz="0" w:space="0" w:color="auto"/>
                      </w:divBdr>
                    </w:div>
                  </w:divsChild>
                </w:div>
                <w:div w:id="1950579368">
                  <w:marLeft w:val="0"/>
                  <w:marRight w:val="0"/>
                  <w:marTop w:val="0"/>
                  <w:marBottom w:val="0"/>
                  <w:divBdr>
                    <w:top w:val="none" w:sz="0" w:space="0" w:color="auto"/>
                    <w:left w:val="none" w:sz="0" w:space="0" w:color="auto"/>
                    <w:bottom w:val="none" w:sz="0" w:space="0" w:color="auto"/>
                    <w:right w:val="none" w:sz="0" w:space="0" w:color="auto"/>
                  </w:divBdr>
                </w:div>
                <w:div w:id="613711584">
                  <w:marLeft w:val="0"/>
                  <w:marRight w:val="0"/>
                  <w:marTop w:val="0"/>
                  <w:marBottom w:val="0"/>
                  <w:divBdr>
                    <w:top w:val="none" w:sz="0" w:space="0" w:color="auto"/>
                    <w:left w:val="none" w:sz="0" w:space="0" w:color="auto"/>
                    <w:bottom w:val="none" w:sz="0" w:space="0" w:color="auto"/>
                    <w:right w:val="none" w:sz="0" w:space="0" w:color="auto"/>
                  </w:divBdr>
                </w:div>
                <w:div w:id="1570847013">
                  <w:marLeft w:val="0"/>
                  <w:marRight w:val="0"/>
                  <w:marTop w:val="0"/>
                  <w:marBottom w:val="0"/>
                  <w:divBdr>
                    <w:top w:val="none" w:sz="0" w:space="0" w:color="auto"/>
                    <w:left w:val="none" w:sz="0" w:space="0" w:color="auto"/>
                    <w:bottom w:val="none" w:sz="0" w:space="0" w:color="auto"/>
                    <w:right w:val="none" w:sz="0" w:space="0" w:color="auto"/>
                  </w:divBdr>
                </w:div>
                <w:div w:id="1761679196">
                  <w:marLeft w:val="0"/>
                  <w:marRight w:val="0"/>
                  <w:marTop w:val="0"/>
                  <w:marBottom w:val="0"/>
                  <w:divBdr>
                    <w:top w:val="none" w:sz="0" w:space="0" w:color="auto"/>
                    <w:left w:val="none" w:sz="0" w:space="0" w:color="auto"/>
                    <w:bottom w:val="none" w:sz="0" w:space="0" w:color="auto"/>
                    <w:right w:val="none" w:sz="0" w:space="0" w:color="auto"/>
                  </w:divBdr>
                </w:div>
                <w:div w:id="1108619781">
                  <w:marLeft w:val="0"/>
                  <w:marRight w:val="0"/>
                  <w:marTop w:val="0"/>
                  <w:marBottom w:val="0"/>
                  <w:divBdr>
                    <w:top w:val="none" w:sz="0" w:space="0" w:color="auto"/>
                    <w:left w:val="none" w:sz="0" w:space="0" w:color="auto"/>
                    <w:bottom w:val="none" w:sz="0" w:space="0" w:color="auto"/>
                    <w:right w:val="none" w:sz="0" w:space="0" w:color="auto"/>
                  </w:divBdr>
                </w:div>
                <w:div w:id="2011982959">
                  <w:marLeft w:val="0"/>
                  <w:marRight w:val="0"/>
                  <w:marTop w:val="0"/>
                  <w:marBottom w:val="0"/>
                  <w:divBdr>
                    <w:top w:val="none" w:sz="0" w:space="0" w:color="auto"/>
                    <w:left w:val="none" w:sz="0" w:space="0" w:color="auto"/>
                    <w:bottom w:val="none" w:sz="0" w:space="0" w:color="auto"/>
                    <w:right w:val="none" w:sz="0" w:space="0" w:color="auto"/>
                  </w:divBdr>
                </w:div>
                <w:div w:id="138311229">
                  <w:marLeft w:val="0"/>
                  <w:marRight w:val="0"/>
                  <w:marTop w:val="0"/>
                  <w:marBottom w:val="0"/>
                  <w:divBdr>
                    <w:top w:val="none" w:sz="0" w:space="0" w:color="auto"/>
                    <w:left w:val="none" w:sz="0" w:space="0" w:color="auto"/>
                    <w:bottom w:val="none" w:sz="0" w:space="0" w:color="auto"/>
                    <w:right w:val="none" w:sz="0" w:space="0" w:color="auto"/>
                  </w:divBdr>
                </w:div>
                <w:div w:id="905385221">
                  <w:marLeft w:val="0"/>
                  <w:marRight w:val="0"/>
                  <w:marTop w:val="0"/>
                  <w:marBottom w:val="0"/>
                  <w:divBdr>
                    <w:top w:val="none" w:sz="0" w:space="0" w:color="auto"/>
                    <w:left w:val="none" w:sz="0" w:space="0" w:color="auto"/>
                    <w:bottom w:val="none" w:sz="0" w:space="0" w:color="auto"/>
                    <w:right w:val="none" w:sz="0" w:space="0" w:color="auto"/>
                  </w:divBdr>
                </w:div>
                <w:div w:id="1891652813">
                  <w:marLeft w:val="0"/>
                  <w:marRight w:val="0"/>
                  <w:marTop w:val="0"/>
                  <w:marBottom w:val="0"/>
                  <w:divBdr>
                    <w:top w:val="none" w:sz="0" w:space="0" w:color="auto"/>
                    <w:left w:val="none" w:sz="0" w:space="0" w:color="auto"/>
                    <w:bottom w:val="none" w:sz="0" w:space="0" w:color="auto"/>
                    <w:right w:val="none" w:sz="0" w:space="0" w:color="auto"/>
                  </w:divBdr>
                </w:div>
                <w:div w:id="1861625179">
                  <w:marLeft w:val="0"/>
                  <w:marRight w:val="0"/>
                  <w:marTop w:val="0"/>
                  <w:marBottom w:val="0"/>
                  <w:divBdr>
                    <w:top w:val="none" w:sz="0" w:space="0" w:color="auto"/>
                    <w:left w:val="none" w:sz="0" w:space="0" w:color="auto"/>
                    <w:bottom w:val="none" w:sz="0" w:space="0" w:color="auto"/>
                    <w:right w:val="none" w:sz="0" w:space="0" w:color="auto"/>
                  </w:divBdr>
                </w:div>
                <w:div w:id="577521462">
                  <w:marLeft w:val="0"/>
                  <w:marRight w:val="0"/>
                  <w:marTop w:val="0"/>
                  <w:marBottom w:val="0"/>
                  <w:divBdr>
                    <w:top w:val="none" w:sz="0" w:space="0" w:color="auto"/>
                    <w:left w:val="none" w:sz="0" w:space="0" w:color="auto"/>
                    <w:bottom w:val="none" w:sz="0" w:space="0" w:color="auto"/>
                    <w:right w:val="none" w:sz="0" w:space="0" w:color="auto"/>
                  </w:divBdr>
                </w:div>
                <w:div w:id="169568180">
                  <w:marLeft w:val="0"/>
                  <w:marRight w:val="0"/>
                  <w:marTop w:val="0"/>
                  <w:marBottom w:val="0"/>
                  <w:divBdr>
                    <w:top w:val="none" w:sz="0" w:space="0" w:color="auto"/>
                    <w:left w:val="none" w:sz="0" w:space="0" w:color="auto"/>
                    <w:bottom w:val="none" w:sz="0" w:space="0" w:color="auto"/>
                    <w:right w:val="none" w:sz="0" w:space="0" w:color="auto"/>
                  </w:divBdr>
                </w:div>
                <w:div w:id="412821035">
                  <w:marLeft w:val="0"/>
                  <w:marRight w:val="0"/>
                  <w:marTop w:val="0"/>
                  <w:marBottom w:val="0"/>
                  <w:divBdr>
                    <w:top w:val="none" w:sz="0" w:space="0" w:color="auto"/>
                    <w:left w:val="none" w:sz="0" w:space="0" w:color="auto"/>
                    <w:bottom w:val="none" w:sz="0" w:space="0" w:color="auto"/>
                    <w:right w:val="none" w:sz="0" w:space="0" w:color="auto"/>
                  </w:divBdr>
                </w:div>
                <w:div w:id="1125350150">
                  <w:marLeft w:val="0"/>
                  <w:marRight w:val="0"/>
                  <w:marTop w:val="0"/>
                  <w:marBottom w:val="0"/>
                  <w:divBdr>
                    <w:top w:val="none" w:sz="0" w:space="0" w:color="auto"/>
                    <w:left w:val="none" w:sz="0" w:space="0" w:color="auto"/>
                    <w:bottom w:val="none" w:sz="0" w:space="0" w:color="auto"/>
                    <w:right w:val="none" w:sz="0" w:space="0" w:color="auto"/>
                  </w:divBdr>
                </w:div>
                <w:div w:id="1251743090">
                  <w:marLeft w:val="0"/>
                  <w:marRight w:val="0"/>
                  <w:marTop w:val="0"/>
                  <w:marBottom w:val="0"/>
                  <w:divBdr>
                    <w:top w:val="none" w:sz="0" w:space="0" w:color="auto"/>
                    <w:left w:val="none" w:sz="0" w:space="0" w:color="auto"/>
                    <w:bottom w:val="none" w:sz="0" w:space="0" w:color="auto"/>
                    <w:right w:val="none" w:sz="0" w:space="0" w:color="auto"/>
                  </w:divBdr>
                </w:div>
                <w:div w:id="1305500119">
                  <w:marLeft w:val="0"/>
                  <w:marRight w:val="0"/>
                  <w:marTop w:val="0"/>
                  <w:marBottom w:val="0"/>
                  <w:divBdr>
                    <w:top w:val="none" w:sz="0" w:space="0" w:color="auto"/>
                    <w:left w:val="none" w:sz="0" w:space="0" w:color="auto"/>
                    <w:bottom w:val="none" w:sz="0" w:space="0" w:color="auto"/>
                    <w:right w:val="none" w:sz="0" w:space="0" w:color="auto"/>
                  </w:divBdr>
                  <w:divsChild>
                    <w:div w:id="1179933354">
                      <w:marLeft w:val="0"/>
                      <w:marRight w:val="0"/>
                      <w:marTop w:val="0"/>
                      <w:marBottom w:val="0"/>
                      <w:divBdr>
                        <w:top w:val="none" w:sz="0" w:space="0" w:color="auto"/>
                        <w:left w:val="none" w:sz="0" w:space="0" w:color="auto"/>
                        <w:bottom w:val="none" w:sz="0" w:space="0" w:color="auto"/>
                        <w:right w:val="none" w:sz="0" w:space="0" w:color="auto"/>
                      </w:divBdr>
                    </w:div>
                    <w:div w:id="12790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94423">
      <w:bodyDiv w:val="1"/>
      <w:marLeft w:val="0"/>
      <w:marRight w:val="0"/>
      <w:marTop w:val="0"/>
      <w:marBottom w:val="0"/>
      <w:divBdr>
        <w:top w:val="none" w:sz="0" w:space="0" w:color="auto"/>
        <w:left w:val="none" w:sz="0" w:space="0" w:color="auto"/>
        <w:bottom w:val="none" w:sz="0" w:space="0" w:color="auto"/>
        <w:right w:val="none" w:sz="0" w:space="0" w:color="auto"/>
      </w:divBdr>
      <w:divsChild>
        <w:div w:id="1898861044">
          <w:marLeft w:val="0"/>
          <w:marRight w:val="0"/>
          <w:marTop w:val="0"/>
          <w:marBottom w:val="0"/>
          <w:divBdr>
            <w:top w:val="none" w:sz="0" w:space="0" w:color="auto"/>
            <w:left w:val="none" w:sz="0" w:space="0" w:color="auto"/>
            <w:bottom w:val="none" w:sz="0" w:space="0" w:color="auto"/>
            <w:right w:val="none" w:sz="0" w:space="0" w:color="auto"/>
          </w:divBdr>
        </w:div>
        <w:div w:id="653989418">
          <w:marLeft w:val="0"/>
          <w:marRight w:val="0"/>
          <w:marTop w:val="0"/>
          <w:marBottom w:val="0"/>
          <w:divBdr>
            <w:top w:val="none" w:sz="0" w:space="0" w:color="auto"/>
            <w:left w:val="none" w:sz="0" w:space="0" w:color="auto"/>
            <w:bottom w:val="none" w:sz="0" w:space="0" w:color="auto"/>
            <w:right w:val="none" w:sz="0" w:space="0" w:color="auto"/>
          </w:divBdr>
        </w:div>
        <w:div w:id="1493184223">
          <w:marLeft w:val="0"/>
          <w:marRight w:val="0"/>
          <w:marTop w:val="0"/>
          <w:marBottom w:val="0"/>
          <w:divBdr>
            <w:top w:val="none" w:sz="0" w:space="0" w:color="auto"/>
            <w:left w:val="none" w:sz="0" w:space="0" w:color="auto"/>
            <w:bottom w:val="none" w:sz="0" w:space="0" w:color="auto"/>
            <w:right w:val="none" w:sz="0" w:space="0" w:color="auto"/>
          </w:divBdr>
        </w:div>
      </w:divsChild>
    </w:div>
    <w:div w:id="918442763">
      <w:bodyDiv w:val="1"/>
      <w:marLeft w:val="0"/>
      <w:marRight w:val="0"/>
      <w:marTop w:val="0"/>
      <w:marBottom w:val="0"/>
      <w:divBdr>
        <w:top w:val="none" w:sz="0" w:space="0" w:color="auto"/>
        <w:left w:val="none" w:sz="0" w:space="0" w:color="auto"/>
        <w:bottom w:val="none" w:sz="0" w:space="0" w:color="auto"/>
        <w:right w:val="none" w:sz="0" w:space="0" w:color="auto"/>
      </w:divBdr>
      <w:divsChild>
        <w:div w:id="2141144878">
          <w:marLeft w:val="0"/>
          <w:marRight w:val="0"/>
          <w:marTop w:val="0"/>
          <w:marBottom w:val="0"/>
          <w:divBdr>
            <w:top w:val="none" w:sz="0" w:space="0" w:color="auto"/>
            <w:left w:val="none" w:sz="0" w:space="0" w:color="auto"/>
            <w:bottom w:val="none" w:sz="0" w:space="0" w:color="auto"/>
            <w:right w:val="none" w:sz="0" w:space="0" w:color="auto"/>
          </w:divBdr>
          <w:divsChild>
            <w:div w:id="2133596657">
              <w:marLeft w:val="0"/>
              <w:marRight w:val="0"/>
              <w:marTop w:val="0"/>
              <w:marBottom w:val="0"/>
              <w:divBdr>
                <w:top w:val="none" w:sz="0" w:space="0" w:color="auto"/>
                <w:left w:val="none" w:sz="0" w:space="0" w:color="auto"/>
                <w:bottom w:val="none" w:sz="0" w:space="0" w:color="auto"/>
                <w:right w:val="none" w:sz="0" w:space="0" w:color="auto"/>
              </w:divBdr>
            </w:div>
            <w:div w:id="1856653992">
              <w:marLeft w:val="0"/>
              <w:marRight w:val="0"/>
              <w:marTop w:val="0"/>
              <w:marBottom w:val="0"/>
              <w:divBdr>
                <w:top w:val="none" w:sz="0" w:space="0" w:color="auto"/>
                <w:left w:val="none" w:sz="0" w:space="0" w:color="auto"/>
                <w:bottom w:val="none" w:sz="0" w:space="0" w:color="auto"/>
                <w:right w:val="none" w:sz="0" w:space="0" w:color="auto"/>
              </w:divBdr>
            </w:div>
          </w:divsChild>
        </w:div>
        <w:div w:id="1873760784">
          <w:marLeft w:val="0"/>
          <w:marRight w:val="0"/>
          <w:marTop w:val="0"/>
          <w:marBottom w:val="0"/>
          <w:divBdr>
            <w:top w:val="none" w:sz="0" w:space="0" w:color="auto"/>
            <w:left w:val="none" w:sz="0" w:space="0" w:color="auto"/>
            <w:bottom w:val="none" w:sz="0" w:space="0" w:color="auto"/>
            <w:right w:val="none" w:sz="0" w:space="0" w:color="auto"/>
          </w:divBdr>
        </w:div>
        <w:div w:id="2047674560">
          <w:marLeft w:val="0"/>
          <w:marRight w:val="0"/>
          <w:marTop w:val="0"/>
          <w:marBottom w:val="0"/>
          <w:divBdr>
            <w:top w:val="none" w:sz="0" w:space="0" w:color="auto"/>
            <w:left w:val="none" w:sz="0" w:space="0" w:color="auto"/>
            <w:bottom w:val="none" w:sz="0" w:space="0" w:color="auto"/>
            <w:right w:val="none" w:sz="0" w:space="0" w:color="auto"/>
          </w:divBdr>
          <w:divsChild>
            <w:div w:id="11170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1761">
      <w:bodyDiv w:val="1"/>
      <w:marLeft w:val="0"/>
      <w:marRight w:val="0"/>
      <w:marTop w:val="0"/>
      <w:marBottom w:val="0"/>
      <w:divBdr>
        <w:top w:val="none" w:sz="0" w:space="0" w:color="auto"/>
        <w:left w:val="none" w:sz="0" w:space="0" w:color="auto"/>
        <w:bottom w:val="none" w:sz="0" w:space="0" w:color="auto"/>
        <w:right w:val="none" w:sz="0" w:space="0" w:color="auto"/>
      </w:divBdr>
      <w:divsChild>
        <w:div w:id="108933457">
          <w:marLeft w:val="0"/>
          <w:marRight w:val="0"/>
          <w:marTop w:val="0"/>
          <w:marBottom w:val="0"/>
          <w:divBdr>
            <w:top w:val="none" w:sz="0" w:space="0" w:color="auto"/>
            <w:left w:val="none" w:sz="0" w:space="0" w:color="auto"/>
            <w:bottom w:val="none" w:sz="0" w:space="0" w:color="auto"/>
            <w:right w:val="none" w:sz="0" w:space="0" w:color="auto"/>
          </w:divBdr>
        </w:div>
        <w:div w:id="130297230">
          <w:marLeft w:val="0"/>
          <w:marRight w:val="0"/>
          <w:marTop w:val="0"/>
          <w:marBottom w:val="0"/>
          <w:divBdr>
            <w:top w:val="none" w:sz="0" w:space="0" w:color="auto"/>
            <w:left w:val="none" w:sz="0" w:space="0" w:color="auto"/>
            <w:bottom w:val="none" w:sz="0" w:space="0" w:color="auto"/>
            <w:right w:val="none" w:sz="0" w:space="0" w:color="auto"/>
          </w:divBdr>
        </w:div>
        <w:div w:id="675694445">
          <w:marLeft w:val="0"/>
          <w:marRight w:val="0"/>
          <w:marTop w:val="0"/>
          <w:marBottom w:val="0"/>
          <w:divBdr>
            <w:top w:val="none" w:sz="0" w:space="0" w:color="auto"/>
            <w:left w:val="none" w:sz="0" w:space="0" w:color="auto"/>
            <w:bottom w:val="none" w:sz="0" w:space="0" w:color="auto"/>
            <w:right w:val="none" w:sz="0" w:space="0" w:color="auto"/>
          </w:divBdr>
        </w:div>
      </w:divsChild>
    </w:div>
    <w:div w:id="1407148321">
      <w:bodyDiv w:val="1"/>
      <w:marLeft w:val="0"/>
      <w:marRight w:val="0"/>
      <w:marTop w:val="0"/>
      <w:marBottom w:val="0"/>
      <w:divBdr>
        <w:top w:val="none" w:sz="0" w:space="0" w:color="auto"/>
        <w:left w:val="none" w:sz="0" w:space="0" w:color="auto"/>
        <w:bottom w:val="none" w:sz="0" w:space="0" w:color="auto"/>
        <w:right w:val="none" w:sz="0" w:space="0" w:color="auto"/>
      </w:divBdr>
      <w:divsChild>
        <w:div w:id="1956475726">
          <w:marLeft w:val="0"/>
          <w:marRight w:val="0"/>
          <w:marTop w:val="0"/>
          <w:marBottom w:val="0"/>
          <w:divBdr>
            <w:top w:val="none" w:sz="0" w:space="0" w:color="auto"/>
            <w:left w:val="none" w:sz="0" w:space="0" w:color="auto"/>
            <w:bottom w:val="none" w:sz="0" w:space="0" w:color="auto"/>
            <w:right w:val="none" w:sz="0" w:space="0" w:color="auto"/>
          </w:divBdr>
        </w:div>
        <w:div w:id="334651318">
          <w:marLeft w:val="0"/>
          <w:marRight w:val="0"/>
          <w:marTop w:val="0"/>
          <w:marBottom w:val="0"/>
          <w:divBdr>
            <w:top w:val="none" w:sz="0" w:space="0" w:color="auto"/>
            <w:left w:val="none" w:sz="0" w:space="0" w:color="auto"/>
            <w:bottom w:val="none" w:sz="0" w:space="0" w:color="auto"/>
            <w:right w:val="none" w:sz="0" w:space="0" w:color="auto"/>
          </w:divBdr>
        </w:div>
        <w:div w:id="2023244668">
          <w:marLeft w:val="0"/>
          <w:marRight w:val="0"/>
          <w:marTop w:val="0"/>
          <w:marBottom w:val="0"/>
          <w:divBdr>
            <w:top w:val="none" w:sz="0" w:space="0" w:color="auto"/>
            <w:left w:val="none" w:sz="0" w:space="0" w:color="auto"/>
            <w:bottom w:val="none" w:sz="0" w:space="0" w:color="auto"/>
            <w:right w:val="none" w:sz="0" w:space="0" w:color="auto"/>
          </w:divBdr>
        </w:div>
        <w:div w:id="96173874">
          <w:marLeft w:val="0"/>
          <w:marRight w:val="0"/>
          <w:marTop w:val="0"/>
          <w:marBottom w:val="0"/>
          <w:divBdr>
            <w:top w:val="none" w:sz="0" w:space="0" w:color="auto"/>
            <w:left w:val="none" w:sz="0" w:space="0" w:color="auto"/>
            <w:bottom w:val="none" w:sz="0" w:space="0" w:color="auto"/>
            <w:right w:val="none" w:sz="0" w:space="0" w:color="auto"/>
          </w:divBdr>
        </w:div>
      </w:divsChild>
    </w:div>
    <w:div w:id="1439527296">
      <w:bodyDiv w:val="1"/>
      <w:marLeft w:val="0"/>
      <w:marRight w:val="0"/>
      <w:marTop w:val="0"/>
      <w:marBottom w:val="0"/>
      <w:divBdr>
        <w:top w:val="none" w:sz="0" w:space="0" w:color="auto"/>
        <w:left w:val="none" w:sz="0" w:space="0" w:color="auto"/>
        <w:bottom w:val="none" w:sz="0" w:space="0" w:color="auto"/>
        <w:right w:val="none" w:sz="0" w:space="0" w:color="auto"/>
      </w:divBdr>
      <w:divsChild>
        <w:div w:id="59251254">
          <w:marLeft w:val="0"/>
          <w:marRight w:val="0"/>
          <w:marTop w:val="0"/>
          <w:marBottom w:val="0"/>
          <w:divBdr>
            <w:top w:val="none" w:sz="0" w:space="0" w:color="auto"/>
            <w:left w:val="none" w:sz="0" w:space="0" w:color="auto"/>
            <w:bottom w:val="none" w:sz="0" w:space="0" w:color="auto"/>
            <w:right w:val="none" w:sz="0" w:space="0" w:color="auto"/>
          </w:divBdr>
          <w:divsChild>
            <w:div w:id="1668435508">
              <w:marLeft w:val="0"/>
              <w:marRight w:val="0"/>
              <w:marTop w:val="0"/>
              <w:marBottom w:val="0"/>
              <w:divBdr>
                <w:top w:val="none" w:sz="0" w:space="0" w:color="auto"/>
                <w:left w:val="none" w:sz="0" w:space="0" w:color="auto"/>
                <w:bottom w:val="none" w:sz="0" w:space="0" w:color="auto"/>
                <w:right w:val="none" w:sz="0" w:space="0" w:color="auto"/>
              </w:divBdr>
            </w:div>
            <w:div w:id="563685619">
              <w:marLeft w:val="0"/>
              <w:marRight w:val="0"/>
              <w:marTop w:val="0"/>
              <w:marBottom w:val="0"/>
              <w:divBdr>
                <w:top w:val="none" w:sz="0" w:space="0" w:color="auto"/>
                <w:left w:val="none" w:sz="0" w:space="0" w:color="auto"/>
                <w:bottom w:val="none" w:sz="0" w:space="0" w:color="auto"/>
                <w:right w:val="none" w:sz="0" w:space="0" w:color="auto"/>
              </w:divBdr>
            </w:div>
            <w:div w:id="1945839291">
              <w:marLeft w:val="0"/>
              <w:marRight w:val="0"/>
              <w:marTop w:val="0"/>
              <w:marBottom w:val="0"/>
              <w:divBdr>
                <w:top w:val="none" w:sz="0" w:space="0" w:color="auto"/>
                <w:left w:val="none" w:sz="0" w:space="0" w:color="auto"/>
                <w:bottom w:val="none" w:sz="0" w:space="0" w:color="auto"/>
                <w:right w:val="none" w:sz="0" w:space="0" w:color="auto"/>
              </w:divBdr>
            </w:div>
            <w:div w:id="1504541424">
              <w:marLeft w:val="0"/>
              <w:marRight w:val="0"/>
              <w:marTop w:val="0"/>
              <w:marBottom w:val="0"/>
              <w:divBdr>
                <w:top w:val="none" w:sz="0" w:space="0" w:color="auto"/>
                <w:left w:val="none" w:sz="0" w:space="0" w:color="auto"/>
                <w:bottom w:val="none" w:sz="0" w:space="0" w:color="auto"/>
                <w:right w:val="none" w:sz="0" w:space="0" w:color="auto"/>
              </w:divBdr>
            </w:div>
          </w:divsChild>
        </w:div>
        <w:div w:id="1147935919">
          <w:marLeft w:val="0"/>
          <w:marRight w:val="0"/>
          <w:marTop w:val="0"/>
          <w:marBottom w:val="0"/>
          <w:divBdr>
            <w:top w:val="none" w:sz="0" w:space="0" w:color="auto"/>
            <w:left w:val="none" w:sz="0" w:space="0" w:color="auto"/>
            <w:bottom w:val="none" w:sz="0" w:space="0" w:color="auto"/>
            <w:right w:val="none" w:sz="0" w:space="0" w:color="auto"/>
          </w:divBdr>
          <w:divsChild>
            <w:div w:id="203836945">
              <w:marLeft w:val="0"/>
              <w:marRight w:val="0"/>
              <w:marTop w:val="0"/>
              <w:marBottom w:val="0"/>
              <w:divBdr>
                <w:top w:val="none" w:sz="0" w:space="0" w:color="auto"/>
                <w:left w:val="none" w:sz="0" w:space="0" w:color="auto"/>
                <w:bottom w:val="none" w:sz="0" w:space="0" w:color="auto"/>
                <w:right w:val="none" w:sz="0" w:space="0" w:color="auto"/>
              </w:divBdr>
            </w:div>
            <w:div w:id="41178557">
              <w:marLeft w:val="0"/>
              <w:marRight w:val="0"/>
              <w:marTop w:val="0"/>
              <w:marBottom w:val="0"/>
              <w:divBdr>
                <w:top w:val="none" w:sz="0" w:space="0" w:color="auto"/>
                <w:left w:val="none" w:sz="0" w:space="0" w:color="auto"/>
                <w:bottom w:val="none" w:sz="0" w:space="0" w:color="auto"/>
                <w:right w:val="none" w:sz="0" w:space="0" w:color="auto"/>
              </w:divBdr>
            </w:div>
          </w:divsChild>
        </w:div>
        <w:div w:id="1707830462">
          <w:marLeft w:val="0"/>
          <w:marRight w:val="0"/>
          <w:marTop w:val="0"/>
          <w:marBottom w:val="0"/>
          <w:divBdr>
            <w:top w:val="none" w:sz="0" w:space="0" w:color="auto"/>
            <w:left w:val="none" w:sz="0" w:space="0" w:color="auto"/>
            <w:bottom w:val="none" w:sz="0" w:space="0" w:color="auto"/>
            <w:right w:val="none" w:sz="0" w:space="0" w:color="auto"/>
          </w:divBdr>
          <w:divsChild>
            <w:div w:id="1663510603">
              <w:marLeft w:val="0"/>
              <w:marRight w:val="0"/>
              <w:marTop w:val="0"/>
              <w:marBottom w:val="0"/>
              <w:divBdr>
                <w:top w:val="none" w:sz="0" w:space="0" w:color="auto"/>
                <w:left w:val="none" w:sz="0" w:space="0" w:color="auto"/>
                <w:bottom w:val="none" w:sz="0" w:space="0" w:color="auto"/>
                <w:right w:val="none" w:sz="0" w:space="0" w:color="auto"/>
              </w:divBdr>
            </w:div>
            <w:div w:id="1586452044">
              <w:marLeft w:val="0"/>
              <w:marRight w:val="0"/>
              <w:marTop w:val="0"/>
              <w:marBottom w:val="0"/>
              <w:divBdr>
                <w:top w:val="none" w:sz="0" w:space="0" w:color="auto"/>
                <w:left w:val="none" w:sz="0" w:space="0" w:color="auto"/>
                <w:bottom w:val="none" w:sz="0" w:space="0" w:color="auto"/>
                <w:right w:val="none" w:sz="0" w:space="0" w:color="auto"/>
              </w:divBdr>
            </w:div>
            <w:div w:id="11224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92">
      <w:bodyDiv w:val="1"/>
      <w:marLeft w:val="0"/>
      <w:marRight w:val="0"/>
      <w:marTop w:val="0"/>
      <w:marBottom w:val="0"/>
      <w:divBdr>
        <w:top w:val="none" w:sz="0" w:space="0" w:color="auto"/>
        <w:left w:val="none" w:sz="0" w:space="0" w:color="auto"/>
        <w:bottom w:val="none" w:sz="0" w:space="0" w:color="auto"/>
        <w:right w:val="none" w:sz="0" w:space="0" w:color="auto"/>
      </w:divBdr>
      <w:divsChild>
        <w:div w:id="401827910">
          <w:marLeft w:val="0"/>
          <w:marRight w:val="0"/>
          <w:marTop w:val="0"/>
          <w:marBottom w:val="0"/>
          <w:divBdr>
            <w:top w:val="none" w:sz="0" w:space="0" w:color="auto"/>
            <w:left w:val="none" w:sz="0" w:space="0" w:color="auto"/>
            <w:bottom w:val="none" w:sz="0" w:space="0" w:color="auto"/>
            <w:right w:val="none" w:sz="0" w:space="0" w:color="auto"/>
          </w:divBdr>
        </w:div>
        <w:div w:id="1565600803">
          <w:marLeft w:val="0"/>
          <w:marRight w:val="0"/>
          <w:marTop w:val="0"/>
          <w:marBottom w:val="0"/>
          <w:divBdr>
            <w:top w:val="none" w:sz="0" w:space="0" w:color="auto"/>
            <w:left w:val="none" w:sz="0" w:space="0" w:color="auto"/>
            <w:bottom w:val="none" w:sz="0" w:space="0" w:color="auto"/>
            <w:right w:val="none" w:sz="0" w:space="0" w:color="auto"/>
          </w:divBdr>
        </w:div>
        <w:div w:id="1451582380">
          <w:marLeft w:val="0"/>
          <w:marRight w:val="0"/>
          <w:marTop w:val="0"/>
          <w:marBottom w:val="0"/>
          <w:divBdr>
            <w:top w:val="none" w:sz="0" w:space="0" w:color="auto"/>
            <w:left w:val="none" w:sz="0" w:space="0" w:color="auto"/>
            <w:bottom w:val="none" w:sz="0" w:space="0" w:color="auto"/>
            <w:right w:val="none" w:sz="0" w:space="0" w:color="auto"/>
          </w:divBdr>
        </w:div>
      </w:divsChild>
    </w:div>
    <w:div w:id="1480533424">
      <w:bodyDiv w:val="1"/>
      <w:marLeft w:val="0"/>
      <w:marRight w:val="0"/>
      <w:marTop w:val="0"/>
      <w:marBottom w:val="0"/>
      <w:divBdr>
        <w:top w:val="none" w:sz="0" w:space="0" w:color="auto"/>
        <w:left w:val="none" w:sz="0" w:space="0" w:color="auto"/>
        <w:bottom w:val="none" w:sz="0" w:space="0" w:color="auto"/>
        <w:right w:val="none" w:sz="0" w:space="0" w:color="auto"/>
      </w:divBdr>
      <w:divsChild>
        <w:div w:id="1677687944">
          <w:marLeft w:val="0"/>
          <w:marRight w:val="0"/>
          <w:marTop w:val="0"/>
          <w:marBottom w:val="0"/>
          <w:divBdr>
            <w:top w:val="none" w:sz="0" w:space="0" w:color="auto"/>
            <w:left w:val="none" w:sz="0" w:space="0" w:color="auto"/>
            <w:bottom w:val="none" w:sz="0" w:space="0" w:color="auto"/>
            <w:right w:val="none" w:sz="0" w:space="0" w:color="auto"/>
          </w:divBdr>
        </w:div>
        <w:div w:id="258833453">
          <w:marLeft w:val="0"/>
          <w:marRight w:val="0"/>
          <w:marTop w:val="0"/>
          <w:marBottom w:val="0"/>
          <w:divBdr>
            <w:top w:val="none" w:sz="0" w:space="0" w:color="auto"/>
            <w:left w:val="none" w:sz="0" w:space="0" w:color="auto"/>
            <w:bottom w:val="none" w:sz="0" w:space="0" w:color="auto"/>
            <w:right w:val="none" w:sz="0" w:space="0" w:color="auto"/>
          </w:divBdr>
        </w:div>
        <w:div w:id="9796912">
          <w:marLeft w:val="0"/>
          <w:marRight w:val="0"/>
          <w:marTop w:val="0"/>
          <w:marBottom w:val="0"/>
          <w:divBdr>
            <w:top w:val="none" w:sz="0" w:space="0" w:color="auto"/>
            <w:left w:val="none" w:sz="0" w:space="0" w:color="auto"/>
            <w:bottom w:val="none" w:sz="0" w:space="0" w:color="auto"/>
            <w:right w:val="none" w:sz="0" w:space="0" w:color="auto"/>
          </w:divBdr>
        </w:div>
      </w:divsChild>
    </w:div>
    <w:div w:id="1600332327">
      <w:bodyDiv w:val="1"/>
      <w:marLeft w:val="0"/>
      <w:marRight w:val="0"/>
      <w:marTop w:val="0"/>
      <w:marBottom w:val="0"/>
      <w:divBdr>
        <w:top w:val="none" w:sz="0" w:space="0" w:color="auto"/>
        <w:left w:val="none" w:sz="0" w:space="0" w:color="auto"/>
        <w:bottom w:val="none" w:sz="0" w:space="0" w:color="auto"/>
        <w:right w:val="none" w:sz="0" w:space="0" w:color="auto"/>
      </w:divBdr>
      <w:divsChild>
        <w:div w:id="678392630">
          <w:marLeft w:val="0"/>
          <w:marRight w:val="0"/>
          <w:marTop w:val="0"/>
          <w:marBottom w:val="0"/>
          <w:divBdr>
            <w:top w:val="none" w:sz="0" w:space="0" w:color="auto"/>
            <w:left w:val="none" w:sz="0" w:space="0" w:color="auto"/>
            <w:bottom w:val="none" w:sz="0" w:space="0" w:color="auto"/>
            <w:right w:val="none" w:sz="0" w:space="0" w:color="auto"/>
          </w:divBdr>
        </w:div>
        <w:div w:id="2036273536">
          <w:marLeft w:val="0"/>
          <w:marRight w:val="0"/>
          <w:marTop w:val="0"/>
          <w:marBottom w:val="0"/>
          <w:divBdr>
            <w:top w:val="none" w:sz="0" w:space="0" w:color="auto"/>
            <w:left w:val="none" w:sz="0" w:space="0" w:color="auto"/>
            <w:bottom w:val="none" w:sz="0" w:space="0" w:color="auto"/>
            <w:right w:val="none" w:sz="0" w:space="0" w:color="auto"/>
          </w:divBdr>
        </w:div>
        <w:div w:id="1546138380">
          <w:marLeft w:val="0"/>
          <w:marRight w:val="0"/>
          <w:marTop w:val="0"/>
          <w:marBottom w:val="0"/>
          <w:divBdr>
            <w:top w:val="none" w:sz="0" w:space="0" w:color="auto"/>
            <w:left w:val="none" w:sz="0" w:space="0" w:color="auto"/>
            <w:bottom w:val="none" w:sz="0" w:space="0" w:color="auto"/>
            <w:right w:val="none" w:sz="0" w:space="0" w:color="auto"/>
          </w:divBdr>
        </w:div>
        <w:div w:id="2088988356">
          <w:marLeft w:val="0"/>
          <w:marRight w:val="0"/>
          <w:marTop w:val="0"/>
          <w:marBottom w:val="0"/>
          <w:divBdr>
            <w:top w:val="none" w:sz="0" w:space="0" w:color="auto"/>
            <w:left w:val="none" w:sz="0" w:space="0" w:color="auto"/>
            <w:bottom w:val="none" w:sz="0" w:space="0" w:color="auto"/>
            <w:right w:val="none" w:sz="0" w:space="0" w:color="auto"/>
          </w:divBdr>
        </w:div>
        <w:div w:id="1918322047">
          <w:marLeft w:val="0"/>
          <w:marRight w:val="0"/>
          <w:marTop w:val="0"/>
          <w:marBottom w:val="0"/>
          <w:divBdr>
            <w:top w:val="none" w:sz="0" w:space="0" w:color="auto"/>
            <w:left w:val="none" w:sz="0" w:space="0" w:color="auto"/>
            <w:bottom w:val="none" w:sz="0" w:space="0" w:color="auto"/>
            <w:right w:val="none" w:sz="0" w:space="0" w:color="auto"/>
          </w:divBdr>
        </w:div>
        <w:div w:id="1013460120">
          <w:marLeft w:val="0"/>
          <w:marRight w:val="0"/>
          <w:marTop w:val="0"/>
          <w:marBottom w:val="0"/>
          <w:divBdr>
            <w:top w:val="none" w:sz="0" w:space="0" w:color="auto"/>
            <w:left w:val="none" w:sz="0" w:space="0" w:color="auto"/>
            <w:bottom w:val="none" w:sz="0" w:space="0" w:color="auto"/>
            <w:right w:val="none" w:sz="0" w:space="0" w:color="auto"/>
          </w:divBdr>
        </w:div>
        <w:div w:id="1401320090">
          <w:marLeft w:val="0"/>
          <w:marRight w:val="0"/>
          <w:marTop w:val="0"/>
          <w:marBottom w:val="0"/>
          <w:divBdr>
            <w:top w:val="none" w:sz="0" w:space="0" w:color="auto"/>
            <w:left w:val="none" w:sz="0" w:space="0" w:color="auto"/>
            <w:bottom w:val="none" w:sz="0" w:space="0" w:color="auto"/>
            <w:right w:val="none" w:sz="0" w:space="0" w:color="auto"/>
          </w:divBdr>
        </w:div>
        <w:div w:id="465704183">
          <w:marLeft w:val="0"/>
          <w:marRight w:val="0"/>
          <w:marTop w:val="0"/>
          <w:marBottom w:val="0"/>
          <w:divBdr>
            <w:top w:val="none" w:sz="0" w:space="0" w:color="auto"/>
            <w:left w:val="none" w:sz="0" w:space="0" w:color="auto"/>
            <w:bottom w:val="none" w:sz="0" w:space="0" w:color="auto"/>
            <w:right w:val="none" w:sz="0" w:space="0" w:color="auto"/>
          </w:divBdr>
        </w:div>
        <w:div w:id="1325820644">
          <w:marLeft w:val="0"/>
          <w:marRight w:val="0"/>
          <w:marTop w:val="0"/>
          <w:marBottom w:val="0"/>
          <w:divBdr>
            <w:top w:val="none" w:sz="0" w:space="0" w:color="auto"/>
            <w:left w:val="none" w:sz="0" w:space="0" w:color="auto"/>
            <w:bottom w:val="none" w:sz="0" w:space="0" w:color="auto"/>
            <w:right w:val="none" w:sz="0" w:space="0" w:color="auto"/>
          </w:divBdr>
        </w:div>
      </w:divsChild>
    </w:div>
    <w:div w:id="1612198137">
      <w:bodyDiv w:val="1"/>
      <w:marLeft w:val="0"/>
      <w:marRight w:val="0"/>
      <w:marTop w:val="0"/>
      <w:marBottom w:val="0"/>
      <w:divBdr>
        <w:top w:val="none" w:sz="0" w:space="0" w:color="auto"/>
        <w:left w:val="none" w:sz="0" w:space="0" w:color="auto"/>
        <w:bottom w:val="none" w:sz="0" w:space="0" w:color="auto"/>
        <w:right w:val="none" w:sz="0" w:space="0" w:color="auto"/>
      </w:divBdr>
      <w:divsChild>
        <w:div w:id="1913811999">
          <w:marLeft w:val="0"/>
          <w:marRight w:val="0"/>
          <w:marTop w:val="0"/>
          <w:marBottom w:val="0"/>
          <w:divBdr>
            <w:top w:val="none" w:sz="0" w:space="0" w:color="auto"/>
            <w:left w:val="none" w:sz="0" w:space="0" w:color="auto"/>
            <w:bottom w:val="none" w:sz="0" w:space="0" w:color="auto"/>
            <w:right w:val="none" w:sz="0" w:space="0" w:color="auto"/>
          </w:divBdr>
          <w:divsChild>
            <w:div w:id="1800495995">
              <w:marLeft w:val="0"/>
              <w:marRight w:val="0"/>
              <w:marTop w:val="0"/>
              <w:marBottom w:val="0"/>
              <w:divBdr>
                <w:top w:val="none" w:sz="0" w:space="0" w:color="auto"/>
                <w:left w:val="none" w:sz="0" w:space="0" w:color="auto"/>
                <w:bottom w:val="none" w:sz="0" w:space="0" w:color="auto"/>
                <w:right w:val="none" w:sz="0" w:space="0" w:color="auto"/>
              </w:divBdr>
            </w:div>
          </w:divsChild>
        </w:div>
        <w:div w:id="1361512678">
          <w:marLeft w:val="0"/>
          <w:marRight w:val="0"/>
          <w:marTop w:val="0"/>
          <w:marBottom w:val="0"/>
          <w:divBdr>
            <w:top w:val="none" w:sz="0" w:space="0" w:color="auto"/>
            <w:left w:val="none" w:sz="0" w:space="0" w:color="auto"/>
            <w:bottom w:val="none" w:sz="0" w:space="0" w:color="auto"/>
            <w:right w:val="none" w:sz="0" w:space="0" w:color="auto"/>
          </w:divBdr>
        </w:div>
        <w:div w:id="1979803237">
          <w:marLeft w:val="0"/>
          <w:marRight w:val="0"/>
          <w:marTop w:val="0"/>
          <w:marBottom w:val="0"/>
          <w:divBdr>
            <w:top w:val="none" w:sz="0" w:space="0" w:color="auto"/>
            <w:left w:val="none" w:sz="0" w:space="0" w:color="auto"/>
            <w:bottom w:val="none" w:sz="0" w:space="0" w:color="auto"/>
            <w:right w:val="none" w:sz="0" w:space="0" w:color="auto"/>
          </w:divBdr>
          <w:divsChild>
            <w:div w:id="18548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500">
      <w:bodyDiv w:val="1"/>
      <w:marLeft w:val="0"/>
      <w:marRight w:val="0"/>
      <w:marTop w:val="0"/>
      <w:marBottom w:val="0"/>
      <w:divBdr>
        <w:top w:val="none" w:sz="0" w:space="0" w:color="auto"/>
        <w:left w:val="none" w:sz="0" w:space="0" w:color="auto"/>
        <w:bottom w:val="none" w:sz="0" w:space="0" w:color="auto"/>
        <w:right w:val="none" w:sz="0" w:space="0" w:color="auto"/>
      </w:divBdr>
      <w:divsChild>
        <w:div w:id="816844439">
          <w:marLeft w:val="0"/>
          <w:marRight w:val="0"/>
          <w:marTop w:val="0"/>
          <w:marBottom w:val="0"/>
          <w:divBdr>
            <w:top w:val="none" w:sz="0" w:space="0" w:color="auto"/>
            <w:left w:val="none" w:sz="0" w:space="0" w:color="auto"/>
            <w:bottom w:val="none" w:sz="0" w:space="0" w:color="auto"/>
            <w:right w:val="none" w:sz="0" w:space="0" w:color="auto"/>
          </w:divBdr>
        </w:div>
        <w:div w:id="899436908">
          <w:marLeft w:val="0"/>
          <w:marRight w:val="0"/>
          <w:marTop w:val="0"/>
          <w:marBottom w:val="0"/>
          <w:divBdr>
            <w:top w:val="none" w:sz="0" w:space="0" w:color="auto"/>
            <w:left w:val="none" w:sz="0" w:space="0" w:color="auto"/>
            <w:bottom w:val="none" w:sz="0" w:space="0" w:color="auto"/>
            <w:right w:val="none" w:sz="0" w:space="0" w:color="auto"/>
          </w:divBdr>
        </w:div>
        <w:div w:id="1115176478">
          <w:marLeft w:val="0"/>
          <w:marRight w:val="0"/>
          <w:marTop w:val="0"/>
          <w:marBottom w:val="0"/>
          <w:divBdr>
            <w:top w:val="none" w:sz="0" w:space="0" w:color="auto"/>
            <w:left w:val="none" w:sz="0" w:space="0" w:color="auto"/>
            <w:bottom w:val="none" w:sz="0" w:space="0" w:color="auto"/>
            <w:right w:val="none" w:sz="0" w:space="0" w:color="auto"/>
          </w:divBdr>
        </w:div>
        <w:div w:id="724180756">
          <w:marLeft w:val="0"/>
          <w:marRight w:val="0"/>
          <w:marTop w:val="0"/>
          <w:marBottom w:val="0"/>
          <w:divBdr>
            <w:top w:val="none" w:sz="0" w:space="0" w:color="auto"/>
            <w:left w:val="none" w:sz="0" w:space="0" w:color="auto"/>
            <w:bottom w:val="none" w:sz="0" w:space="0" w:color="auto"/>
            <w:right w:val="none" w:sz="0" w:space="0" w:color="auto"/>
          </w:divBdr>
        </w:div>
      </w:divsChild>
    </w:div>
    <w:div w:id="1652715599">
      <w:bodyDiv w:val="1"/>
      <w:marLeft w:val="0"/>
      <w:marRight w:val="0"/>
      <w:marTop w:val="0"/>
      <w:marBottom w:val="0"/>
      <w:divBdr>
        <w:top w:val="none" w:sz="0" w:space="0" w:color="auto"/>
        <w:left w:val="none" w:sz="0" w:space="0" w:color="auto"/>
        <w:bottom w:val="none" w:sz="0" w:space="0" w:color="auto"/>
        <w:right w:val="none" w:sz="0" w:space="0" w:color="auto"/>
      </w:divBdr>
      <w:divsChild>
        <w:div w:id="2072801113">
          <w:marLeft w:val="0"/>
          <w:marRight w:val="0"/>
          <w:marTop w:val="0"/>
          <w:marBottom w:val="0"/>
          <w:divBdr>
            <w:top w:val="none" w:sz="0" w:space="0" w:color="auto"/>
            <w:left w:val="none" w:sz="0" w:space="0" w:color="auto"/>
            <w:bottom w:val="none" w:sz="0" w:space="0" w:color="auto"/>
            <w:right w:val="none" w:sz="0" w:space="0" w:color="auto"/>
          </w:divBdr>
          <w:divsChild>
            <w:div w:id="207568330">
              <w:marLeft w:val="0"/>
              <w:marRight w:val="0"/>
              <w:marTop w:val="0"/>
              <w:marBottom w:val="0"/>
              <w:divBdr>
                <w:top w:val="none" w:sz="0" w:space="0" w:color="auto"/>
                <w:left w:val="none" w:sz="0" w:space="0" w:color="auto"/>
                <w:bottom w:val="none" w:sz="0" w:space="0" w:color="auto"/>
                <w:right w:val="none" w:sz="0" w:space="0" w:color="auto"/>
              </w:divBdr>
            </w:div>
            <w:div w:id="190457081">
              <w:marLeft w:val="0"/>
              <w:marRight w:val="0"/>
              <w:marTop w:val="0"/>
              <w:marBottom w:val="0"/>
              <w:divBdr>
                <w:top w:val="none" w:sz="0" w:space="0" w:color="auto"/>
                <w:left w:val="none" w:sz="0" w:space="0" w:color="auto"/>
                <w:bottom w:val="none" w:sz="0" w:space="0" w:color="auto"/>
                <w:right w:val="none" w:sz="0" w:space="0" w:color="auto"/>
              </w:divBdr>
            </w:div>
            <w:div w:id="1903712792">
              <w:marLeft w:val="0"/>
              <w:marRight w:val="0"/>
              <w:marTop w:val="0"/>
              <w:marBottom w:val="0"/>
              <w:divBdr>
                <w:top w:val="none" w:sz="0" w:space="0" w:color="auto"/>
                <w:left w:val="none" w:sz="0" w:space="0" w:color="auto"/>
                <w:bottom w:val="none" w:sz="0" w:space="0" w:color="auto"/>
                <w:right w:val="none" w:sz="0" w:space="0" w:color="auto"/>
              </w:divBdr>
            </w:div>
            <w:div w:id="523636644">
              <w:marLeft w:val="0"/>
              <w:marRight w:val="0"/>
              <w:marTop w:val="0"/>
              <w:marBottom w:val="0"/>
              <w:divBdr>
                <w:top w:val="none" w:sz="0" w:space="0" w:color="auto"/>
                <w:left w:val="none" w:sz="0" w:space="0" w:color="auto"/>
                <w:bottom w:val="none" w:sz="0" w:space="0" w:color="auto"/>
                <w:right w:val="none" w:sz="0" w:space="0" w:color="auto"/>
              </w:divBdr>
              <w:divsChild>
                <w:div w:id="1878082918">
                  <w:marLeft w:val="0"/>
                  <w:marRight w:val="0"/>
                  <w:marTop w:val="0"/>
                  <w:marBottom w:val="0"/>
                  <w:divBdr>
                    <w:top w:val="none" w:sz="0" w:space="0" w:color="auto"/>
                    <w:left w:val="none" w:sz="0" w:space="0" w:color="auto"/>
                    <w:bottom w:val="none" w:sz="0" w:space="0" w:color="auto"/>
                    <w:right w:val="none" w:sz="0" w:space="0" w:color="auto"/>
                  </w:divBdr>
                </w:div>
                <w:div w:id="851921101">
                  <w:marLeft w:val="0"/>
                  <w:marRight w:val="0"/>
                  <w:marTop w:val="0"/>
                  <w:marBottom w:val="0"/>
                  <w:divBdr>
                    <w:top w:val="none" w:sz="0" w:space="0" w:color="auto"/>
                    <w:left w:val="none" w:sz="0" w:space="0" w:color="auto"/>
                    <w:bottom w:val="none" w:sz="0" w:space="0" w:color="auto"/>
                    <w:right w:val="none" w:sz="0" w:space="0" w:color="auto"/>
                  </w:divBdr>
                  <w:divsChild>
                    <w:div w:id="1977955632">
                      <w:marLeft w:val="0"/>
                      <w:marRight w:val="0"/>
                      <w:marTop w:val="0"/>
                      <w:marBottom w:val="0"/>
                      <w:divBdr>
                        <w:top w:val="none" w:sz="0" w:space="0" w:color="auto"/>
                        <w:left w:val="none" w:sz="0" w:space="0" w:color="auto"/>
                        <w:bottom w:val="none" w:sz="0" w:space="0" w:color="auto"/>
                        <w:right w:val="none" w:sz="0" w:space="0" w:color="auto"/>
                      </w:divBdr>
                    </w:div>
                    <w:div w:id="210188243">
                      <w:marLeft w:val="0"/>
                      <w:marRight w:val="0"/>
                      <w:marTop w:val="0"/>
                      <w:marBottom w:val="0"/>
                      <w:divBdr>
                        <w:top w:val="none" w:sz="0" w:space="0" w:color="auto"/>
                        <w:left w:val="none" w:sz="0" w:space="0" w:color="auto"/>
                        <w:bottom w:val="none" w:sz="0" w:space="0" w:color="auto"/>
                        <w:right w:val="none" w:sz="0" w:space="0" w:color="auto"/>
                      </w:divBdr>
                    </w:div>
                  </w:divsChild>
                </w:div>
                <w:div w:id="2106723865">
                  <w:marLeft w:val="0"/>
                  <w:marRight w:val="0"/>
                  <w:marTop w:val="0"/>
                  <w:marBottom w:val="0"/>
                  <w:divBdr>
                    <w:top w:val="none" w:sz="0" w:space="0" w:color="auto"/>
                    <w:left w:val="none" w:sz="0" w:space="0" w:color="auto"/>
                    <w:bottom w:val="none" w:sz="0" w:space="0" w:color="auto"/>
                    <w:right w:val="none" w:sz="0" w:space="0" w:color="auto"/>
                  </w:divBdr>
                </w:div>
                <w:div w:id="1782338701">
                  <w:marLeft w:val="0"/>
                  <w:marRight w:val="0"/>
                  <w:marTop w:val="0"/>
                  <w:marBottom w:val="0"/>
                  <w:divBdr>
                    <w:top w:val="none" w:sz="0" w:space="0" w:color="auto"/>
                    <w:left w:val="none" w:sz="0" w:space="0" w:color="auto"/>
                    <w:bottom w:val="none" w:sz="0" w:space="0" w:color="auto"/>
                    <w:right w:val="none" w:sz="0" w:space="0" w:color="auto"/>
                  </w:divBdr>
                </w:div>
                <w:div w:id="1412700039">
                  <w:marLeft w:val="0"/>
                  <w:marRight w:val="0"/>
                  <w:marTop w:val="0"/>
                  <w:marBottom w:val="0"/>
                  <w:divBdr>
                    <w:top w:val="none" w:sz="0" w:space="0" w:color="auto"/>
                    <w:left w:val="none" w:sz="0" w:space="0" w:color="auto"/>
                    <w:bottom w:val="none" w:sz="0" w:space="0" w:color="auto"/>
                    <w:right w:val="none" w:sz="0" w:space="0" w:color="auto"/>
                  </w:divBdr>
                </w:div>
              </w:divsChild>
            </w:div>
            <w:div w:id="1167207170">
              <w:marLeft w:val="0"/>
              <w:marRight w:val="0"/>
              <w:marTop w:val="0"/>
              <w:marBottom w:val="0"/>
              <w:divBdr>
                <w:top w:val="none" w:sz="0" w:space="0" w:color="auto"/>
                <w:left w:val="none" w:sz="0" w:space="0" w:color="auto"/>
                <w:bottom w:val="none" w:sz="0" w:space="0" w:color="auto"/>
                <w:right w:val="none" w:sz="0" w:space="0" w:color="auto"/>
              </w:divBdr>
              <w:divsChild>
                <w:div w:id="1320616879">
                  <w:marLeft w:val="0"/>
                  <w:marRight w:val="0"/>
                  <w:marTop w:val="0"/>
                  <w:marBottom w:val="0"/>
                  <w:divBdr>
                    <w:top w:val="none" w:sz="0" w:space="0" w:color="auto"/>
                    <w:left w:val="none" w:sz="0" w:space="0" w:color="auto"/>
                    <w:bottom w:val="none" w:sz="0" w:space="0" w:color="auto"/>
                    <w:right w:val="none" w:sz="0" w:space="0" w:color="auto"/>
                  </w:divBdr>
                  <w:divsChild>
                    <w:div w:id="436029327">
                      <w:marLeft w:val="0"/>
                      <w:marRight w:val="0"/>
                      <w:marTop w:val="0"/>
                      <w:marBottom w:val="0"/>
                      <w:divBdr>
                        <w:top w:val="none" w:sz="0" w:space="0" w:color="auto"/>
                        <w:left w:val="none" w:sz="0" w:space="0" w:color="auto"/>
                        <w:bottom w:val="none" w:sz="0" w:space="0" w:color="auto"/>
                        <w:right w:val="none" w:sz="0" w:space="0" w:color="auto"/>
                      </w:divBdr>
                    </w:div>
                    <w:div w:id="1478912900">
                      <w:marLeft w:val="0"/>
                      <w:marRight w:val="0"/>
                      <w:marTop w:val="0"/>
                      <w:marBottom w:val="0"/>
                      <w:divBdr>
                        <w:top w:val="none" w:sz="0" w:space="0" w:color="auto"/>
                        <w:left w:val="none" w:sz="0" w:space="0" w:color="auto"/>
                        <w:bottom w:val="none" w:sz="0" w:space="0" w:color="auto"/>
                        <w:right w:val="none" w:sz="0" w:space="0" w:color="auto"/>
                      </w:divBdr>
                    </w:div>
                    <w:div w:id="1182281542">
                      <w:marLeft w:val="0"/>
                      <w:marRight w:val="0"/>
                      <w:marTop w:val="0"/>
                      <w:marBottom w:val="0"/>
                      <w:divBdr>
                        <w:top w:val="none" w:sz="0" w:space="0" w:color="auto"/>
                        <w:left w:val="none" w:sz="0" w:space="0" w:color="auto"/>
                        <w:bottom w:val="none" w:sz="0" w:space="0" w:color="auto"/>
                        <w:right w:val="none" w:sz="0" w:space="0" w:color="auto"/>
                      </w:divBdr>
                    </w:div>
                    <w:div w:id="653947941">
                      <w:marLeft w:val="0"/>
                      <w:marRight w:val="0"/>
                      <w:marTop w:val="0"/>
                      <w:marBottom w:val="0"/>
                      <w:divBdr>
                        <w:top w:val="none" w:sz="0" w:space="0" w:color="auto"/>
                        <w:left w:val="none" w:sz="0" w:space="0" w:color="auto"/>
                        <w:bottom w:val="none" w:sz="0" w:space="0" w:color="auto"/>
                        <w:right w:val="none" w:sz="0" w:space="0" w:color="auto"/>
                      </w:divBdr>
                    </w:div>
                    <w:div w:id="472790466">
                      <w:marLeft w:val="0"/>
                      <w:marRight w:val="0"/>
                      <w:marTop w:val="0"/>
                      <w:marBottom w:val="0"/>
                      <w:divBdr>
                        <w:top w:val="none" w:sz="0" w:space="0" w:color="auto"/>
                        <w:left w:val="none" w:sz="0" w:space="0" w:color="auto"/>
                        <w:bottom w:val="none" w:sz="0" w:space="0" w:color="auto"/>
                        <w:right w:val="none" w:sz="0" w:space="0" w:color="auto"/>
                      </w:divBdr>
                    </w:div>
                    <w:div w:id="1613974797">
                      <w:marLeft w:val="0"/>
                      <w:marRight w:val="0"/>
                      <w:marTop w:val="0"/>
                      <w:marBottom w:val="0"/>
                      <w:divBdr>
                        <w:top w:val="none" w:sz="0" w:space="0" w:color="auto"/>
                        <w:left w:val="none" w:sz="0" w:space="0" w:color="auto"/>
                        <w:bottom w:val="none" w:sz="0" w:space="0" w:color="auto"/>
                        <w:right w:val="none" w:sz="0" w:space="0" w:color="auto"/>
                      </w:divBdr>
                    </w:div>
                    <w:div w:id="44650056">
                      <w:marLeft w:val="0"/>
                      <w:marRight w:val="0"/>
                      <w:marTop w:val="0"/>
                      <w:marBottom w:val="0"/>
                      <w:divBdr>
                        <w:top w:val="none" w:sz="0" w:space="0" w:color="auto"/>
                        <w:left w:val="none" w:sz="0" w:space="0" w:color="auto"/>
                        <w:bottom w:val="none" w:sz="0" w:space="0" w:color="auto"/>
                        <w:right w:val="none" w:sz="0" w:space="0" w:color="auto"/>
                      </w:divBdr>
                    </w:div>
                  </w:divsChild>
                </w:div>
                <w:div w:id="293029864">
                  <w:marLeft w:val="0"/>
                  <w:marRight w:val="0"/>
                  <w:marTop w:val="0"/>
                  <w:marBottom w:val="0"/>
                  <w:divBdr>
                    <w:top w:val="none" w:sz="0" w:space="0" w:color="auto"/>
                    <w:left w:val="none" w:sz="0" w:space="0" w:color="auto"/>
                    <w:bottom w:val="none" w:sz="0" w:space="0" w:color="auto"/>
                    <w:right w:val="none" w:sz="0" w:space="0" w:color="auto"/>
                  </w:divBdr>
                  <w:divsChild>
                    <w:div w:id="1316951562">
                      <w:marLeft w:val="0"/>
                      <w:marRight w:val="0"/>
                      <w:marTop w:val="0"/>
                      <w:marBottom w:val="0"/>
                      <w:divBdr>
                        <w:top w:val="none" w:sz="0" w:space="0" w:color="auto"/>
                        <w:left w:val="none" w:sz="0" w:space="0" w:color="auto"/>
                        <w:bottom w:val="none" w:sz="0" w:space="0" w:color="auto"/>
                        <w:right w:val="none" w:sz="0" w:space="0" w:color="auto"/>
                      </w:divBdr>
                    </w:div>
                  </w:divsChild>
                </w:div>
                <w:div w:id="828985075">
                  <w:marLeft w:val="0"/>
                  <w:marRight w:val="0"/>
                  <w:marTop w:val="0"/>
                  <w:marBottom w:val="0"/>
                  <w:divBdr>
                    <w:top w:val="none" w:sz="0" w:space="0" w:color="auto"/>
                    <w:left w:val="none" w:sz="0" w:space="0" w:color="auto"/>
                    <w:bottom w:val="none" w:sz="0" w:space="0" w:color="auto"/>
                    <w:right w:val="none" w:sz="0" w:space="0" w:color="auto"/>
                  </w:divBdr>
                  <w:divsChild>
                    <w:div w:id="603657258">
                      <w:marLeft w:val="0"/>
                      <w:marRight w:val="0"/>
                      <w:marTop w:val="0"/>
                      <w:marBottom w:val="0"/>
                      <w:divBdr>
                        <w:top w:val="none" w:sz="0" w:space="0" w:color="auto"/>
                        <w:left w:val="none" w:sz="0" w:space="0" w:color="auto"/>
                        <w:bottom w:val="none" w:sz="0" w:space="0" w:color="auto"/>
                        <w:right w:val="none" w:sz="0" w:space="0" w:color="auto"/>
                      </w:divBdr>
                    </w:div>
                    <w:div w:id="497306300">
                      <w:marLeft w:val="0"/>
                      <w:marRight w:val="0"/>
                      <w:marTop w:val="0"/>
                      <w:marBottom w:val="0"/>
                      <w:divBdr>
                        <w:top w:val="none" w:sz="0" w:space="0" w:color="auto"/>
                        <w:left w:val="none" w:sz="0" w:space="0" w:color="auto"/>
                        <w:bottom w:val="none" w:sz="0" w:space="0" w:color="auto"/>
                        <w:right w:val="none" w:sz="0" w:space="0" w:color="auto"/>
                      </w:divBdr>
                    </w:div>
                    <w:div w:id="260837624">
                      <w:marLeft w:val="0"/>
                      <w:marRight w:val="0"/>
                      <w:marTop w:val="0"/>
                      <w:marBottom w:val="0"/>
                      <w:divBdr>
                        <w:top w:val="none" w:sz="0" w:space="0" w:color="auto"/>
                        <w:left w:val="none" w:sz="0" w:space="0" w:color="auto"/>
                        <w:bottom w:val="none" w:sz="0" w:space="0" w:color="auto"/>
                        <w:right w:val="none" w:sz="0" w:space="0" w:color="auto"/>
                      </w:divBdr>
                    </w:div>
                    <w:div w:id="1971352356">
                      <w:marLeft w:val="0"/>
                      <w:marRight w:val="0"/>
                      <w:marTop w:val="0"/>
                      <w:marBottom w:val="0"/>
                      <w:divBdr>
                        <w:top w:val="none" w:sz="0" w:space="0" w:color="auto"/>
                        <w:left w:val="none" w:sz="0" w:space="0" w:color="auto"/>
                        <w:bottom w:val="none" w:sz="0" w:space="0" w:color="auto"/>
                        <w:right w:val="none" w:sz="0" w:space="0" w:color="auto"/>
                      </w:divBdr>
                    </w:div>
                    <w:div w:id="1482698810">
                      <w:marLeft w:val="0"/>
                      <w:marRight w:val="0"/>
                      <w:marTop w:val="0"/>
                      <w:marBottom w:val="0"/>
                      <w:divBdr>
                        <w:top w:val="none" w:sz="0" w:space="0" w:color="auto"/>
                        <w:left w:val="none" w:sz="0" w:space="0" w:color="auto"/>
                        <w:bottom w:val="none" w:sz="0" w:space="0" w:color="auto"/>
                        <w:right w:val="none" w:sz="0" w:space="0" w:color="auto"/>
                      </w:divBdr>
                    </w:div>
                  </w:divsChild>
                </w:div>
                <w:div w:id="507911188">
                  <w:marLeft w:val="0"/>
                  <w:marRight w:val="0"/>
                  <w:marTop w:val="0"/>
                  <w:marBottom w:val="0"/>
                  <w:divBdr>
                    <w:top w:val="none" w:sz="0" w:space="0" w:color="auto"/>
                    <w:left w:val="none" w:sz="0" w:space="0" w:color="auto"/>
                    <w:bottom w:val="none" w:sz="0" w:space="0" w:color="auto"/>
                    <w:right w:val="none" w:sz="0" w:space="0" w:color="auto"/>
                  </w:divBdr>
                  <w:divsChild>
                    <w:div w:id="18497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100">
              <w:marLeft w:val="0"/>
              <w:marRight w:val="0"/>
              <w:marTop w:val="0"/>
              <w:marBottom w:val="0"/>
              <w:divBdr>
                <w:top w:val="none" w:sz="0" w:space="0" w:color="auto"/>
                <w:left w:val="none" w:sz="0" w:space="0" w:color="auto"/>
                <w:bottom w:val="none" w:sz="0" w:space="0" w:color="auto"/>
                <w:right w:val="none" w:sz="0" w:space="0" w:color="auto"/>
              </w:divBdr>
              <w:divsChild>
                <w:div w:id="1278296234">
                  <w:marLeft w:val="0"/>
                  <w:marRight w:val="0"/>
                  <w:marTop w:val="0"/>
                  <w:marBottom w:val="0"/>
                  <w:divBdr>
                    <w:top w:val="none" w:sz="0" w:space="0" w:color="auto"/>
                    <w:left w:val="none" w:sz="0" w:space="0" w:color="auto"/>
                    <w:bottom w:val="none" w:sz="0" w:space="0" w:color="auto"/>
                    <w:right w:val="none" w:sz="0" w:space="0" w:color="auto"/>
                  </w:divBdr>
                  <w:divsChild>
                    <w:div w:id="1975988400">
                      <w:marLeft w:val="0"/>
                      <w:marRight w:val="0"/>
                      <w:marTop w:val="0"/>
                      <w:marBottom w:val="0"/>
                      <w:divBdr>
                        <w:top w:val="none" w:sz="0" w:space="0" w:color="auto"/>
                        <w:left w:val="none" w:sz="0" w:space="0" w:color="auto"/>
                        <w:bottom w:val="none" w:sz="0" w:space="0" w:color="auto"/>
                        <w:right w:val="none" w:sz="0" w:space="0" w:color="auto"/>
                      </w:divBdr>
                    </w:div>
                    <w:div w:id="1495418428">
                      <w:marLeft w:val="0"/>
                      <w:marRight w:val="0"/>
                      <w:marTop w:val="0"/>
                      <w:marBottom w:val="0"/>
                      <w:divBdr>
                        <w:top w:val="none" w:sz="0" w:space="0" w:color="auto"/>
                        <w:left w:val="none" w:sz="0" w:space="0" w:color="auto"/>
                        <w:bottom w:val="none" w:sz="0" w:space="0" w:color="auto"/>
                        <w:right w:val="none" w:sz="0" w:space="0" w:color="auto"/>
                      </w:divBdr>
                    </w:div>
                    <w:div w:id="343676030">
                      <w:marLeft w:val="0"/>
                      <w:marRight w:val="0"/>
                      <w:marTop w:val="0"/>
                      <w:marBottom w:val="0"/>
                      <w:divBdr>
                        <w:top w:val="none" w:sz="0" w:space="0" w:color="auto"/>
                        <w:left w:val="none" w:sz="0" w:space="0" w:color="auto"/>
                        <w:bottom w:val="none" w:sz="0" w:space="0" w:color="auto"/>
                        <w:right w:val="none" w:sz="0" w:space="0" w:color="auto"/>
                      </w:divBdr>
                    </w:div>
                    <w:div w:id="1169367304">
                      <w:marLeft w:val="0"/>
                      <w:marRight w:val="0"/>
                      <w:marTop w:val="0"/>
                      <w:marBottom w:val="0"/>
                      <w:divBdr>
                        <w:top w:val="none" w:sz="0" w:space="0" w:color="auto"/>
                        <w:left w:val="none" w:sz="0" w:space="0" w:color="auto"/>
                        <w:bottom w:val="none" w:sz="0" w:space="0" w:color="auto"/>
                        <w:right w:val="none" w:sz="0" w:space="0" w:color="auto"/>
                      </w:divBdr>
                      <w:divsChild>
                        <w:div w:id="737291735">
                          <w:marLeft w:val="0"/>
                          <w:marRight w:val="0"/>
                          <w:marTop w:val="0"/>
                          <w:marBottom w:val="0"/>
                          <w:divBdr>
                            <w:top w:val="none" w:sz="0" w:space="0" w:color="auto"/>
                            <w:left w:val="none" w:sz="0" w:space="0" w:color="auto"/>
                            <w:bottom w:val="none" w:sz="0" w:space="0" w:color="auto"/>
                            <w:right w:val="none" w:sz="0" w:space="0" w:color="auto"/>
                          </w:divBdr>
                        </w:div>
                        <w:div w:id="357201937">
                          <w:marLeft w:val="0"/>
                          <w:marRight w:val="0"/>
                          <w:marTop w:val="0"/>
                          <w:marBottom w:val="0"/>
                          <w:divBdr>
                            <w:top w:val="none" w:sz="0" w:space="0" w:color="auto"/>
                            <w:left w:val="none" w:sz="0" w:space="0" w:color="auto"/>
                            <w:bottom w:val="none" w:sz="0" w:space="0" w:color="auto"/>
                            <w:right w:val="none" w:sz="0" w:space="0" w:color="auto"/>
                          </w:divBdr>
                        </w:div>
                      </w:divsChild>
                    </w:div>
                    <w:div w:id="1329140984">
                      <w:marLeft w:val="0"/>
                      <w:marRight w:val="0"/>
                      <w:marTop w:val="0"/>
                      <w:marBottom w:val="0"/>
                      <w:divBdr>
                        <w:top w:val="none" w:sz="0" w:space="0" w:color="auto"/>
                        <w:left w:val="none" w:sz="0" w:space="0" w:color="auto"/>
                        <w:bottom w:val="none" w:sz="0" w:space="0" w:color="auto"/>
                        <w:right w:val="none" w:sz="0" w:space="0" w:color="auto"/>
                      </w:divBdr>
                    </w:div>
                    <w:div w:id="1813062564">
                      <w:marLeft w:val="0"/>
                      <w:marRight w:val="0"/>
                      <w:marTop w:val="0"/>
                      <w:marBottom w:val="0"/>
                      <w:divBdr>
                        <w:top w:val="none" w:sz="0" w:space="0" w:color="auto"/>
                        <w:left w:val="none" w:sz="0" w:space="0" w:color="auto"/>
                        <w:bottom w:val="none" w:sz="0" w:space="0" w:color="auto"/>
                        <w:right w:val="none" w:sz="0" w:space="0" w:color="auto"/>
                      </w:divBdr>
                    </w:div>
                    <w:div w:id="1639991539">
                      <w:marLeft w:val="0"/>
                      <w:marRight w:val="0"/>
                      <w:marTop w:val="0"/>
                      <w:marBottom w:val="0"/>
                      <w:divBdr>
                        <w:top w:val="none" w:sz="0" w:space="0" w:color="auto"/>
                        <w:left w:val="none" w:sz="0" w:space="0" w:color="auto"/>
                        <w:bottom w:val="none" w:sz="0" w:space="0" w:color="auto"/>
                        <w:right w:val="none" w:sz="0" w:space="0" w:color="auto"/>
                      </w:divBdr>
                    </w:div>
                    <w:div w:id="815075077">
                      <w:marLeft w:val="0"/>
                      <w:marRight w:val="0"/>
                      <w:marTop w:val="0"/>
                      <w:marBottom w:val="0"/>
                      <w:divBdr>
                        <w:top w:val="none" w:sz="0" w:space="0" w:color="auto"/>
                        <w:left w:val="none" w:sz="0" w:space="0" w:color="auto"/>
                        <w:bottom w:val="none" w:sz="0" w:space="0" w:color="auto"/>
                        <w:right w:val="none" w:sz="0" w:space="0" w:color="auto"/>
                      </w:divBdr>
                    </w:div>
                  </w:divsChild>
                </w:div>
                <w:div w:id="1295015493">
                  <w:marLeft w:val="0"/>
                  <w:marRight w:val="0"/>
                  <w:marTop w:val="0"/>
                  <w:marBottom w:val="0"/>
                  <w:divBdr>
                    <w:top w:val="none" w:sz="0" w:space="0" w:color="auto"/>
                    <w:left w:val="none" w:sz="0" w:space="0" w:color="auto"/>
                    <w:bottom w:val="none" w:sz="0" w:space="0" w:color="auto"/>
                    <w:right w:val="none" w:sz="0" w:space="0" w:color="auto"/>
                  </w:divBdr>
                  <w:divsChild>
                    <w:div w:id="1309431382">
                      <w:marLeft w:val="0"/>
                      <w:marRight w:val="0"/>
                      <w:marTop w:val="0"/>
                      <w:marBottom w:val="0"/>
                      <w:divBdr>
                        <w:top w:val="none" w:sz="0" w:space="0" w:color="auto"/>
                        <w:left w:val="none" w:sz="0" w:space="0" w:color="auto"/>
                        <w:bottom w:val="none" w:sz="0" w:space="0" w:color="auto"/>
                        <w:right w:val="none" w:sz="0" w:space="0" w:color="auto"/>
                      </w:divBdr>
                    </w:div>
                    <w:div w:id="1922913118">
                      <w:marLeft w:val="0"/>
                      <w:marRight w:val="0"/>
                      <w:marTop w:val="0"/>
                      <w:marBottom w:val="0"/>
                      <w:divBdr>
                        <w:top w:val="none" w:sz="0" w:space="0" w:color="auto"/>
                        <w:left w:val="none" w:sz="0" w:space="0" w:color="auto"/>
                        <w:bottom w:val="none" w:sz="0" w:space="0" w:color="auto"/>
                        <w:right w:val="none" w:sz="0" w:space="0" w:color="auto"/>
                      </w:divBdr>
                      <w:divsChild>
                        <w:div w:id="972515224">
                          <w:marLeft w:val="0"/>
                          <w:marRight w:val="0"/>
                          <w:marTop w:val="0"/>
                          <w:marBottom w:val="0"/>
                          <w:divBdr>
                            <w:top w:val="none" w:sz="0" w:space="0" w:color="auto"/>
                            <w:left w:val="none" w:sz="0" w:space="0" w:color="auto"/>
                            <w:bottom w:val="none" w:sz="0" w:space="0" w:color="auto"/>
                            <w:right w:val="none" w:sz="0" w:space="0" w:color="auto"/>
                          </w:divBdr>
                        </w:div>
                        <w:div w:id="12414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716">
                  <w:marLeft w:val="0"/>
                  <w:marRight w:val="0"/>
                  <w:marTop w:val="0"/>
                  <w:marBottom w:val="0"/>
                  <w:divBdr>
                    <w:top w:val="none" w:sz="0" w:space="0" w:color="auto"/>
                    <w:left w:val="none" w:sz="0" w:space="0" w:color="auto"/>
                    <w:bottom w:val="none" w:sz="0" w:space="0" w:color="auto"/>
                    <w:right w:val="none" w:sz="0" w:space="0" w:color="auto"/>
                  </w:divBdr>
                  <w:divsChild>
                    <w:div w:id="455292836">
                      <w:marLeft w:val="0"/>
                      <w:marRight w:val="0"/>
                      <w:marTop w:val="0"/>
                      <w:marBottom w:val="0"/>
                      <w:divBdr>
                        <w:top w:val="none" w:sz="0" w:space="0" w:color="auto"/>
                        <w:left w:val="none" w:sz="0" w:space="0" w:color="auto"/>
                        <w:bottom w:val="none" w:sz="0" w:space="0" w:color="auto"/>
                        <w:right w:val="none" w:sz="0" w:space="0" w:color="auto"/>
                      </w:divBdr>
                    </w:div>
                  </w:divsChild>
                </w:div>
                <w:div w:id="73363370">
                  <w:marLeft w:val="0"/>
                  <w:marRight w:val="0"/>
                  <w:marTop w:val="0"/>
                  <w:marBottom w:val="0"/>
                  <w:divBdr>
                    <w:top w:val="none" w:sz="0" w:space="0" w:color="auto"/>
                    <w:left w:val="none" w:sz="0" w:space="0" w:color="auto"/>
                    <w:bottom w:val="none" w:sz="0" w:space="0" w:color="auto"/>
                    <w:right w:val="none" w:sz="0" w:space="0" w:color="auto"/>
                  </w:divBdr>
                  <w:divsChild>
                    <w:div w:id="170145576">
                      <w:marLeft w:val="0"/>
                      <w:marRight w:val="0"/>
                      <w:marTop w:val="0"/>
                      <w:marBottom w:val="0"/>
                      <w:divBdr>
                        <w:top w:val="none" w:sz="0" w:space="0" w:color="auto"/>
                        <w:left w:val="none" w:sz="0" w:space="0" w:color="auto"/>
                        <w:bottom w:val="none" w:sz="0" w:space="0" w:color="auto"/>
                        <w:right w:val="none" w:sz="0" w:space="0" w:color="auto"/>
                      </w:divBdr>
                    </w:div>
                    <w:div w:id="49218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5716">
              <w:marLeft w:val="0"/>
              <w:marRight w:val="0"/>
              <w:marTop w:val="0"/>
              <w:marBottom w:val="0"/>
              <w:divBdr>
                <w:top w:val="none" w:sz="0" w:space="0" w:color="auto"/>
                <w:left w:val="none" w:sz="0" w:space="0" w:color="auto"/>
                <w:bottom w:val="none" w:sz="0" w:space="0" w:color="auto"/>
                <w:right w:val="none" w:sz="0" w:space="0" w:color="auto"/>
              </w:divBdr>
              <w:divsChild>
                <w:div w:id="775248585">
                  <w:marLeft w:val="0"/>
                  <w:marRight w:val="0"/>
                  <w:marTop w:val="0"/>
                  <w:marBottom w:val="0"/>
                  <w:divBdr>
                    <w:top w:val="none" w:sz="0" w:space="0" w:color="auto"/>
                    <w:left w:val="none" w:sz="0" w:space="0" w:color="auto"/>
                    <w:bottom w:val="none" w:sz="0" w:space="0" w:color="auto"/>
                    <w:right w:val="none" w:sz="0" w:space="0" w:color="auto"/>
                  </w:divBdr>
                  <w:divsChild>
                    <w:div w:id="2091736833">
                      <w:marLeft w:val="0"/>
                      <w:marRight w:val="0"/>
                      <w:marTop w:val="0"/>
                      <w:marBottom w:val="0"/>
                      <w:divBdr>
                        <w:top w:val="none" w:sz="0" w:space="0" w:color="auto"/>
                        <w:left w:val="none" w:sz="0" w:space="0" w:color="auto"/>
                        <w:bottom w:val="none" w:sz="0" w:space="0" w:color="auto"/>
                        <w:right w:val="none" w:sz="0" w:space="0" w:color="auto"/>
                      </w:divBdr>
                    </w:div>
                    <w:div w:id="1353191594">
                      <w:marLeft w:val="0"/>
                      <w:marRight w:val="0"/>
                      <w:marTop w:val="0"/>
                      <w:marBottom w:val="0"/>
                      <w:divBdr>
                        <w:top w:val="none" w:sz="0" w:space="0" w:color="auto"/>
                        <w:left w:val="none" w:sz="0" w:space="0" w:color="auto"/>
                        <w:bottom w:val="none" w:sz="0" w:space="0" w:color="auto"/>
                        <w:right w:val="none" w:sz="0" w:space="0" w:color="auto"/>
                      </w:divBdr>
                    </w:div>
                    <w:div w:id="1722052843">
                      <w:marLeft w:val="0"/>
                      <w:marRight w:val="0"/>
                      <w:marTop w:val="0"/>
                      <w:marBottom w:val="0"/>
                      <w:divBdr>
                        <w:top w:val="none" w:sz="0" w:space="0" w:color="auto"/>
                        <w:left w:val="none" w:sz="0" w:space="0" w:color="auto"/>
                        <w:bottom w:val="none" w:sz="0" w:space="0" w:color="auto"/>
                        <w:right w:val="none" w:sz="0" w:space="0" w:color="auto"/>
                      </w:divBdr>
                    </w:div>
                    <w:div w:id="409884529">
                      <w:marLeft w:val="0"/>
                      <w:marRight w:val="0"/>
                      <w:marTop w:val="0"/>
                      <w:marBottom w:val="0"/>
                      <w:divBdr>
                        <w:top w:val="none" w:sz="0" w:space="0" w:color="auto"/>
                        <w:left w:val="none" w:sz="0" w:space="0" w:color="auto"/>
                        <w:bottom w:val="none" w:sz="0" w:space="0" w:color="auto"/>
                        <w:right w:val="none" w:sz="0" w:space="0" w:color="auto"/>
                      </w:divBdr>
                      <w:divsChild>
                        <w:div w:id="535196141">
                          <w:marLeft w:val="0"/>
                          <w:marRight w:val="0"/>
                          <w:marTop w:val="0"/>
                          <w:marBottom w:val="0"/>
                          <w:divBdr>
                            <w:top w:val="none" w:sz="0" w:space="0" w:color="auto"/>
                            <w:left w:val="none" w:sz="0" w:space="0" w:color="auto"/>
                            <w:bottom w:val="none" w:sz="0" w:space="0" w:color="auto"/>
                            <w:right w:val="none" w:sz="0" w:space="0" w:color="auto"/>
                          </w:divBdr>
                        </w:div>
                        <w:div w:id="1209341033">
                          <w:marLeft w:val="0"/>
                          <w:marRight w:val="0"/>
                          <w:marTop w:val="0"/>
                          <w:marBottom w:val="0"/>
                          <w:divBdr>
                            <w:top w:val="none" w:sz="0" w:space="0" w:color="auto"/>
                            <w:left w:val="none" w:sz="0" w:space="0" w:color="auto"/>
                            <w:bottom w:val="none" w:sz="0" w:space="0" w:color="auto"/>
                            <w:right w:val="none" w:sz="0" w:space="0" w:color="auto"/>
                          </w:divBdr>
                        </w:div>
                      </w:divsChild>
                    </w:div>
                    <w:div w:id="534467115">
                      <w:marLeft w:val="0"/>
                      <w:marRight w:val="0"/>
                      <w:marTop w:val="0"/>
                      <w:marBottom w:val="0"/>
                      <w:divBdr>
                        <w:top w:val="none" w:sz="0" w:space="0" w:color="auto"/>
                        <w:left w:val="none" w:sz="0" w:space="0" w:color="auto"/>
                        <w:bottom w:val="none" w:sz="0" w:space="0" w:color="auto"/>
                        <w:right w:val="none" w:sz="0" w:space="0" w:color="auto"/>
                      </w:divBdr>
                    </w:div>
                    <w:div w:id="218634283">
                      <w:marLeft w:val="0"/>
                      <w:marRight w:val="0"/>
                      <w:marTop w:val="0"/>
                      <w:marBottom w:val="0"/>
                      <w:divBdr>
                        <w:top w:val="none" w:sz="0" w:space="0" w:color="auto"/>
                        <w:left w:val="none" w:sz="0" w:space="0" w:color="auto"/>
                        <w:bottom w:val="none" w:sz="0" w:space="0" w:color="auto"/>
                        <w:right w:val="none" w:sz="0" w:space="0" w:color="auto"/>
                      </w:divBdr>
                    </w:div>
                  </w:divsChild>
                </w:div>
                <w:div w:id="81028807">
                  <w:marLeft w:val="0"/>
                  <w:marRight w:val="0"/>
                  <w:marTop w:val="0"/>
                  <w:marBottom w:val="0"/>
                  <w:divBdr>
                    <w:top w:val="none" w:sz="0" w:space="0" w:color="auto"/>
                    <w:left w:val="none" w:sz="0" w:space="0" w:color="auto"/>
                    <w:bottom w:val="none" w:sz="0" w:space="0" w:color="auto"/>
                    <w:right w:val="none" w:sz="0" w:space="0" w:color="auto"/>
                  </w:divBdr>
                  <w:divsChild>
                    <w:div w:id="1868132505">
                      <w:marLeft w:val="0"/>
                      <w:marRight w:val="0"/>
                      <w:marTop w:val="0"/>
                      <w:marBottom w:val="0"/>
                      <w:divBdr>
                        <w:top w:val="none" w:sz="0" w:space="0" w:color="auto"/>
                        <w:left w:val="none" w:sz="0" w:space="0" w:color="auto"/>
                        <w:bottom w:val="none" w:sz="0" w:space="0" w:color="auto"/>
                        <w:right w:val="none" w:sz="0" w:space="0" w:color="auto"/>
                      </w:divBdr>
                    </w:div>
                    <w:div w:id="317656242">
                      <w:marLeft w:val="0"/>
                      <w:marRight w:val="0"/>
                      <w:marTop w:val="0"/>
                      <w:marBottom w:val="0"/>
                      <w:divBdr>
                        <w:top w:val="none" w:sz="0" w:space="0" w:color="auto"/>
                        <w:left w:val="none" w:sz="0" w:space="0" w:color="auto"/>
                        <w:bottom w:val="none" w:sz="0" w:space="0" w:color="auto"/>
                        <w:right w:val="none" w:sz="0" w:space="0" w:color="auto"/>
                      </w:divBdr>
                    </w:div>
                  </w:divsChild>
                </w:div>
                <w:div w:id="119540076">
                  <w:marLeft w:val="0"/>
                  <w:marRight w:val="0"/>
                  <w:marTop w:val="0"/>
                  <w:marBottom w:val="0"/>
                  <w:divBdr>
                    <w:top w:val="none" w:sz="0" w:space="0" w:color="auto"/>
                    <w:left w:val="none" w:sz="0" w:space="0" w:color="auto"/>
                    <w:bottom w:val="none" w:sz="0" w:space="0" w:color="auto"/>
                    <w:right w:val="none" w:sz="0" w:space="0" w:color="auto"/>
                  </w:divBdr>
                  <w:divsChild>
                    <w:div w:id="302198327">
                      <w:marLeft w:val="0"/>
                      <w:marRight w:val="0"/>
                      <w:marTop w:val="0"/>
                      <w:marBottom w:val="0"/>
                      <w:divBdr>
                        <w:top w:val="none" w:sz="0" w:space="0" w:color="auto"/>
                        <w:left w:val="none" w:sz="0" w:space="0" w:color="auto"/>
                        <w:bottom w:val="none" w:sz="0" w:space="0" w:color="auto"/>
                        <w:right w:val="none" w:sz="0" w:space="0" w:color="auto"/>
                      </w:divBdr>
                    </w:div>
                  </w:divsChild>
                </w:div>
                <w:div w:id="451830765">
                  <w:marLeft w:val="0"/>
                  <w:marRight w:val="0"/>
                  <w:marTop w:val="0"/>
                  <w:marBottom w:val="0"/>
                  <w:divBdr>
                    <w:top w:val="none" w:sz="0" w:space="0" w:color="auto"/>
                    <w:left w:val="none" w:sz="0" w:space="0" w:color="auto"/>
                    <w:bottom w:val="none" w:sz="0" w:space="0" w:color="auto"/>
                    <w:right w:val="none" w:sz="0" w:space="0" w:color="auto"/>
                  </w:divBdr>
                  <w:divsChild>
                    <w:div w:id="149639278">
                      <w:marLeft w:val="0"/>
                      <w:marRight w:val="0"/>
                      <w:marTop w:val="0"/>
                      <w:marBottom w:val="0"/>
                      <w:divBdr>
                        <w:top w:val="none" w:sz="0" w:space="0" w:color="auto"/>
                        <w:left w:val="none" w:sz="0" w:space="0" w:color="auto"/>
                        <w:bottom w:val="none" w:sz="0" w:space="0" w:color="auto"/>
                        <w:right w:val="none" w:sz="0" w:space="0" w:color="auto"/>
                      </w:divBdr>
                    </w:div>
                    <w:div w:id="1053504642">
                      <w:marLeft w:val="0"/>
                      <w:marRight w:val="0"/>
                      <w:marTop w:val="0"/>
                      <w:marBottom w:val="0"/>
                      <w:divBdr>
                        <w:top w:val="none" w:sz="0" w:space="0" w:color="auto"/>
                        <w:left w:val="none" w:sz="0" w:space="0" w:color="auto"/>
                        <w:bottom w:val="none" w:sz="0" w:space="0" w:color="auto"/>
                        <w:right w:val="none" w:sz="0" w:space="0" w:color="auto"/>
                      </w:divBdr>
                    </w:div>
                    <w:div w:id="1670862993">
                      <w:marLeft w:val="0"/>
                      <w:marRight w:val="0"/>
                      <w:marTop w:val="0"/>
                      <w:marBottom w:val="0"/>
                      <w:divBdr>
                        <w:top w:val="none" w:sz="0" w:space="0" w:color="auto"/>
                        <w:left w:val="none" w:sz="0" w:space="0" w:color="auto"/>
                        <w:bottom w:val="none" w:sz="0" w:space="0" w:color="auto"/>
                        <w:right w:val="none" w:sz="0" w:space="0" w:color="auto"/>
                      </w:divBdr>
                      <w:divsChild>
                        <w:div w:id="123895325">
                          <w:marLeft w:val="0"/>
                          <w:marRight w:val="0"/>
                          <w:marTop w:val="0"/>
                          <w:marBottom w:val="0"/>
                          <w:divBdr>
                            <w:top w:val="none" w:sz="0" w:space="0" w:color="auto"/>
                            <w:left w:val="none" w:sz="0" w:space="0" w:color="auto"/>
                            <w:bottom w:val="none" w:sz="0" w:space="0" w:color="auto"/>
                            <w:right w:val="none" w:sz="0" w:space="0" w:color="auto"/>
                          </w:divBdr>
                        </w:div>
                        <w:div w:id="1096899156">
                          <w:marLeft w:val="0"/>
                          <w:marRight w:val="0"/>
                          <w:marTop w:val="0"/>
                          <w:marBottom w:val="0"/>
                          <w:divBdr>
                            <w:top w:val="none" w:sz="0" w:space="0" w:color="auto"/>
                            <w:left w:val="none" w:sz="0" w:space="0" w:color="auto"/>
                            <w:bottom w:val="none" w:sz="0" w:space="0" w:color="auto"/>
                            <w:right w:val="none" w:sz="0" w:space="0" w:color="auto"/>
                          </w:divBdr>
                        </w:div>
                      </w:divsChild>
                    </w:div>
                    <w:div w:id="1424716283">
                      <w:marLeft w:val="0"/>
                      <w:marRight w:val="0"/>
                      <w:marTop w:val="0"/>
                      <w:marBottom w:val="0"/>
                      <w:divBdr>
                        <w:top w:val="none" w:sz="0" w:space="0" w:color="auto"/>
                        <w:left w:val="none" w:sz="0" w:space="0" w:color="auto"/>
                        <w:bottom w:val="none" w:sz="0" w:space="0" w:color="auto"/>
                        <w:right w:val="none" w:sz="0" w:space="0" w:color="auto"/>
                      </w:divBdr>
                    </w:div>
                    <w:div w:id="428933245">
                      <w:marLeft w:val="0"/>
                      <w:marRight w:val="0"/>
                      <w:marTop w:val="0"/>
                      <w:marBottom w:val="0"/>
                      <w:divBdr>
                        <w:top w:val="none" w:sz="0" w:space="0" w:color="auto"/>
                        <w:left w:val="none" w:sz="0" w:space="0" w:color="auto"/>
                        <w:bottom w:val="none" w:sz="0" w:space="0" w:color="auto"/>
                        <w:right w:val="none" w:sz="0" w:space="0" w:color="auto"/>
                      </w:divBdr>
                    </w:div>
                    <w:div w:id="145823611">
                      <w:marLeft w:val="0"/>
                      <w:marRight w:val="0"/>
                      <w:marTop w:val="0"/>
                      <w:marBottom w:val="0"/>
                      <w:divBdr>
                        <w:top w:val="none" w:sz="0" w:space="0" w:color="auto"/>
                        <w:left w:val="none" w:sz="0" w:space="0" w:color="auto"/>
                        <w:bottom w:val="none" w:sz="0" w:space="0" w:color="auto"/>
                        <w:right w:val="none" w:sz="0" w:space="0" w:color="auto"/>
                      </w:divBdr>
                      <w:divsChild>
                        <w:div w:id="1282112301">
                          <w:marLeft w:val="0"/>
                          <w:marRight w:val="0"/>
                          <w:marTop w:val="0"/>
                          <w:marBottom w:val="0"/>
                          <w:divBdr>
                            <w:top w:val="none" w:sz="0" w:space="0" w:color="auto"/>
                            <w:left w:val="none" w:sz="0" w:space="0" w:color="auto"/>
                            <w:bottom w:val="none" w:sz="0" w:space="0" w:color="auto"/>
                            <w:right w:val="none" w:sz="0" w:space="0" w:color="auto"/>
                          </w:divBdr>
                        </w:div>
                        <w:div w:id="209075458">
                          <w:marLeft w:val="0"/>
                          <w:marRight w:val="0"/>
                          <w:marTop w:val="0"/>
                          <w:marBottom w:val="0"/>
                          <w:divBdr>
                            <w:top w:val="none" w:sz="0" w:space="0" w:color="auto"/>
                            <w:left w:val="none" w:sz="0" w:space="0" w:color="auto"/>
                            <w:bottom w:val="none" w:sz="0" w:space="0" w:color="auto"/>
                            <w:right w:val="none" w:sz="0" w:space="0" w:color="auto"/>
                          </w:divBdr>
                        </w:div>
                      </w:divsChild>
                    </w:div>
                    <w:div w:id="1794589591">
                      <w:marLeft w:val="0"/>
                      <w:marRight w:val="0"/>
                      <w:marTop w:val="0"/>
                      <w:marBottom w:val="0"/>
                      <w:divBdr>
                        <w:top w:val="none" w:sz="0" w:space="0" w:color="auto"/>
                        <w:left w:val="none" w:sz="0" w:space="0" w:color="auto"/>
                        <w:bottom w:val="none" w:sz="0" w:space="0" w:color="auto"/>
                        <w:right w:val="none" w:sz="0" w:space="0" w:color="auto"/>
                      </w:divBdr>
                    </w:div>
                  </w:divsChild>
                </w:div>
                <w:div w:id="2078236406">
                  <w:marLeft w:val="0"/>
                  <w:marRight w:val="0"/>
                  <w:marTop w:val="0"/>
                  <w:marBottom w:val="0"/>
                  <w:divBdr>
                    <w:top w:val="none" w:sz="0" w:space="0" w:color="auto"/>
                    <w:left w:val="none" w:sz="0" w:space="0" w:color="auto"/>
                    <w:bottom w:val="none" w:sz="0" w:space="0" w:color="auto"/>
                    <w:right w:val="none" w:sz="0" w:space="0" w:color="auto"/>
                  </w:divBdr>
                  <w:divsChild>
                    <w:div w:id="481124133">
                      <w:marLeft w:val="0"/>
                      <w:marRight w:val="0"/>
                      <w:marTop w:val="0"/>
                      <w:marBottom w:val="0"/>
                      <w:divBdr>
                        <w:top w:val="none" w:sz="0" w:space="0" w:color="auto"/>
                        <w:left w:val="none" w:sz="0" w:space="0" w:color="auto"/>
                        <w:bottom w:val="none" w:sz="0" w:space="0" w:color="auto"/>
                        <w:right w:val="none" w:sz="0" w:space="0" w:color="auto"/>
                      </w:divBdr>
                    </w:div>
                    <w:div w:id="714743498">
                      <w:marLeft w:val="0"/>
                      <w:marRight w:val="0"/>
                      <w:marTop w:val="0"/>
                      <w:marBottom w:val="0"/>
                      <w:divBdr>
                        <w:top w:val="none" w:sz="0" w:space="0" w:color="auto"/>
                        <w:left w:val="none" w:sz="0" w:space="0" w:color="auto"/>
                        <w:bottom w:val="none" w:sz="0" w:space="0" w:color="auto"/>
                        <w:right w:val="none" w:sz="0" w:space="0" w:color="auto"/>
                      </w:divBdr>
                    </w:div>
                    <w:div w:id="461267404">
                      <w:marLeft w:val="0"/>
                      <w:marRight w:val="0"/>
                      <w:marTop w:val="0"/>
                      <w:marBottom w:val="0"/>
                      <w:divBdr>
                        <w:top w:val="none" w:sz="0" w:space="0" w:color="auto"/>
                        <w:left w:val="none" w:sz="0" w:space="0" w:color="auto"/>
                        <w:bottom w:val="none" w:sz="0" w:space="0" w:color="auto"/>
                        <w:right w:val="none" w:sz="0" w:space="0" w:color="auto"/>
                      </w:divBdr>
                      <w:divsChild>
                        <w:div w:id="937063204">
                          <w:marLeft w:val="0"/>
                          <w:marRight w:val="0"/>
                          <w:marTop w:val="0"/>
                          <w:marBottom w:val="0"/>
                          <w:divBdr>
                            <w:top w:val="none" w:sz="0" w:space="0" w:color="auto"/>
                            <w:left w:val="none" w:sz="0" w:space="0" w:color="auto"/>
                            <w:bottom w:val="none" w:sz="0" w:space="0" w:color="auto"/>
                            <w:right w:val="none" w:sz="0" w:space="0" w:color="auto"/>
                          </w:divBdr>
                        </w:div>
                        <w:div w:id="15205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7449">
                  <w:marLeft w:val="0"/>
                  <w:marRight w:val="0"/>
                  <w:marTop w:val="0"/>
                  <w:marBottom w:val="0"/>
                  <w:divBdr>
                    <w:top w:val="none" w:sz="0" w:space="0" w:color="auto"/>
                    <w:left w:val="none" w:sz="0" w:space="0" w:color="auto"/>
                    <w:bottom w:val="none" w:sz="0" w:space="0" w:color="auto"/>
                    <w:right w:val="none" w:sz="0" w:space="0" w:color="auto"/>
                  </w:divBdr>
                  <w:divsChild>
                    <w:div w:id="954367267">
                      <w:marLeft w:val="0"/>
                      <w:marRight w:val="0"/>
                      <w:marTop w:val="0"/>
                      <w:marBottom w:val="0"/>
                      <w:divBdr>
                        <w:top w:val="none" w:sz="0" w:space="0" w:color="auto"/>
                        <w:left w:val="none" w:sz="0" w:space="0" w:color="auto"/>
                        <w:bottom w:val="none" w:sz="0" w:space="0" w:color="auto"/>
                        <w:right w:val="none" w:sz="0" w:space="0" w:color="auto"/>
                      </w:divBdr>
                    </w:div>
                    <w:div w:id="1291090536">
                      <w:marLeft w:val="0"/>
                      <w:marRight w:val="0"/>
                      <w:marTop w:val="0"/>
                      <w:marBottom w:val="0"/>
                      <w:divBdr>
                        <w:top w:val="none" w:sz="0" w:space="0" w:color="auto"/>
                        <w:left w:val="none" w:sz="0" w:space="0" w:color="auto"/>
                        <w:bottom w:val="none" w:sz="0" w:space="0" w:color="auto"/>
                        <w:right w:val="none" w:sz="0" w:space="0" w:color="auto"/>
                      </w:divBdr>
                    </w:div>
                    <w:div w:id="1153259526">
                      <w:marLeft w:val="0"/>
                      <w:marRight w:val="0"/>
                      <w:marTop w:val="0"/>
                      <w:marBottom w:val="0"/>
                      <w:divBdr>
                        <w:top w:val="none" w:sz="0" w:space="0" w:color="auto"/>
                        <w:left w:val="none" w:sz="0" w:space="0" w:color="auto"/>
                        <w:bottom w:val="none" w:sz="0" w:space="0" w:color="auto"/>
                        <w:right w:val="none" w:sz="0" w:space="0" w:color="auto"/>
                      </w:divBdr>
                      <w:divsChild>
                        <w:div w:id="649600630">
                          <w:marLeft w:val="0"/>
                          <w:marRight w:val="0"/>
                          <w:marTop w:val="0"/>
                          <w:marBottom w:val="0"/>
                          <w:divBdr>
                            <w:top w:val="none" w:sz="0" w:space="0" w:color="auto"/>
                            <w:left w:val="none" w:sz="0" w:space="0" w:color="auto"/>
                            <w:bottom w:val="none" w:sz="0" w:space="0" w:color="auto"/>
                            <w:right w:val="none" w:sz="0" w:space="0" w:color="auto"/>
                          </w:divBdr>
                        </w:div>
                        <w:div w:id="4588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9874">
                  <w:marLeft w:val="0"/>
                  <w:marRight w:val="0"/>
                  <w:marTop w:val="0"/>
                  <w:marBottom w:val="0"/>
                  <w:divBdr>
                    <w:top w:val="none" w:sz="0" w:space="0" w:color="auto"/>
                    <w:left w:val="none" w:sz="0" w:space="0" w:color="auto"/>
                    <w:bottom w:val="none" w:sz="0" w:space="0" w:color="auto"/>
                    <w:right w:val="none" w:sz="0" w:space="0" w:color="auto"/>
                  </w:divBdr>
                  <w:divsChild>
                    <w:div w:id="1785154624">
                      <w:marLeft w:val="0"/>
                      <w:marRight w:val="0"/>
                      <w:marTop w:val="0"/>
                      <w:marBottom w:val="0"/>
                      <w:divBdr>
                        <w:top w:val="none" w:sz="0" w:space="0" w:color="auto"/>
                        <w:left w:val="none" w:sz="0" w:space="0" w:color="auto"/>
                        <w:bottom w:val="none" w:sz="0" w:space="0" w:color="auto"/>
                        <w:right w:val="none" w:sz="0" w:space="0" w:color="auto"/>
                      </w:divBdr>
                    </w:div>
                    <w:div w:id="11173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5720">
              <w:marLeft w:val="0"/>
              <w:marRight w:val="0"/>
              <w:marTop w:val="0"/>
              <w:marBottom w:val="0"/>
              <w:divBdr>
                <w:top w:val="none" w:sz="0" w:space="0" w:color="auto"/>
                <w:left w:val="none" w:sz="0" w:space="0" w:color="auto"/>
                <w:bottom w:val="none" w:sz="0" w:space="0" w:color="auto"/>
                <w:right w:val="none" w:sz="0" w:space="0" w:color="auto"/>
              </w:divBdr>
              <w:divsChild>
                <w:div w:id="452021111">
                  <w:marLeft w:val="0"/>
                  <w:marRight w:val="0"/>
                  <w:marTop w:val="0"/>
                  <w:marBottom w:val="0"/>
                  <w:divBdr>
                    <w:top w:val="none" w:sz="0" w:space="0" w:color="auto"/>
                    <w:left w:val="none" w:sz="0" w:space="0" w:color="auto"/>
                    <w:bottom w:val="none" w:sz="0" w:space="0" w:color="auto"/>
                    <w:right w:val="none" w:sz="0" w:space="0" w:color="auto"/>
                  </w:divBdr>
                </w:div>
                <w:div w:id="994185361">
                  <w:marLeft w:val="0"/>
                  <w:marRight w:val="0"/>
                  <w:marTop w:val="0"/>
                  <w:marBottom w:val="0"/>
                  <w:divBdr>
                    <w:top w:val="none" w:sz="0" w:space="0" w:color="auto"/>
                    <w:left w:val="none" w:sz="0" w:space="0" w:color="auto"/>
                    <w:bottom w:val="none" w:sz="0" w:space="0" w:color="auto"/>
                    <w:right w:val="none" w:sz="0" w:space="0" w:color="auto"/>
                  </w:divBdr>
                </w:div>
              </w:divsChild>
            </w:div>
            <w:div w:id="1097558823">
              <w:marLeft w:val="0"/>
              <w:marRight w:val="0"/>
              <w:marTop w:val="0"/>
              <w:marBottom w:val="0"/>
              <w:divBdr>
                <w:top w:val="none" w:sz="0" w:space="0" w:color="auto"/>
                <w:left w:val="none" w:sz="0" w:space="0" w:color="auto"/>
                <w:bottom w:val="none" w:sz="0" w:space="0" w:color="auto"/>
                <w:right w:val="none" w:sz="0" w:space="0" w:color="auto"/>
              </w:divBdr>
              <w:divsChild>
                <w:div w:id="1991324555">
                  <w:marLeft w:val="0"/>
                  <w:marRight w:val="0"/>
                  <w:marTop w:val="0"/>
                  <w:marBottom w:val="0"/>
                  <w:divBdr>
                    <w:top w:val="none" w:sz="0" w:space="0" w:color="auto"/>
                    <w:left w:val="none" w:sz="0" w:space="0" w:color="auto"/>
                    <w:bottom w:val="none" w:sz="0" w:space="0" w:color="auto"/>
                    <w:right w:val="none" w:sz="0" w:space="0" w:color="auto"/>
                  </w:divBdr>
                </w:div>
                <w:div w:id="1824269849">
                  <w:marLeft w:val="0"/>
                  <w:marRight w:val="0"/>
                  <w:marTop w:val="0"/>
                  <w:marBottom w:val="0"/>
                  <w:divBdr>
                    <w:top w:val="none" w:sz="0" w:space="0" w:color="auto"/>
                    <w:left w:val="none" w:sz="0" w:space="0" w:color="auto"/>
                    <w:bottom w:val="none" w:sz="0" w:space="0" w:color="auto"/>
                    <w:right w:val="none" w:sz="0" w:space="0" w:color="auto"/>
                  </w:divBdr>
                </w:div>
                <w:div w:id="490220594">
                  <w:marLeft w:val="0"/>
                  <w:marRight w:val="0"/>
                  <w:marTop w:val="0"/>
                  <w:marBottom w:val="0"/>
                  <w:divBdr>
                    <w:top w:val="none" w:sz="0" w:space="0" w:color="auto"/>
                    <w:left w:val="none" w:sz="0" w:space="0" w:color="auto"/>
                    <w:bottom w:val="none" w:sz="0" w:space="0" w:color="auto"/>
                    <w:right w:val="none" w:sz="0" w:space="0" w:color="auto"/>
                  </w:divBdr>
                  <w:divsChild>
                    <w:div w:id="512191161">
                      <w:marLeft w:val="0"/>
                      <w:marRight w:val="0"/>
                      <w:marTop w:val="0"/>
                      <w:marBottom w:val="0"/>
                      <w:divBdr>
                        <w:top w:val="none" w:sz="0" w:space="0" w:color="auto"/>
                        <w:left w:val="none" w:sz="0" w:space="0" w:color="auto"/>
                        <w:bottom w:val="none" w:sz="0" w:space="0" w:color="auto"/>
                        <w:right w:val="none" w:sz="0" w:space="0" w:color="auto"/>
                      </w:divBdr>
                    </w:div>
                    <w:div w:id="1760827334">
                      <w:marLeft w:val="0"/>
                      <w:marRight w:val="0"/>
                      <w:marTop w:val="0"/>
                      <w:marBottom w:val="0"/>
                      <w:divBdr>
                        <w:top w:val="none" w:sz="0" w:space="0" w:color="auto"/>
                        <w:left w:val="none" w:sz="0" w:space="0" w:color="auto"/>
                        <w:bottom w:val="none" w:sz="0" w:space="0" w:color="auto"/>
                        <w:right w:val="none" w:sz="0" w:space="0" w:color="auto"/>
                      </w:divBdr>
                    </w:div>
                  </w:divsChild>
                </w:div>
                <w:div w:id="749161549">
                  <w:marLeft w:val="0"/>
                  <w:marRight w:val="0"/>
                  <w:marTop w:val="0"/>
                  <w:marBottom w:val="0"/>
                  <w:divBdr>
                    <w:top w:val="none" w:sz="0" w:space="0" w:color="auto"/>
                    <w:left w:val="none" w:sz="0" w:space="0" w:color="auto"/>
                    <w:bottom w:val="none" w:sz="0" w:space="0" w:color="auto"/>
                    <w:right w:val="none" w:sz="0" w:space="0" w:color="auto"/>
                  </w:divBdr>
                  <w:divsChild>
                    <w:div w:id="510678589">
                      <w:marLeft w:val="0"/>
                      <w:marRight w:val="0"/>
                      <w:marTop w:val="0"/>
                      <w:marBottom w:val="0"/>
                      <w:divBdr>
                        <w:top w:val="none" w:sz="0" w:space="0" w:color="auto"/>
                        <w:left w:val="none" w:sz="0" w:space="0" w:color="auto"/>
                        <w:bottom w:val="none" w:sz="0" w:space="0" w:color="auto"/>
                        <w:right w:val="none" w:sz="0" w:space="0" w:color="auto"/>
                      </w:divBdr>
                    </w:div>
                    <w:div w:id="429742839">
                      <w:marLeft w:val="0"/>
                      <w:marRight w:val="0"/>
                      <w:marTop w:val="0"/>
                      <w:marBottom w:val="0"/>
                      <w:divBdr>
                        <w:top w:val="none" w:sz="0" w:space="0" w:color="auto"/>
                        <w:left w:val="none" w:sz="0" w:space="0" w:color="auto"/>
                        <w:bottom w:val="none" w:sz="0" w:space="0" w:color="auto"/>
                        <w:right w:val="none" w:sz="0" w:space="0" w:color="auto"/>
                      </w:divBdr>
                      <w:divsChild>
                        <w:div w:id="2084907041">
                          <w:marLeft w:val="0"/>
                          <w:marRight w:val="0"/>
                          <w:marTop w:val="0"/>
                          <w:marBottom w:val="0"/>
                          <w:divBdr>
                            <w:top w:val="none" w:sz="0" w:space="0" w:color="auto"/>
                            <w:left w:val="none" w:sz="0" w:space="0" w:color="auto"/>
                            <w:bottom w:val="none" w:sz="0" w:space="0" w:color="auto"/>
                            <w:right w:val="none" w:sz="0" w:space="0" w:color="auto"/>
                          </w:divBdr>
                        </w:div>
                        <w:div w:id="2138453246">
                          <w:marLeft w:val="0"/>
                          <w:marRight w:val="0"/>
                          <w:marTop w:val="0"/>
                          <w:marBottom w:val="0"/>
                          <w:divBdr>
                            <w:top w:val="none" w:sz="0" w:space="0" w:color="auto"/>
                            <w:left w:val="none" w:sz="0" w:space="0" w:color="auto"/>
                            <w:bottom w:val="none" w:sz="0" w:space="0" w:color="auto"/>
                            <w:right w:val="none" w:sz="0" w:space="0" w:color="auto"/>
                          </w:divBdr>
                        </w:div>
                      </w:divsChild>
                    </w:div>
                    <w:div w:id="1340428186">
                      <w:marLeft w:val="0"/>
                      <w:marRight w:val="0"/>
                      <w:marTop w:val="0"/>
                      <w:marBottom w:val="0"/>
                      <w:divBdr>
                        <w:top w:val="none" w:sz="0" w:space="0" w:color="auto"/>
                        <w:left w:val="none" w:sz="0" w:space="0" w:color="auto"/>
                        <w:bottom w:val="none" w:sz="0" w:space="0" w:color="auto"/>
                        <w:right w:val="none" w:sz="0" w:space="0" w:color="auto"/>
                      </w:divBdr>
                    </w:div>
                    <w:div w:id="640308320">
                      <w:marLeft w:val="0"/>
                      <w:marRight w:val="0"/>
                      <w:marTop w:val="0"/>
                      <w:marBottom w:val="0"/>
                      <w:divBdr>
                        <w:top w:val="none" w:sz="0" w:space="0" w:color="auto"/>
                        <w:left w:val="none" w:sz="0" w:space="0" w:color="auto"/>
                        <w:bottom w:val="none" w:sz="0" w:space="0" w:color="auto"/>
                        <w:right w:val="none" w:sz="0" w:space="0" w:color="auto"/>
                      </w:divBdr>
                    </w:div>
                    <w:div w:id="402337057">
                      <w:marLeft w:val="0"/>
                      <w:marRight w:val="0"/>
                      <w:marTop w:val="0"/>
                      <w:marBottom w:val="0"/>
                      <w:divBdr>
                        <w:top w:val="none" w:sz="0" w:space="0" w:color="auto"/>
                        <w:left w:val="none" w:sz="0" w:space="0" w:color="auto"/>
                        <w:bottom w:val="none" w:sz="0" w:space="0" w:color="auto"/>
                        <w:right w:val="none" w:sz="0" w:space="0" w:color="auto"/>
                      </w:divBdr>
                    </w:div>
                    <w:div w:id="16174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6512">
              <w:marLeft w:val="0"/>
              <w:marRight w:val="0"/>
              <w:marTop w:val="0"/>
              <w:marBottom w:val="0"/>
              <w:divBdr>
                <w:top w:val="none" w:sz="0" w:space="0" w:color="auto"/>
                <w:left w:val="none" w:sz="0" w:space="0" w:color="auto"/>
                <w:bottom w:val="none" w:sz="0" w:space="0" w:color="auto"/>
                <w:right w:val="none" w:sz="0" w:space="0" w:color="auto"/>
              </w:divBdr>
              <w:divsChild>
                <w:div w:id="1387266716">
                  <w:marLeft w:val="0"/>
                  <w:marRight w:val="0"/>
                  <w:marTop w:val="0"/>
                  <w:marBottom w:val="0"/>
                  <w:divBdr>
                    <w:top w:val="none" w:sz="0" w:space="0" w:color="auto"/>
                    <w:left w:val="none" w:sz="0" w:space="0" w:color="auto"/>
                    <w:bottom w:val="none" w:sz="0" w:space="0" w:color="auto"/>
                    <w:right w:val="none" w:sz="0" w:space="0" w:color="auto"/>
                  </w:divBdr>
                </w:div>
                <w:div w:id="1094932740">
                  <w:marLeft w:val="0"/>
                  <w:marRight w:val="0"/>
                  <w:marTop w:val="0"/>
                  <w:marBottom w:val="0"/>
                  <w:divBdr>
                    <w:top w:val="none" w:sz="0" w:space="0" w:color="auto"/>
                    <w:left w:val="none" w:sz="0" w:space="0" w:color="auto"/>
                    <w:bottom w:val="none" w:sz="0" w:space="0" w:color="auto"/>
                    <w:right w:val="none" w:sz="0" w:space="0" w:color="auto"/>
                  </w:divBdr>
                </w:div>
                <w:div w:id="546643194">
                  <w:marLeft w:val="0"/>
                  <w:marRight w:val="0"/>
                  <w:marTop w:val="0"/>
                  <w:marBottom w:val="0"/>
                  <w:divBdr>
                    <w:top w:val="none" w:sz="0" w:space="0" w:color="auto"/>
                    <w:left w:val="none" w:sz="0" w:space="0" w:color="auto"/>
                    <w:bottom w:val="none" w:sz="0" w:space="0" w:color="auto"/>
                    <w:right w:val="none" w:sz="0" w:space="0" w:color="auto"/>
                  </w:divBdr>
                </w:div>
                <w:div w:id="1158224738">
                  <w:marLeft w:val="0"/>
                  <w:marRight w:val="0"/>
                  <w:marTop w:val="0"/>
                  <w:marBottom w:val="0"/>
                  <w:divBdr>
                    <w:top w:val="none" w:sz="0" w:space="0" w:color="auto"/>
                    <w:left w:val="none" w:sz="0" w:space="0" w:color="auto"/>
                    <w:bottom w:val="none" w:sz="0" w:space="0" w:color="auto"/>
                    <w:right w:val="none" w:sz="0" w:space="0" w:color="auto"/>
                  </w:divBdr>
                </w:div>
                <w:div w:id="2107922661">
                  <w:marLeft w:val="0"/>
                  <w:marRight w:val="0"/>
                  <w:marTop w:val="0"/>
                  <w:marBottom w:val="0"/>
                  <w:divBdr>
                    <w:top w:val="none" w:sz="0" w:space="0" w:color="auto"/>
                    <w:left w:val="none" w:sz="0" w:space="0" w:color="auto"/>
                    <w:bottom w:val="none" w:sz="0" w:space="0" w:color="auto"/>
                    <w:right w:val="none" w:sz="0" w:space="0" w:color="auto"/>
                  </w:divBdr>
                </w:div>
                <w:div w:id="210896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34225">
      <w:bodyDiv w:val="1"/>
      <w:marLeft w:val="0"/>
      <w:marRight w:val="0"/>
      <w:marTop w:val="0"/>
      <w:marBottom w:val="0"/>
      <w:divBdr>
        <w:top w:val="none" w:sz="0" w:space="0" w:color="auto"/>
        <w:left w:val="none" w:sz="0" w:space="0" w:color="auto"/>
        <w:bottom w:val="none" w:sz="0" w:space="0" w:color="auto"/>
        <w:right w:val="none" w:sz="0" w:space="0" w:color="auto"/>
      </w:divBdr>
      <w:divsChild>
        <w:div w:id="1385759475">
          <w:marLeft w:val="0"/>
          <w:marRight w:val="0"/>
          <w:marTop w:val="0"/>
          <w:marBottom w:val="0"/>
          <w:divBdr>
            <w:top w:val="none" w:sz="0" w:space="0" w:color="auto"/>
            <w:left w:val="none" w:sz="0" w:space="0" w:color="auto"/>
            <w:bottom w:val="none" w:sz="0" w:space="0" w:color="auto"/>
            <w:right w:val="none" w:sz="0" w:space="0" w:color="auto"/>
          </w:divBdr>
        </w:div>
        <w:div w:id="978992372">
          <w:marLeft w:val="0"/>
          <w:marRight w:val="0"/>
          <w:marTop w:val="0"/>
          <w:marBottom w:val="0"/>
          <w:divBdr>
            <w:top w:val="none" w:sz="0" w:space="0" w:color="auto"/>
            <w:left w:val="none" w:sz="0" w:space="0" w:color="auto"/>
            <w:bottom w:val="none" w:sz="0" w:space="0" w:color="auto"/>
            <w:right w:val="none" w:sz="0" w:space="0" w:color="auto"/>
          </w:divBdr>
        </w:div>
      </w:divsChild>
    </w:div>
    <w:div w:id="2067951997">
      <w:bodyDiv w:val="1"/>
      <w:marLeft w:val="0"/>
      <w:marRight w:val="0"/>
      <w:marTop w:val="0"/>
      <w:marBottom w:val="0"/>
      <w:divBdr>
        <w:top w:val="none" w:sz="0" w:space="0" w:color="auto"/>
        <w:left w:val="none" w:sz="0" w:space="0" w:color="auto"/>
        <w:bottom w:val="none" w:sz="0" w:space="0" w:color="auto"/>
        <w:right w:val="none" w:sz="0" w:space="0" w:color="auto"/>
      </w:divBdr>
      <w:divsChild>
        <w:div w:id="1935551044">
          <w:marLeft w:val="0"/>
          <w:marRight w:val="0"/>
          <w:marTop w:val="0"/>
          <w:marBottom w:val="0"/>
          <w:divBdr>
            <w:top w:val="none" w:sz="0" w:space="0" w:color="auto"/>
            <w:left w:val="none" w:sz="0" w:space="0" w:color="auto"/>
            <w:bottom w:val="none" w:sz="0" w:space="0" w:color="auto"/>
            <w:right w:val="none" w:sz="0" w:space="0" w:color="auto"/>
          </w:divBdr>
        </w:div>
        <w:div w:id="198931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ogc.org/DRAFTS/20-010.html" TargetMode="External"/><Relationship Id="rId299" Type="http://schemas.openxmlformats.org/officeDocument/2006/relationships/hyperlink" Target="http://docs.ogc.org/DRAFTS/20-010.html" TargetMode="External"/><Relationship Id="rId303" Type="http://schemas.openxmlformats.org/officeDocument/2006/relationships/hyperlink" Target="http://docs.ogc.org/DRAFTS/20-010.html" TargetMode="External"/><Relationship Id="rId21" Type="http://schemas.openxmlformats.org/officeDocument/2006/relationships/hyperlink" Target="http://docs.ogc.org/DRAFTS/20-010.html" TargetMode="External"/><Relationship Id="rId42" Type="http://schemas.openxmlformats.org/officeDocument/2006/relationships/hyperlink" Target="http://docs.ogc.org/DRAFTS/20-010.html" TargetMode="External"/><Relationship Id="rId63" Type="http://schemas.openxmlformats.org/officeDocument/2006/relationships/hyperlink" Target="http://docs.ogc.org/DRAFTS/20-010.html" TargetMode="External"/><Relationship Id="rId84" Type="http://schemas.openxmlformats.org/officeDocument/2006/relationships/hyperlink" Target="http://docs.ogc.org/DRAFTS/20-010.html" TargetMode="External"/><Relationship Id="rId138" Type="http://schemas.openxmlformats.org/officeDocument/2006/relationships/hyperlink" Target="http://docs.ogc.org/DRAFTS/20-010.html" TargetMode="External"/><Relationship Id="rId159" Type="http://schemas.openxmlformats.org/officeDocument/2006/relationships/hyperlink" Target="http://docs.ogc.org/DRAFTS/20-010.html" TargetMode="External"/><Relationship Id="rId170" Type="http://schemas.openxmlformats.org/officeDocument/2006/relationships/hyperlink" Target="http://docs.ogc.org/DRAFTS/20-010.html" TargetMode="External"/><Relationship Id="rId191" Type="http://schemas.openxmlformats.org/officeDocument/2006/relationships/hyperlink" Target="http://docs.ogc.org/DRAFTS/20-010.html" TargetMode="External"/><Relationship Id="rId205" Type="http://schemas.openxmlformats.org/officeDocument/2006/relationships/hyperlink" Target="http://docs.ogc.org/DRAFTS/20-010.html" TargetMode="External"/><Relationship Id="rId226" Type="http://schemas.openxmlformats.org/officeDocument/2006/relationships/hyperlink" Target="http://www.opengis.net/spec/CityGML-1/3.0/req/req-class-dynamizer" TargetMode="External"/><Relationship Id="rId247" Type="http://schemas.openxmlformats.org/officeDocument/2006/relationships/hyperlink" Target="http://docs.ogc.org/DRAFTS/20-010.html" TargetMode="External"/><Relationship Id="rId107" Type="http://schemas.openxmlformats.org/officeDocument/2006/relationships/hyperlink" Target="http://docs.ogc.org/DRAFTS/20-010.html" TargetMode="External"/><Relationship Id="rId268" Type="http://schemas.openxmlformats.org/officeDocument/2006/relationships/hyperlink" Target="http://docs.ogc.org/DRAFTS/20-010.html" TargetMode="External"/><Relationship Id="rId289" Type="http://schemas.openxmlformats.org/officeDocument/2006/relationships/hyperlink" Target="http://docs.ogc.org/DRAFTS/20-010.html" TargetMode="External"/><Relationship Id="rId11" Type="http://schemas.openxmlformats.org/officeDocument/2006/relationships/hyperlink" Target="http://docs.ogc.org/DRAFTS/20-010.html" TargetMode="External"/><Relationship Id="rId32" Type="http://schemas.openxmlformats.org/officeDocument/2006/relationships/hyperlink" Target="http://docs.ogc.org/DRAFTS/20-010.html" TargetMode="External"/><Relationship Id="rId53" Type="http://schemas.openxmlformats.org/officeDocument/2006/relationships/hyperlink" Target="http://docs.ogc.org/DRAFTS/20-010.html" TargetMode="External"/><Relationship Id="rId74" Type="http://schemas.openxmlformats.org/officeDocument/2006/relationships/hyperlink" Target="http://docs.ogc.org/DRAFTS/20-010.html" TargetMode="External"/><Relationship Id="rId128" Type="http://schemas.openxmlformats.org/officeDocument/2006/relationships/hyperlink" Target="http://docs.ogc.org/DRAFTS/20-010.html" TargetMode="External"/><Relationship Id="rId149" Type="http://schemas.openxmlformats.org/officeDocument/2006/relationships/hyperlink" Target="http://docs.ogc.org/DRAFTS/20-010.html" TargetMode="External"/><Relationship Id="rId5" Type="http://schemas.openxmlformats.org/officeDocument/2006/relationships/comments" Target="comments.xml"/><Relationship Id="rId95" Type="http://schemas.openxmlformats.org/officeDocument/2006/relationships/hyperlink" Target="http://docs.ogc.org/DRAFTS/20-010.html" TargetMode="External"/><Relationship Id="rId160" Type="http://schemas.openxmlformats.org/officeDocument/2006/relationships/hyperlink" Target="http://docs.ogc.org/DRAFTS/20-010.html" TargetMode="External"/><Relationship Id="rId181" Type="http://schemas.openxmlformats.org/officeDocument/2006/relationships/hyperlink" Target="http://docs.ogc.org/DRAFTS/20-010.html" TargetMode="External"/><Relationship Id="rId216" Type="http://schemas.openxmlformats.org/officeDocument/2006/relationships/hyperlink" Target="http://docs.ogc.org/DRAFTS/20-010.html" TargetMode="External"/><Relationship Id="rId237" Type="http://schemas.openxmlformats.org/officeDocument/2006/relationships/hyperlink" Target="http://docs.ogc.org/DRAFTS/20-010.html" TargetMode="External"/><Relationship Id="rId258" Type="http://schemas.openxmlformats.org/officeDocument/2006/relationships/hyperlink" Target="http://www.opengis.net/spec/CityGML-1/3.0/req/req-class-landuse" TargetMode="External"/><Relationship Id="rId279" Type="http://schemas.openxmlformats.org/officeDocument/2006/relationships/hyperlink" Target="http://docs.ogc.org/DRAFTS/20-010.html" TargetMode="External"/><Relationship Id="rId22" Type="http://schemas.openxmlformats.org/officeDocument/2006/relationships/hyperlink" Target="http://docs.ogc.org/DRAFTS/20-010.html" TargetMode="External"/><Relationship Id="rId43" Type="http://schemas.openxmlformats.org/officeDocument/2006/relationships/hyperlink" Target="http://docs.ogc.org/DRAFTS/20-010.html" TargetMode="External"/><Relationship Id="rId64" Type="http://schemas.openxmlformats.org/officeDocument/2006/relationships/hyperlink" Target="http://docs.ogc.org/DRAFTS/20-010.html" TargetMode="External"/><Relationship Id="rId118" Type="http://schemas.openxmlformats.org/officeDocument/2006/relationships/hyperlink" Target="http://docs.ogc.org/DRAFTS/20-010.html" TargetMode="External"/><Relationship Id="rId139" Type="http://schemas.openxmlformats.org/officeDocument/2006/relationships/hyperlink" Target="http://docs.ogc.org/DRAFTS/20-010.html" TargetMode="External"/><Relationship Id="rId290" Type="http://schemas.openxmlformats.org/officeDocument/2006/relationships/hyperlink" Target="http://docs.ogc.org/DRAFTS/20-010.html" TargetMode="External"/><Relationship Id="rId304" Type="http://schemas.openxmlformats.org/officeDocument/2006/relationships/hyperlink" Target="http://docs.ogc.org/DRAFTS/20-010.html" TargetMode="External"/><Relationship Id="rId85" Type="http://schemas.openxmlformats.org/officeDocument/2006/relationships/hyperlink" Target="http://docs.ogc.org/DRAFTS/20-010.html" TargetMode="External"/><Relationship Id="rId150" Type="http://schemas.openxmlformats.org/officeDocument/2006/relationships/hyperlink" Target="http://docs.ogc.org/DRAFTS/20-010.html" TargetMode="External"/><Relationship Id="rId171" Type="http://schemas.openxmlformats.org/officeDocument/2006/relationships/hyperlink" Target="http://docs.ogc.org/DRAFTS/20-010.html" TargetMode="External"/><Relationship Id="rId192" Type="http://schemas.openxmlformats.org/officeDocument/2006/relationships/hyperlink" Target="http://docs.ogc.org/DRAFTS/20-010.html" TargetMode="External"/><Relationship Id="rId206" Type="http://schemas.openxmlformats.org/officeDocument/2006/relationships/hyperlink" Target="http://docs.ogc.org/DRAFTS/20-010.html" TargetMode="External"/><Relationship Id="rId227" Type="http://schemas.openxmlformats.org/officeDocument/2006/relationships/hyperlink" Target="http://docs.ogc.org/DRAFTS/20-010.html" TargetMode="External"/><Relationship Id="rId248" Type="http://schemas.openxmlformats.org/officeDocument/2006/relationships/hyperlink" Target="http://docs.ogc.org/DRAFTS/20-010.html" TargetMode="External"/><Relationship Id="rId269" Type="http://schemas.openxmlformats.org/officeDocument/2006/relationships/hyperlink" Target="https://github.com/opengeospatial/CityGML3-Workspace/blob/master/19-072UG.html" TargetMode="External"/><Relationship Id="rId12" Type="http://schemas.openxmlformats.org/officeDocument/2006/relationships/hyperlink" Target="http://www.opengis.net/spec/CityGML-1/3.0" TargetMode="External"/><Relationship Id="rId33" Type="http://schemas.openxmlformats.org/officeDocument/2006/relationships/hyperlink" Target="http://docs.ogc.org/DRAFTS/20-010.html" TargetMode="External"/><Relationship Id="rId108" Type="http://schemas.openxmlformats.org/officeDocument/2006/relationships/hyperlink" Target="http://docs.ogc.org/DRAFTS/20-010.html" TargetMode="External"/><Relationship Id="rId129" Type="http://schemas.openxmlformats.org/officeDocument/2006/relationships/hyperlink" Target="http://docs.ogc.org/DRAFTS/20-010.html" TargetMode="External"/><Relationship Id="rId280" Type="http://schemas.openxmlformats.org/officeDocument/2006/relationships/hyperlink" Target="http://docs.ogc.org/DRAFTS/20-010.html" TargetMode="External"/><Relationship Id="rId54" Type="http://schemas.openxmlformats.org/officeDocument/2006/relationships/hyperlink" Target="http://docs.ogc.org/DRAFTS/20-010.html" TargetMode="External"/><Relationship Id="rId75" Type="http://schemas.openxmlformats.org/officeDocument/2006/relationships/hyperlink" Target="http://docs.ogc.org/DRAFTS/20-010.html" TargetMode="External"/><Relationship Id="rId96" Type="http://schemas.openxmlformats.org/officeDocument/2006/relationships/hyperlink" Target="http://docs.ogc.org/DRAFTS/20-010.html" TargetMode="External"/><Relationship Id="rId140" Type="http://schemas.openxmlformats.org/officeDocument/2006/relationships/hyperlink" Target="http://docs.ogc.org/DRAFTS/20-010.html" TargetMode="External"/><Relationship Id="rId161" Type="http://schemas.openxmlformats.org/officeDocument/2006/relationships/hyperlink" Target="http://docs.ogc.org/DRAFTS/20-010.html" TargetMode="External"/><Relationship Id="rId182" Type="http://schemas.openxmlformats.org/officeDocument/2006/relationships/hyperlink" Target="http://docs.ogc.org/DRAFTS/20-010.html" TargetMode="External"/><Relationship Id="rId217" Type="http://schemas.openxmlformats.org/officeDocument/2006/relationships/hyperlink" Target="http://docs.ogc.org/DRAFTS/20-010.html" TargetMode="External"/><Relationship Id="rId6" Type="http://schemas.microsoft.com/office/2011/relationships/commentsExtended" Target="commentsExtended.xml"/><Relationship Id="rId238" Type="http://schemas.openxmlformats.org/officeDocument/2006/relationships/hyperlink" Target="http://docs.ogc.org/DRAFTS/20-010.html" TargetMode="External"/><Relationship Id="rId259" Type="http://schemas.openxmlformats.org/officeDocument/2006/relationships/hyperlink" Target="http://docs.ogc.org/DRAFTS/20-010.html" TargetMode="External"/><Relationship Id="rId23" Type="http://schemas.openxmlformats.org/officeDocument/2006/relationships/hyperlink" Target="http://docs.ogc.org/DRAFTS/20-010.html" TargetMode="External"/><Relationship Id="rId119" Type="http://schemas.openxmlformats.org/officeDocument/2006/relationships/hyperlink" Target="http://docs.ogc.org/DRAFTS/20-010.html" TargetMode="External"/><Relationship Id="rId270" Type="http://schemas.openxmlformats.org/officeDocument/2006/relationships/hyperlink" Target="http://www.opengis.net/spec/CityGML-1/3.0/req/req-class-transportation" TargetMode="External"/><Relationship Id="rId291" Type="http://schemas.openxmlformats.org/officeDocument/2006/relationships/hyperlink" Target="http://docs.opengeospatial.org/DRAFTS/20-066.html" TargetMode="External"/><Relationship Id="rId305" Type="http://schemas.openxmlformats.org/officeDocument/2006/relationships/fontTable" Target="fontTable.xml"/><Relationship Id="rId44" Type="http://schemas.openxmlformats.org/officeDocument/2006/relationships/hyperlink" Target="http://docs.ogc.org/DRAFTS/20-010.html" TargetMode="External"/><Relationship Id="rId65" Type="http://schemas.openxmlformats.org/officeDocument/2006/relationships/hyperlink" Target="http://docs.ogc.org/DRAFTS/20-010.html" TargetMode="External"/><Relationship Id="rId86" Type="http://schemas.openxmlformats.org/officeDocument/2006/relationships/hyperlink" Target="http://docs.ogc.org/DRAFTS/20-010.html" TargetMode="External"/><Relationship Id="rId130" Type="http://schemas.openxmlformats.org/officeDocument/2006/relationships/hyperlink" Target="http://docs.ogc.org/DRAFTS/20-010.html" TargetMode="External"/><Relationship Id="rId151" Type="http://schemas.openxmlformats.org/officeDocument/2006/relationships/hyperlink" Target="http://docs.ogc.org/DRAFTS/20-010.html" TargetMode="External"/><Relationship Id="rId172" Type="http://schemas.openxmlformats.org/officeDocument/2006/relationships/hyperlink" Target="http://docs.ogc.org/DRAFTS/20-010.html" TargetMode="External"/><Relationship Id="rId193" Type="http://schemas.openxmlformats.org/officeDocument/2006/relationships/hyperlink" Target="http://docs.ogc.org/DRAFTS/20-010.html" TargetMode="External"/><Relationship Id="rId207" Type="http://schemas.openxmlformats.org/officeDocument/2006/relationships/hyperlink" Target="http://docs.ogc.org/DRAFTS/20-010.html" TargetMode="External"/><Relationship Id="rId228" Type="http://schemas.openxmlformats.org/officeDocument/2006/relationships/hyperlink" Target="http://docs.ogc.org/DRAFTS/20-010.html" TargetMode="External"/><Relationship Id="rId249" Type="http://schemas.openxmlformats.org/officeDocument/2006/relationships/hyperlink" Target="http://docs.ogc.org/DRAFTS/20-010.html" TargetMode="External"/><Relationship Id="rId13" Type="http://schemas.openxmlformats.org/officeDocument/2006/relationships/hyperlink" Target="http://docs.ogc.org/DRAFTS/20-010.html" TargetMode="External"/><Relationship Id="rId109" Type="http://schemas.openxmlformats.org/officeDocument/2006/relationships/hyperlink" Target="http://docs.ogc.org/DRAFTS/20-010.html" TargetMode="External"/><Relationship Id="rId260" Type="http://schemas.openxmlformats.org/officeDocument/2006/relationships/hyperlink" Target="http://docs.ogc.org/DRAFTS/20-010.html" TargetMode="External"/><Relationship Id="rId281" Type="http://schemas.openxmlformats.org/officeDocument/2006/relationships/hyperlink" Target="http://docs.ogc.org/DRAFTS/20-010.html" TargetMode="External"/><Relationship Id="rId34" Type="http://schemas.openxmlformats.org/officeDocument/2006/relationships/hyperlink" Target="http://docs.ogc.org/DRAFTS/20-010.html" TargetMode="External"/><Relationship Id="rId55" Type="http://schemas.openxmlformats.org/officeDocument/2006/relationships/hyperlink" Target="http://docs.ogc.org/DRAFTS/20-010.html" TargetMode="External"/><Relationship Id="rId76" Type="http://schemas.openxmlformats.org/officeDocument/2006/relationships/hyperlink" Target="http://docs.ogc.org/DRAFTS/20-010.html" TargetMode="External"/><Relationship Id="rId97" Type="http://schemas.openxmlformats.org/officeDocument/2006/relationships/hyperlink" Target="http://docs.ogc.org/DRAFTS/20-010.html" TargetMode="External"/><Relationship Id="rId120" Type="http://schemas.openxmlformats.org/officeDocument/2006/relationships/hyperlink" Target="http://docs.ogc.org/DRAFTS/20-010.html" TargetMode="External"/><Relationship Id="rId141" Type="http://schemas.openxmlformats.org/officeDocument/2006/relationships/hyperlink" Target="http://docs.ogc.org/DRAFTS/20-010.html" TargetMode="External"/><Relationship Id="rId7" Type="http://schemas.microsoft.com/office/2016/09/relationships/commentsIds" Target="commentsIds.xml"/><Relationship Id="rId162" Type="http://schemas.openxmlformats.org/officeDocument/2006/relationships/hyperlink" Target="http://docs.ogc.org/DRAFTS/20-010.html" TargetMode="External"/><Relationship Id="rId183" Type="http://schemas.openxmlformats.org/officeDocument/2006/relationships/hyperlink" Target="http://docs.ogc.org/DRAFTS/20-010.html" TargetMode="External"/><Relationship Id="rId218" Type="http://schemas.openxmlformats.org/officeDocument/2006/relationships/hyperlink" Target="http://docs.ogc.org/DRAFTS/20-010.html" TargetMode="External"/><Relationship Id="rId239" Type="http://schemas.openxmlformats.org/officeDocument/2006/relationships/hyperlink" Target="http://docs.ogc.org/DRAFTS/20-010.html" TargetMode="External"/><Relationship Id="rId250" Type="http://schemas.openxmlformats.org/officeDocument/2006/relationships/hyperlink" Target="http://docs.ogc.org/DRAFTS/20-010.html" TargetMode="External"/><Relationship Id="rId271" Type="http://schemas.openxmlformats.org/officeDocument/2006/relationships/hyperlink" Target="http://docs.ogc.org/DRAFTS/20-010.html" TargetMode="External"/><Relationship Id="rId292" Type="http://schemas.openxmlformats.org/officeDocument/2006/relationships/hyperlink" Target="http://www.opengis.net/spec/CityGML-1/3.0/req/req-class-tunnel" TargetMode="External"/><Relationship Id="rId306" Type="http://schemas.microsoft.com/office/2011/relationships/people" Target="people.xml"/><Relationship Id="rId24" Type="http://schemas.openxmlformats.org/officeDocument/2006/relationships/hyperlink" Target="http://docs.ogc.org/DRAFTS/20-010.html" TargetMode="External"/><Relationship Id="rId40" Type="http://schemas.openxmlformats.org/officeDocument/2006/relationships/hyperlink" Target="http://docs.ogc.org/DRAFTS/20-010.html" TargetMode="External"/><Relationship Id="rId45" Type="http://schemas.openxmlformats.org/officeDocument/2006/relationships/hyperlink" Target="http://docs.ogc.org/DRAFTS/20-010.html" TargetMode="External"/><Relationship Id="rId66" Type="http://schemas.openxmlformats.org/officeDocument/2006/relationships/hyperlink" Target="http://docs.ogc.org/DRAFTS/20-010.html" TargetMode="External"/><Relationship Id="rId87" Type="http://schemas.openxmlformats.org/officeDocument/2006/relationships/hyperlink" Target="http://docs.ogc.org/DRAFTS/20-010.html" TargetMode="External"/><Relationship Id="rId110" Type="http://schemas.openxmlformats.org/officeDocument/2006/relationships/hyperlink" Target="http://docs.ogc.org/DRAFTS/20-010.html" TargetMode="External"/><Relationship Id="rId115" Type="http://schemas.openxmlformats.org/officeDocument/2006/relationships/hyperlink" Target="http://docs.ogc.org/DRAFTS/20-010.html" TargetMode="External"/><Relationship Id="rId131" Type="http://schemas.openxmlformats.org/officeDocument/2006/relationships/hyperlink" Target="http://docs.ogc.org/DRAFTS/20-010.html" TargetMode="External"/><Relationship Id="rId136" Type="http://schemas.openxmlformats.org/officeDocument/2006/relationships/hyperlink" Target="http://docs.ogc.org/DRAFTS/20-010.html" TargetMode="External"/><Relationship Id="rId157" Type="http://schemas.openxmlformats.org/officeDocument/2006/relationships/hyperlink" Target="http://docs.ogc.org/DRAFTS/20-010.html" TargetMode="External"/><Relationship Id="rId178" Type="http://schemas.openxmlformats.org/officeDocument/2006/relationships/hyperlink" Target="http://docs.ogc.org/DRAFTS/20-010.html" TargetMode="External"/><Relationship Id="rId301" Type="http://schemas.openxmlformats.org/officeDocument/2006/relationships/hyperlink" Target="http://docs.ogc.org/DRAFTS/20-010.html" TargetMode="External"/><Relationship Id="rId61" Type="http://schemas.openxmlformats.org/officeDocument/2006/relationships/hyperlink" Target="http://docs.ogc.org/DRAFTS/20-010.html" TargetMode="External"/><Relationship Id="rId82" Type="http://schemas.openxmlformats.org/officeDocument/2006/relationships/hyperlink" Target="http://docs.ogc.org/DRAFTS/20-010.html" TargetMode="External"/><Relationship Id="rId152" Type="http://schemas.openxmlformats.org/officeDocument/2006/relationships/hyperlink" Target="http://docs.ogc.org/DRAFTS/20-010.html" TargetMode="External"/><Relationship Id="rId173" Type="http://schemas.openxmlformats.org/officeDocument/2006/relationships/hyperlink" Target="http://docs.ogc.org/DRAFTS/20-010.html" TargetMode="External"/><Relationship Id="rId194" Type="http://schemas.openxmlformats.org/officeDocument/2006/relationships/hyperlink" Target="http://docs.ogc.org/DRAFTS/20-010.html" TargetMode="External"/><Relationship Id="rId199" Type="http://schemas.openxmlformats.org/officeDocument/2006/relationships/hyperlink" Target="http://docs.opengeospatial.org/DRAFTS/20-066.html" TargetMode="External"/><Relationship Id="rId203" Type="http://schemas.openxmlformats.org/officeDocument/2006/relationships/hyperlink" Target="http://docs.ogc.org/DRAFTS/20-010.html" TargetMode="External"/><Relationship Id="rId208" Type="http://schemas.openxmlformats.org/officeDocument/2006/relationships/hyperlink" Target="http://docs.ogc.org/DRAFTS/20-010.html" TargetMode="External"/><Relationship Id="rId229" Type="http://schemas.openxmlformats.org/officeDocument/2006/relationships/hyperlink" Target="http://docs.opengeospatial.org/DRAFTS/20-066.html" TargetMode="External"/><Relationship Id="rId19" Type="http://schemas.openxmlformats.org/officeDocument/2006/relationships/hyperlink" Target="http://docs.ogc.org/DRAFTS/20-010.html" TargetMode="External"/><Relationship Id="rId224" Type="http://schemas.openxmlformats.org/officeDocument/2006/relationships/hyperlink" Target="http://docs.ogc.org/DRAFTS/20-010.html" TargetMode="External"/><Relationship Id="rId240" Type="http://schemas.openxmlformats.org/officeDocument/2006/relationships/hyperlink" Target="http://docs.ogc.org/DRAFTS/20-010.html" TargetMode="External"/><Relationship Id="rId245" Type="http://schemas.openxmlformats.org/officeDocument/2006/relationships/hyperlink" Target="http://docs.ogc.org/DRAFTS/20-010.html" TargetMode="External"/><Relationship Id="rId261" Type="http://schemas.openxmlformats.org/officeDocument/2006/relationships/hyperlink" Target="https://github.com/opengeospatial/CityGML3-Workspace/blob/master/19-072UG.html" TargetMode="External"/><Relationship Id="rId266" Type="http://schemas.openxmlformats.org/officeDocument/2006/relationships/hyperlink" Target="http://www.opengis.net/spec/CityGML-1/3.0/req/req-class-relief" TargetMode="External"/><Relationship Id="rId287" Type="http://schemas.openxmlformats.org/officeDocument/2006/relationships/hyperlink" Target="http://docs.ogc.org/DRAFTS/20-010.html" TargetMode="External"/><Relationship Id="rId14" Type="http://schemas.openxmlformats.org/officeDocument/2006/relationships/hyperlink" Target="http://docs.ogc.org/DRAFTS/20-010.html" TargetMode="External"/><Relationship Id="rId30" Type="http://schemas.openxmlformats.org/officeDocument/2006/relationships/hyperlink" Target="http://docs.ogc.org/DRAFTS/20-010.html" TargetMode="External"/><Relationship Id="rId35" Type="http://schemas.openxmlformats.org/officeDocument/2006/relationships/hyperlink" Target="http://docs.ogc.org/DRAFTS/20-010.html" TargetMode="External"/><Relationship Id="rId56" Type="http://schemas.openxmlformats.org/officeDocument/2006/relationships/hyperlink" Target="http://docs.ogc.org/DRAFTS/20-010.html" TargetMode="External"/><Relationship Id="rId77" Type="http://schemas.openxmlformats.org/officeDocument/2006/relationships/hyperlink" Target="http://docs.ogc.org/DRAFTS/20-010.html" TargetMode="External"/><Relationship Id="rId100" Type="http://schemas.openxmlformats.org/officeDocument/2006/relationships/hyperlink" Target="http://docs.ogc.org/DRAFTS/20-010.html" TargetMode="External"/><Relationship Id="rId105" Type="http://schemas.openxmlformats.org/officeDocument/2006/relationships/hyperlink" Target="http://docs.ogc.org/DRAFTS/20-010.html" TargetMode="External"/><Relationship Id="rId126" Type="http://schemas.openxmlformats.org/officeDocument/2006/relationships/hyperlink" Target="http://docs.ogc.org/DRAFTS/20-010.html" TargetMode="External"/><Relationship Id="rId147" Type="http://schemas.openxmlformats.org/officeDocument/2006/relationships/hyperlink" Target="http://docs.ogc.org/DRAFTS/20-010.html" TargetMode="External"/><Relationship Id="rId168" Type="http://schemas.openxmlformats.org/officeDocument/2006/relationships/hyperlink" Target="http://docs.ogc.org/DRAFTS/20-010.html" TargetMode="External"/><Relationship Id="rId282" Type="http://schemas.openxmlformats.org/officeDocument/2006/relationships/hyperlink" Target="http://docs.ogc.org/DRAFTS/20-010.html" TargetMode="External"/><Relationship Id="rId8" Type="http://schemas.microsoft.com/office/2018/08/relationships/commentsExtensible" Target="commentsExtensible.xml"/><Relationship Id="rId51" Type="http://schemas.openxmlformats.org/officeDocument/2006/relationships/hyperlink" Target="http://docs.ogc.org/DRAFTS/20-010.html" TargetMode="External"/><Relationship Id="rId72" Type="http://schemas.openxmlformats.org/officeDocument/2006/relationships/hyperlink" Target="http://docs.ogc.org/DRAFTS/20-010.html" TargetMode="External"/><Relationship Id="rId93" Type="http://schemas.openxmlformats.org/officeDocument/2006/relationships/hyperlink" Target="http://docs.ogc.org/DRAFTS/20-010.html" TargetMode="External"/><Relationship Id="rId98" Type="http://schemas.openxmlformats.org/officeDocument/2006/relationships/hyperlink" Target="http://docs.ogc.org/DRAFTS/20-010.html" TargetMode="External"/><Relationship Id="rId121" Type="http://schemas.openxmlformats.org/officeDocument/2006/relationships/hyperlink" Target="http://docs.ogc.org/DRAFTS/20-010.html" TargetMode="External"/><Relationship Id="rId142" Type="http://schemas.openxmlformats.org/officeDocument/2006/relationships/hyperlink" Target="http://docs.ogc.org/DRAFTS/20-010.html" TargetMode="External"/><Relationship Id="rId163" Type="http://schemas.openxmlformats.org/officeDocument/2006/relationships/hyperlink" Target="http://docs.ogc.org/DRAFTS/20-010.html" TargetMode="External"/><Relationship Id="rId184" Type="http://schemas.openxmlformats.org/officeDocument/2006/relationships/hyperlink" Target="http://docs.ogc.org/DRAFTS/20-010.html" TargetMode="External"/><Relationship Id="rId189" Type="http://schemas.openxmlformats.org/officeDocument/2006/relationships/hyperlink" Target="http://docs.ogc.org/DRAFTS/20-010.html" TargetMode="External"/><Relationship Id="rId219" Type="http://schemas.openxmlformats.org/officeDocument/2006/relationships/hyperlink" Target="http://docs.ogc.org/DRAFTS/20-010.html" TargetMode="External"/><Relationship Id="rId3" Type="http://schemas.openxmlformats.org/officeDocument/2006/relationships/settings" Target="settings.xml"/><Relationship Id="rId214" Type="http://schemas.openxmlformats.org/officeDocument/2006/relationships/hyperlink" Target="http://docs.ogc.org/DRAFTS/20-010.html" TargetMode="External"/><Relationship Id="rId230" Type="http://schemas.openxmlformats.org/officeDocument/2006/relationships/hyperlink" Target="http://docs.ogc.org/DRAFTS/20-010.html" TargetMode="External"/><Relationship Id="rId235" Type="http://schemas.openxmlformats.org/officeDocument/2006/relationships/hyperlink" Target="http://docs.ogc.org/DRAFTS/20-010.html" TargetMode="External"/><Relationship Id="rId251" Type="http://schemas.openxmlformats.org/officeDocument/2006/relationships/hyperlink" Target="http://docs.ogc.org/DRAFTS/20-010.html" TargetMode="External"/><Relationship Id="rId256" Type="http://schemas.openxmlformats.org/officeDocument/2006/relationships/hyperlink" Target="http://docs.ogc.org/DRAFTS/20-010.html" TargetMode="External"/><Relationship Id="rId277" Type="http://schemas.openxmlformats.org/officeDocument/2006/relationships/hyperlink" Target="https://github.com/opengeospatial/CityGML3-Workspace/blob/master/19-072UG.html" TargetMode="External"/><Relationship Id="rId298" Type="http://schemas.openxmlformats.org/officeDocument/2006/relationships/hyperlink" Target="http://docs.ogc.org/DRAFTS/20-010.html" TargetMode="External"/><Relationship Id="rId25" Type="http://schemas.openxmlformats.org/officeDocument/2006/relationships/hyperlink" Target="http://docs.ogc.org/DRAFTS/20-010.html" TargetMode="External"/><Relationship Id="rId46" Type="http://schemas.openxmlformats.org/officeDocument/2006/relationships/hyperlink" Target="http://docs.ogc.org/DRAFTS/20-010.html" TargetMode="External"/><Relationship Id="rId67" Type="http://schemas.openxmlformats.org/officeDocument/2006/relationships/hyperlink" Target="http://docs.ogc.org/DRAFTS/20-010.html" TargetMode="External"/><Relationship Id="rId116" Type="http://schemas.openxmlformats.org/officeDocument/2006/relationships/hyperlink" Target="http://docs.ogc.org/DRAFTS/20-010.html" TargetMode="External"/><Relationship Id="rId137" Type="http://schemas.openxmlformats.org/officeDocument/2006/relationships/hyperlink" Target="http://docs.ogc.org/DRAFTS/20-010.html" TargetMode="External"/><Relationship Id="rId158" Type="http://schemas.openxmlformats.org/officeDocument/2006/relationships/hyperlink" Target="http://docs.ogc.org/DRAFTS/20-010.html" TargetMode="External"/><Relationship Id="rId272" Type="http://schemas.openxmlformats.org/officeDocument/2006/relationships/hyperlink" Target="http://docs.ogc.org/DRAFTS/20-010.html" TargetMode="External"/><Relationship Id="rId293" Type="http://schemas.openxmlformats.org/officeDocument/2006/relationships/hyperlink" Target="http://docs.ogc.org/DRAFTS/20-010.html" TargetMode="External"/><Relationship Id="rId302" Type="http://schemas.openxmlformats.org/officeDocument/2006/relationships/hyperlink" Target="http://www.opengis.net/spec/CityGML-1/3.0/req/req-class-ade" TargetMode="External"/><Relationship Id="rId307" Type="http://schemas.openxmlformats.org/officeDocument/2006/relationships/theme" Target="theme/theme1.xml"/><Relationship Id="rId20" Type="http://schemas.openxmlformats.org/officeDocument/2006/relationships/hyperlink" Target="http://docs.ogc.org/DRAFTS/20-010.html" TargetMode="External"/><Relationship Id="rId41" Type="http://schemas.openxmlformats.org/officeDocument/2006/relationships/hyperlink" Target="http://docs.ogc.org/DRAFTS/20-010.html" TargetMode="External"/><Relationship Id="rId62" Type="http://schemas.openxmlformats.org/officeDocument/2006/relationships/hyperlink" Target="http://www.opengis.net/spec/CityGML-1/3.0/req/req-class-core" TargetMode="External"/><Relationship Id="rId83" Type="http://schemas.openxmlformats.org/officeDocument/2006/relationships/hyperlink" Target="http://docs.ogc.org/DRAFTS/20-010.html" TargetMode="External"/><Relationship Id="rId88" Type="http://schemas.openxmlformats.org/officeDocument/2006/relationships/hyperlink" Target="http://docs.ogc.org/DRAFTS/20-010.html" TargetMode="External"/><Relationship Id="rId111" Type="http://schemas.openxmlformats.org/officeDocument/2006/relationships/hyperlink" Target="http://docs.ogc.org/DRAFTS/20-010.html" TargetMode="External"/><Relationship Id="rId132" Type="http://schemas.openxmlformats.org/officeDocument/2006/relationships/hyperlink" Target="http://docs.ogc.org/DRAFTS/20-010.html" TargetMode="External"/><Relationship Id="rId153" Type="http://schemas.openxmlformats.org/officeDocument/2006/relationships/hyperlink" Target="http://docs.ogc.org/DRAFTS/20-010.html" TargetMode="External"/><Relationship Id="rId174" Type="http://schemas.openxmlformats.org/officeDocument/2006/relationships/hyperlink" Target="http://docs.ogc.org/DRAFTS/20-010.html" TargetMode="External"/><Relationship Id="rId179" Type="http://schemas.openxmlformats.org/officeDocument/2006/relationships/hyperlink" Target="http://docs.ogc.org/DRAFTS/20-010.html" TargetMode="External"/><Relationship Id="rId195" Type="http://schemas.openxmlformats.org/officeDocument/2006/relationships/hyperlink" Target="http://docs.opengeospatial.org/DRAFTS/20-066.html" TargetMode="External"/><Relationship Id="rId209" Type="http://schemas.openxmlformats.org/officeDocument/2006/relationships/hyperlink" Target="http://docs.ogc.org/DRAFTS/20-010.html" TargetMode="External"/><Relationship Id="rId190" Type="http://schemas.openxmlformats.org/officeDocument/2006/relationships/hyperlink" Target="http://docs.ogc.org/DRAFTS/20-010.html" TargetMode="External"/><Relationship Id="rId204" Type="http://schemas.openxmlformats.org/officeDocument/2006/relationships/hyperlink" Target="http://docs.ogc.org/DRAFTS/20-010.html" TargetMode="External"/><Relationship Id="rId220" Type="http://schemas.openxmlformats.org/officeDocument/2006/relationships/hyperlink" Target="http://docs.ogc.org/DRAFTS/20-010.html" TargetMode="External"/><Relationship Id="rId225" Type="http://schemas.openxmlformats.org/officeDocument/2006/relationships/hyperlink" Target="http://docs.opengeospatial.org/DRAFTS/20-066.html" TargetMode="External"/><Relationship Id="rId241" Type="http://schemas.openxmlformats.org/officeDocument/2006/relationships/hyperlink" Target="http://docs.ogc.org/DRAFTS/20-010.html" TargetMode="External"/><Relationship Id="rId246" Type="http://schemas.openxmlformats.org/officeDocument/2006/relationships/hyperlink" Target="http://docs.ogc.org/DRAFTS/20-010.html" TargetMode="External"/><Relationship Id="rId267" Type="http://schemas.openxmlformats.org/officeDocument/2006/relationships/hyperlink" Target="http://docs.ogc.org/DRAFTS/20-010.html" TargetMode="External"/><Relationship Id="rId288" Type="http://schemas.openxmlformats.org/officeDocument/2006/relationships/hyperlink" Target="http://docs.ogc.org/DRAFTS/20-010.html" TargetMode="External"/><Relationship Id="rId15" Type="http://schemas.openxmlformats.org/officeDocument/2006/relationships/hyperlink" Target="http://docs.ogc.org/DRAFTS/20-010.html" TargetMode="External"/><Relationship Id="rId36" Type="http://schemas.openxmlformats.org/officeDocument/2006/relationships/hyperlink" Target="http://docs.ogc.org/DRAFTS/20-010.html" TargetMode="External"/><Relationship Id="rId57" Type="http://schemas.openxmlformats.org/officeDocument/2006/relationships/hyperlink" Target="http://docs.ogc.org/DRAFTS/20-010.html" TargetMode="External"/><Relationship Id="rId106" Type="http://schemas.openxmlformats.org/officeDocument/2006/relationships/hyperlink" Target="http://docs.ogc.org/DRAFTS/20-010.html" TargetMode="External"/><Relationship Id="rId127" Type="http://schemas.openxmlformats.org/officeDocument/2006/relationships/hyperlink" Target="http://docs.ogc.org/DRAFTS/20-010.html" TargetMode="External"/><Relationship Id="rId262" Type="http://schemas.openxmlformats.org/officeDocument/2006/relationships/hyperlink" Target="http://www.opengis.net/spec/CityGML-1/3.0/req/req-class-pointcloud" TargetMode="External"/><Relationship Id="rId283" Type="http://schemas.openxmlformats.org/officeDocument/2006/relationships/hyperlink" Target="http://docs.ogc.org/DRAFTS/20-010.html" TargetMode="External"/><Relationship Id="rId10" Type="http://schemas.openxmlformats.org/officeDocument/2006/relationships/hyperlink" Target="http://docs.ogc.org/DRAFTS/20-010.html" TargetMode="External"/><Relationship Id="rId31" Type="http://schemas.openxmlformats.org/officeDocument/2006/relationships/hyperlink" Target="http://docs.ogc.org/DRAFTS/20-010.html" TargetMode="External"/><Relationship Id="rId52" Type="http://schemas.openxmlformats.org/officeDocument/2006/relationships/hyperlink" Target="http://docs.ogc.org/DRAFTS/20-010.html" TargetMode="External"/><Relationship Id="rId73" Type="http://schemas.openxmlformats.org/officeDocument/2006/relationships/hyperlink" Target="http://docs.ogc.org/DRAFTS/20-010.html" TargetMode="External"/><Relationship Id="rId78" Type="http://schemas.openxmlformats.org/officeDocument/2006/relationships/hyperlink" Target="http://docs.ogc.org/DRAFTS/20-010.html" TargetMode="External"/><Relationship Id="rId94" Type="http://schemas.openxmlformats.org/officeDocument/2006/relationships/hyperlink" Target="http://docs.ogc.org/DRAFTS/20-010.html" TargetMode="External"/><Relationship Id="rId99" Type="http://schemas.openxmlformats.org/officeDocument/2006/relationships/hyperlink" Target="http://docs.ogc.org/DRAFTS/20-010.html" TargetMode="External"/><Relationship Id="rId101" Type="http://schemas.openxmlformats.org/officeDocument/2006/relationships/hyperlink" Target="http://docs.ogc.org/DRAFTS/20-010.html" TargetMode="External"/><Relationship Id="rId122" Type="http://schemas.openxmlformats.org/officeDocument/2006/relationships/hyperlink" Target="http://docs.ogc.org/DRAFTS/20-010.html" TargetMode="External"/><Relationship Id="rId143" Type="http://schemas.openxmlformats.org/officeDocument/2006/relationships/hyperlink" Target="http://docs.ogc.org/DRAFTS/20-010.html" TargetMode="External"/><Relationship Id="rId148" Type="http://schemas.openxmlformats.org/officeDocument/2006/relationships/hyperlink" Target="http://docs.ogc.org/DRAFTS/20-010.html" TargetMode="External"/><Relationship Id="rId164" Type="http://schemas.openxmlformats.org/officeDocument/2006/relationships/hyperlink" Target="http://docs.ogc.org/DRAFTS/20-010.html" TargetMode="External"/><Relationship Id="rId169" Type="http://schemas.openxmlformats.org/officeDocument/2006/relationships/hyperlink" Target="http://docs.ogc.org/DRAFTS/20-010.html" TargetMode="External"/><Relationship Id="rId185" Type="http://schemas.openxmlformats.org/officeDocument/2006/relationships/hyperlink" Target="http://docs.ogc.org/DRAFTS/20-010.html" TargetMode="External"/><Relationship Id="rId4" Type="http://schemas.openxmlformats.org/officeDocument/2006/relationships/webSettings" Target="webSettings.xml"/><Relationship Id="rId9" Type="http://schemas.openxmlformats.org/officeDocument/2006/relationships/hyperlink" Target="http://docs.ogc.org/DRAFTS/20-010.html" TargetMode="External"/><Relationship Id="rId180" Type="http://schemas.openxmlformats.org/officeDocument/2006/relationships/hyperlink" Target="http://docs.ogc.org/DRAFTS/20-010.html" TargetMode="External"/><Relationship Id="rId210" Type="http://schemas.openxmlformats.org/officeDocument/2006/relationships/hyperlink" Target="http://docs.ogc.org/DRAFTS/20-010.html" TargetMode="External"/><Relationship Id="rId215" Type="http://schemas.openxmlformats.org/officeDocument/2006/relationships/hyperlink" Target="http://docs.ogc.org/DRAFTS/20-010.html" TargetMode="External"/><Relationship Id="rId236" Type="http://schemas.openxmlformats.org/officeDocument/2006/relationships/hyperlink" Target="http://docs.ogc.org/DRAFTS/20-010.html" TargetMode="External"/><Relationship Id="rId257" Type="http://schemas.openxmlformats.org/officeDocument/2006/relationships/hyperlink" Target="http://docs.opengeospatial.org/DRAFTS/20-066.html" TargetMode="External"/><Relationship Id="rId278" Type="http://schemas.openxmlformats.org/officeDocument/2006/relationships/hyperlink" Target="http://www.opengis.net/spec/CityGML-1/3.0/req/req-class-construction" TargetMode="External"/><Relationship Id="rId26" Type="http://schemas.openxmlformats.org/officeDocument/2006/relationships/hyperlink" Target="http://docs.ogc.org/DRAFTS/20-010.html" TargetMode="External"/><Relationship Id="rId231" Type="http://schemas.openxmlformats.org/officeDocument/2006/relationships/hyperlink" Target="http://docs.ogc.org/DRAFTS/20-010.html" TargetMode="External"/><Relationship Id="rId252" Type="http://schemas.openxmlformats.org/officeDocument/2006/relationships/hyperlink" Target="http://docs.opengeospatial.org/DRAFTS/20-066.html" TargetMode="External"/><Relationship Id="rId273" Type="http://schemas.openxmlformats.org/officeDocument/2006/relationships/hyperlink" Target="http://docs.opengeospatial.org/DRAFTS/20-066.html" TargetMode="External"/><Relationship Id="rId294" Type="http://schemas.openxmlformats.org/officeDocument/2006/relationships/hyperlink" Target="http://docs.ogc.org/DRAFTS/20-010.html" TargetMode="External"/><Relationship Id="rId47" Type="http://schemas.openxmlformats.org/officeDocument/2006/relationships/hyperlink" Target="http://docs.ogc.org/DRAFTS/20-010.html" TargetMode="External"/><Relationship Id="rId68" Type="http://schemas.openxmlformats.org/officeDocument/2006/relationships/hyperlink" Target="http://docs.ogc.org/DRAFTS/20-010.html" TargetMode="External"/><Relationship Id="rId89" Type="http://schemas.openxmlformats.org/officeDocument/2006/relationships/hyperlink" Target="http://docs.ogc.org/DRAFTS/20-010.html" TargetMode="External"/><Relationship Id="rId112" Type="http://schemas.openxmlformats.org/officeDocument/2006/relationships/hyperlink" Target="http://docs.ogc.org/DRAFTS/20-010.html" TargetMode="External"/><Relationship Id="rId133" Type="http://schemas.openxmlformats.org/officeDocument/2006/relationships/hyperlink" Target="http://docs.ogc.org/DRAFTS/20-010.html" TargetMode="External"/><Relationship Id="rId154" Type="http://schemas.openxmlformats.org/officeDocument/2006/relationships/hyperlink" Target="http://docs.ogc.org/DRAFTS/20-010.html" TargetMode="External"/><Relationship Id="rId175" Type="http://schemas.openxmlformats.org/officeDocument/2006/relationships/hyperlink" Target="http://docs.ogc.org/DRAFTS/20-010.html" TargetMode="External"/><Relationship Id="rId196" Type="http://schemas.openxmlformats.org/officeDocument/2006/relationships/hyperlink" Target="http://www.opengis.net/spec/CityGML-1/3.0/req/req-class-appearance" TargetMode="External"/><Relationship Id="rId200" Type="http://schemas.openxmlformats.org/officeDocument/2006/relationships/hyperlink" Target="http://docs.ogc.org/DRAFTS/20-010.html" TargetMode="External"/><Relationship Id="rId16" Type="http://schemas.openxmlformats.org/officeDocument/2006/relationships/hyperlink" Target="http://docs.ogc.org/DRAFTS/20-010.html" TargetMode="External"/><Relationship Id="rId221" Type="http://schemas.openxmlformats.org/officeDocument/2006/relationships/hyperlink" Target="http://docs.opengeospatial.org/DRAFTS/20-066.html" TargetMode="External"/><Relationship Id="rId242" Type="http://schemas.openxmlformats.org/officeDocument/2006/relationships/hyperlink" Target="http://docs.ogc.org/DRAFTS/20-010.html" TargetMode="External"/><Relationship Id="rId263" Type="http://schemas.openxmlformats.org/officeDocument/2006/relationships/hyperlink" Target="http://docs.ogc.org/DRAFTS/20-010.html" TargetMode="External"/><Relationship Id="rId284" Type="http://schemas.openxmlformats.org/officeDocument/2006/relationships/hyperlink" Target="http://docs.ogc.org/DRAFTS/20-010.html" TargetMode="External"/><Relationship Id="rId37" Type="http://schemas.openxmlformats.org/officeDocument/2006/relationships/hyperlink" Target="http://docs.ogc.org/DRAFTS/20-010.html" TargetMode="External"/><Relationship Id="rId58" Type="http://schemas.openxmlformats.org/officeDocument/2006/relationships/hyperlink" Target="http://docs.ogc.org/DRAFTS/20-010.html" TargetMode="External"/><Relationship Id="rId79" Type="http://schemas.openxmlformats.org/officeDocument/2006/relationships/hyperlink" Target="http://docs.ogc.org/DRAFTS/20-010.html" TargetMode="External"/><Relationship Id="rId102" Type="http://schemas.openxmlformats.org/officeDocument/2006/relationships/hyperlink" Target="http://docs.ogc.org/DRAFTS/20-010.html" TargetMode="External"/><Relationship Id="rId123" Type="http://schemas.openxmlformats.org/officeDocument/2006/relationships/hyperlink" Target="http://docs.ogc.org/DRAFTS/20-010.html" TargetMode="External"/><Relationship Id="rId144" Type="http://schemas.openxmlformats.org/officeDocument/2006/relationships/hyperlink" Target="http://docs.ogc.org/DRAFTS/20-010.html" TargetMode="External"/><Relationship Id="rId90" Type="http://schemas.openxmlformats.org/officeDocument/2006/relationships/hyperlink" Target="http://docs.ogc.org/DRAFTS/20-010.html" TargetMode="External"/><Relationship Id="rId165" Type="http://schemas.openxmlformats.org/officeDocument/2006/relationships/hyperlink" Target="http://docs.ogc.org/DRAFTS/20-010.html" TargetMode="External"/><Relationship Id="rId186" Type="http://schemas.openxmlformats.org/officeDocument/2006/relationships/hyperlink" Target="http://docs.ogc.org/DRAFTS/20-010.html" TargetMode="External"/><Relationship Id="rId211" Type="http://schemas.openxmlformats.org/officeDocument/2006/relationships/hyperlink" Target="http://docs.ogc.org/DRAFTS/20-010.html" TargetMode="External"/><Relationship Id="rId232" Type="http://schemas.openxmlformats.org/officeDocument/2006/relationships/hyperlink" Target="http://docs.ogc.org/DRAFTS/20-010.html" TargetMode="External"/><Relationship Id="rId253" Type="http://schemas.openxmlformats.org/officeDocument/2006/relationships/hyperlink" Target="http://www.opengis.net/spec/CityGML-1/3.0/req/req-class-generics" TargetMode="External"/><Relationship Id="rId274" Type="http://schemas.openxmlformats.org/officeDocument/2006/relationships/hyperlink" Target="http://www.opengis.net/spec/CityGML-1/3.0/req/req-class-versioning" TargetMode="External"/><Relationship Id="rId295" Type="http://schemas.openxmlformats.org/officeDocument/2006/relationships/hyperlink" Target="http://docs.ogc.org/DRAFTS/20-010.html" TargetMode="External"/><Relationship Id="rId27" Type="http://schemas.openxmlformats.org/officeDocument/2006/relationships/hyperlink" Target="http://docs.ogc.org/DRAFTS/20-010.html" TargetMode="External"/><Relationship Id="rId48" Type="http://schemas.openxmlformats.org/officeDocument/2006/relationships/hyperlink" Target="http://docs.ogc.org/DRAFTS/20-010.html" TargetMode="External"/><Relationship Id="rId69" Type="http://schemas.openxmlformats.org/officeDocument/2006/relationships/hyperlink" Target="http://docs.ogc.org/DRAFTS/20-010.html" TargetMode="External"/><Relationship Id="rId113" Type="http://schemas.openxmlformats.org/officeDocument/2006/relationships/hyperlink" Target="http://docs.ogc.org/DRAFTS/20-010.html" TargetMode="External"/><Relationship Id="rId134" Type="http://schemas.openxmlformats.org/officeDocument/2006/relationships/hyperlink" Target="http://docs.ogc.org/DRAFTS/20-010.html" TargetMode="External"/><Relationship Id="rId80" Type="http://schemas.openxmlformats.org/officeDocument/2006/relationships/hyperlink" Target="http://docs.ogc.org/DRAFTS/20-010.html" TargetMode="External"/><Relationship Id="rId155" Type="http://schemas.openxmlformats.org/officeDocument/2006/relationships/hyperlink" Target="http://docs.ogc.org/DRAFTS/20-010.html" TargetMode="External"/><Relationship Id="rId176" Type="http://schemas.openxmlformats.org/officeDocument/2006/relationships/hyperlink" Target="http://docs.ogc.org/DRAFTS/20-010.html" TargetMode="External"/><Relationship Id="rId197" Type="http://schemas.openxmlformats.org/officeDocument/2006/relationships/hyperlink" Target="http://docs.ogc.org/DRAFTS/20-010.html" TargetMode="External"/><Relationship Id="rId201" Type="http://schemas.openxmlformats.org/officeDocument/2006/relationships/hyperlink" Target="http://docs.ogc.org/DRAFTS/20-010.html" TargetMode="External"/><Relationship Id="rId222" Type="http://schemas.openxmlformats.org/officeDocument/2006/relationships/hyperlink" Target="http://www.opengis.net/spec/CityGML-1/3.0/req/req-class-cityfurniture" TargetMode="External"/><Relationship Id="rId243" Type="http://schemas.openxmlformats.org/officeDocument/2006/relationships/hyperlink" Target="http://docs.ogc.org/DRAFTS/20-010.html" TargetMode="External"/><Relationship Id="rId264" Type="http://schemas.openxmlformats.org/officeDocument/2006/relationships/hyperlink" Target="http://docs.ogc.org/DRAFTS/20-010.html" TargetMode="External"/><Relationship Id="rId285" Type="http://schemas.openxmlformats.org/officeDocument/2006/relationships/hyperlink" Target="http://docs.opengeospatial.org/DRAFTS/20-066.html" TargetMode="External"/><Relationship Id="rId17" Type="http://schemas.openxmlformats.org/officeDocument/2006/relationships/hyperlink" Target="http://docs.ogc.org/DRAFTS/20-010.html" TargetMode="External"/><Relationship Id="rId38" Type="http://schemas.openxmlformats.org/officeDocument/2006/relationships/hyperlink" Target="http://docs.ogc.org/DRAFTS/20-010.html" TargetMode="External"/><Relationship Id="rId59" Type="http://schemas.openxmlformats.org/officeDocument/2006/relationships/hyperlink" Target="http://docs.opengeospatial.org/DRAFTS/20-066.html" TargetMode="External"/><Relationship Id="rId103" Type="http://schemas.openxmlformats.org/officeDocument/2006/relationships/hyperlink" Target="http://docs.ogc.org/DRAFTS/20-010.html" TargetMode="External"/><Relationship Id="rId124" Type="http://schemas.openxmlformats.org/officeDocument/2006/relationships/hyperlink" Target="http://docs.ogc.org/DRAFTS/20-010.html" TargetMode="External"/><Relationship Id="rId70" Type="http://schemas.openxmlformats.org/officeDocument/2006/relationships/hyperlink" Target="http://docs.ogc.org/DRAFTS/20-010.html" TargetMode="External"/><Relationship Id="rId91" Type="http://schemas.openxmlformats.org/officeDocument/2006/relationships/hyperlink" Target="http://docs.ogc.org/DRAFTS/20-010.html" TargetMode="External"/><Relationship Id="rId145" Type="http://schemas.openxmlformats.org/officeDocument/2006/relationships/hyperlink" Target="http://docs.ogc.org/DRAFTS/20-010.html" TargetMode="External"/><Relationship Id="rId166" Type="http://schemas.openxmlformats.org/officeDocument/2006/relationships/hyperlink" Target="http://docs.ogc.org/DRAFTS/20-010.html" TargetMode="External"/><Relationship Id="rId187" Type="http://schemas.openxmlformats.org/officeDocument/2006/relationships/hyperlink" Target="http://docs.ogc.org/DRAFTS/20-010.html" TargetMode="External"/><Relationship Id="rId1" Type="http://schemas.openxmlformats.org/officeDocument/2006/relationships/numbering" Target="numbering.xml"/><Relationship Id="rId212" Type="http://schemas.openxmlformats.org/officeDocument/2006/relationships/hyperlink" Target="http://docs.ogc.org/DRAFTS/20-010.html" TargetMode="External"/><Relationship Id="rId233" Type="http://schemas.openxmlformats.org/officeDocument/2006/relationships/hyperlink" Target="http://docs.ogc.org/DRAFTS/20-010.html" TargetMode="External"/><Relationship Id="rId254" Type="http://schemas.openxmlformats.org/officeDocument/2006/relationships/hyperlink" Target="http://docs.ogc.org/DRAFTS/20-010.html" TargetMode="External"/><Relationship Id="rId28" Type="http://schemas.openxmlformats.org/officeDocument/2006/relationships/hyperlink" Target="http://docs.ogc.org/DRAFTS/20-010.html" TargetMode="External"/><Relationship Id="rId49" Type="http://schemas.openxmlformats.org/officeDocument/2006/relationships/hyperlink" Target="http://docs.ogc.org/DRAFTS/20-010.html" TargetMode="External"/><Relationship Id="rId114" Type="http://schemas.openxmlformats.org/officeDocument/2006/relationships/hyperlink" Target="http://docs.ogc.org/DRAFTS/20-010.html" TargetMode="External"/><Relationship Id="rId275" Type="http://schemas.openxmlformats.org/officeDocument/2006/relationships/hyperlink" Target="http://docs.ogc.org/DRAFTS/20-010.html" TargetMode="External"/><Relationship Id="rId296" Type="http://schemas.openxmlformats.org/officeDocument/2006/relationships/hyperlink" Target="http://docs.ogc.org/DRAFTS/20-010.html" TargetMode="External"/><Relationship Id="rId300" Type="http://schemas.openxmlformats.org/officeDocument/2006/relationships/hyperlink" Target="http://docs.ogc.org/DRAFTS/20-010.html" TargetMode="External"/><Relationship Id="rId60" Type="http://schemas.openxmlformats.org/officeDocument/2006/relationships/hyperlink" Target="http://docs.ogc.org/DRAFTS/20-010.html" TargetMode="External"/><Relationship Id="rId81" Type="http://schemas.openxmlformats.org/officeDocument/2006/relationships/hyperlink" Target="http://docs.ogc.org/DRAFTS/20-010.html" TargetMode="External"/><Relationship Id="rId135" Type="http://schemas.openxmlformats.org/officeDocument/2006/relationships/hyperlink" Target="http://docs.ogc.org/DRAFTS/20-010.html" TargetMode="External"/><Relationship Id="rId156" Type="http://schemas.openxmlformats.org/officeDocument/2006/relationships/hyperlink" Target="http://docs.ogc.org/DRAFTS/20-010.html" TargetMode="External"/><Relationship Id="rId177" Type="http://schemas.openxmlformats.org/officeDocument/2006/relationships/hyperlink" Target="http://docs.ogc.org/DRAFTS/20-010.html" TargetMode="External"/><Relationship Id="rId198" Type="http://schemas.openxmlformats.org/officeDocument/2006/relationships/hyperlink" Target="http://docs.ogc.org/DRAFTS/20-010.html" TargetMode="External"/><Relationship Id="rId202" Type="http://schemas.openxmlformats.org/officeDocument/2006/relationships/hyperlink" Target="http://docs.ogc.org/DRAFTS/20-010.html" TargetMode="External"/><Relationship Id="rId223" Type="http://schemas.openxmlformats.org/officeDocument/2006/relationships/hyperlink" Target="http://docs.ogc.org/DRAFTS/20-010.html" TargetMode="External"/><Relationship Id="rId244" Type="http://schemas.openxmlformats.org/officeDocument/2006/relationships/hyperlink" Target="http://docs.ogc.org/DRAFTS/20-010.html" TargetMode="External"/><Relationship Id="rId18" Type="http://schemas.openxmlformats.org/officeDocument/2006/relationships/hyperlink" Target="http://docs.ogc.org/DRAFTS/20-010.html" TargetMode="External"/><Relationship Id="rId39" Type="http://schemas.openxmlformats.org/officeDocument/2006/relationships/hyperlink" Target="http://docs.ogc.org/DRAFTS/20-010.html" TargetMode="External"/><Relationship Id="rId265" Type="http://schemas.openxmlformats.org/officeDocument/2006/relationships/hyperlink" Target="https://github.com/opengeospatial/CityGML3-Workspace/blob/master/19-072UG.html" TargetMode="External"/><Relationship Id="rId286" Type="http://schemas.openxmlformats.org/officeDocument/2006/relationships/hyperlink" Target="http://www.opengis.net/spec/CityGML-1/3.0/req/req-class-building" TargetMode="External"/><Relationship Id="rId50" Type="http://schemas.openxmlformats.org/officeDocument/2006/relationships/hyperlink" Target="http://docs.ogc.org/DRAFTS/20-010.html" TargetMode="External"/><Relationship Id="rId104" Type="http://schemas.openxmlformats.org/officeDocument/2006/relationships/hyperlink" Target="http://docs.ogc.org/DRAFTS/20-010.html" TargetMode="External"/><Relationship Id="rId125" Type="http://schemas.openxmlformats.org/officeDocument/2006/relationships/hyperlink" Target="http://docs.ogc.org/DRAFTS/20-010.html" TargetMode="External"/><Relationship Id="rId146" Type="http://schemas.openxmlformats.org/officeDocument/2006/relationships/hyperlink" Target="http://docs.ogc.org/DRAFTS/20-010.html" TargetMode="External"/><Relationship Id="rId167" Type="http://schemas.openxmlformats.org/officeDocument/2006/relationships/hyperlink" Target="http://docs.ogc.org/DRAFTS/20-010.html" TargetMode="External"/><Relationship Id="rId188" Type="http://schemas.openxmlformats.org/officeDocument/2006/relationships/hyperlink" Target="http://docs.ogc.org/DRAFTS/20-010.html" TargetMode="External"/><Relationship Id="rId71" Type="http://schemas.openxmlformats.org/officeDocument/2006/relationships/hyperlink" Target="http://docs.ogc.org/DRAFTS/20-010.html" TargetMode="External"/><Relationship Id="rId92" Type="http://schemas.openxmlformats.org/officeDocument/2006/relationships/hyperlink" Target="http://docs.ogc.org/DRAFTS/20-010.html" TargetMode="External"/><Relationship Id="rId213" Type="http://schemas.openxmlformats.org/officeDocument/2006/relationships/hyperlink" Target="http://docs.ogc.org/DRAFTS/20-010.html" TargetMode="External"/><Relationship Id="rId234" Type="http://schemas.openxmlformats.org/officeDocument/2006/relationships/hyperlink" Target="http://docs.ogc.org/DRAFTS/20-010.html" TargetMode="External"/><Relationship Id="rId2" Type="http://schemas.openxmlformats.org/officeDocument/2006/relationships/styles" Target="styles.xml"/><Relationship Id="rId29" Type="http://schemas.openxmlformats.org/officeDocument/2006/relationships/hyperlink" Target="http://docs.ogc.org/DRAFTS/20-010.html" TargetMode="External"/><Relationship Id="rId255" Type="http://schemas.openxmlformats.org/officeDocument/2006/relationships/hyperlink" Target="http://docs.ogc.org/DRAFTS/20-010.html" TargetMode="External"/><Relationship Id="rId276" Type="http://schemas.openxmlformats.org/officeDocument/2006/relationships/hyperlink" Target="http://docs.ogc.org/DRAFTS/20-010.html" TargetMode="External"/><Relationship Id="rId297" Type="http://schemas.openxmlformats.org/officeDocument/2006/relationships/hyperlink" Target="http://docs.opengeospatial.org/DRAFTS/20-06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8463</TotalTime>
  <Pages>1</Pages>
  <Words>25630</Words>
  <Characters>146094</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Reed</dc:creator>
  <cp:lastModifiedBy>Charles Heazel</cp:lastModifiedBy>
  <cp:revision>49</cp:revision>
  <dcterms:created xsi:type="dcterms:W3CDTF">2020-09-29T21:46:00Z</dcterms:created>
  <dcterms:modified xsi:type="dcterms:W3CDTF">2020-10-28T22:26:00Z</dcterms:modified>
</cp:coreProperties>
</file>